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14:paraId="4B5401E6" w14:textId="77777777" w:rsidTr="00056EF4">
        <w:tc>
          <w:tcPr>
            <w:tcW w:w="9621" w:type="dxa"/>
          </w:tcPr>
          <w:p w14:paraId="173F3203" w14:textId="77777777"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14:paraId="6E6E49E5" w14:textId="77777777"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14:paraId="1815D63A" w14:textId="77777777" w:rsidR="00300C01" w:rsidRDefault="00300C01" w:rsidP="00056EF4">
            <w:pPr>
              <w:jc w:val="center"/>
              <w:rPr>
                <w:rFonts w:cs="Times New Roman"/>
                <w:b/>
                <w:sz w:val="32"/>
                <w:szCs w:val="32"/>
              </w:rPr>
            </w:pPr>
          </w:p>
          <w:p w14:paraId="18C83AAD" w14:textId="77777777" w:rsidR="00300C01" w:rsidRDefault="00300C01" w:rsidP="00056EF4">
            <w:pPr>
              <w:jc w:val="center"/>
              <w:rPr>
                <w:rFonts w:cs="Times New Roman"/>
                <w:b/>
                <w:sz w:val="32"/>
                <w:szCs w:val="32"/>
              </w:rPr>
            </w:pPr>
          </w:p>
          <w:p w14:paraId="547FBCE3" w14:textId="77777777" w:rsidR="00300C01" w:rsidRDefault="00300C01" w:rsidP="00056EF4">
            <w:pPr>
              <w:ind w:firstLine="0"/>
              <w:jc w:val="center"/>
              <w:rPr>
                <w:rFonts w:cs="Times New Roman"/>
                <w:b/>
                <w:sz w:val="32"/>
                <w:szCs w:val="32"/>
              </w:rPr>
            </w:pPr>
            <w:r>
              <w:rPr>
                <w:rFonts w:cs="Times New Roman"/>
                <w:b/>
                <w:sz w:val="32"/>
                <w:szCs w:val="32"/>
              </w:rPr>
              <w:t>LÊ VĂN HÙNG</w:t>
            </w:r>
          </w:p>
          <w:p w14:paraId="437E3997" w14:textId="77777777" w:rsidR="00300C01" w:rsidRDefault="00300C01" w:rsidP="00056EF4">
            <w:pPr>
              <w:rPr>
                <w:rFonts w:cs="Times New Roman"/>
                <w:b/>
                <w:sz w:val="32"/>
                <w:szCs w:val="32"/>
              </w:rPr>
            </w:pPr>
          </w:p>
          <w:p w14:paraId="5C7429A0" w14:textId="77777777" w:rsidR="00300C01" w:rsidRDefault="00300C01" w:rsidP="00056EF4">
            <w:pPr>
              <w:rPr>
                <w:rFonts w:cs="Times New Roman"/>
                <w:b/>
                <w:sz w:val="32"/>
                <w:szCs w:val="32"/>
              </w:rPr>
            </w:pPr>
          </w:p>
          <w:p w14:paraId="6F6DBBCF" w14:textId="77777777" w:rsidR="00300C01" w:rsidRPr="0095480D" w:rsidRDefault="00300C01" w:rsidP="00056EF4">
            <w:pPr>
              <w:ind w:firstLine="0"/>
              <w:jc w:val="center"/>
              <w:rPr>
                <w:rFonts w:cs="Times New Roman"/>
                <w:b/>
                <w:sz w:val="32"/>
                <w:szCs w:val="34"/>
              </w:rPr>
            </w:pPr>
            <w:r w:rsidRPr="0095480D">
              <w:rPr>
                <w:rFonts w:cs="Times New Roman"/>
                <w:b/>
                <w:sz w:val="32"/>
                <w:szCs w:val="34"/>
              </w:rPr>
              <w:t xml:space="preserve">PHƯƠNG PHÁP </w:t>
            </w:r>
            <w:r w:rsidR="007E3F96" w:rsidRPr="0095480D">
              <w:rPr>
                <w:rFonts w:cs="Times New Roman"/>
                <w:b/>
                <w:sz w:val="32"/>
                <w:szCs w:val="34"/>
              </w:rPr>
              <w:t>CHUYỂN ĐỔI QUA LẠI GIỮA CÁC ĐẶC TẢ HÌNH THỨC CHO CÁC HỆ CHUYỂN TRẠNG THÁI</w:t>
            </w:r>
          </w:p>
          <w:p w14:paraId="5FCAE87C" w14:textId="77777777" w:rsidR="00300C01" w:rsidRDefault="00300C01" w:rsidP="00056EF4">
            <w:pPr>
              <w:rPr>
                <w:rFonts w:cs="Times New Roman"/>
                <w:sz w:val="28"/>
                <w:szCs w:val="28"/>
              </w:rPr>
            </w:pPr>
          </w:p>
          <w:p w14:paraId="0645D9A8" w14:textId="77777777" w:rsidR="00300C01" w:rsidRDefault="00300C01" w:rsidP="00056EF4">
            <w:pPr>
              <w:rPr>
                <w:rFonts w:cs="Times New Roman"/>
                <w:sz w:val="28"/>
                <w:szCs w:val="28"/>
              </w:rPr>
            </w:pPr>
          </w:p>
          <w:p w14:paraId="40BBB821" w14:textId="77777777" w:rsidR="00300C01" w:rsidRDefault="00300C01" w:rsidP="00056EF4">
            <w:pPr>
              <w:ind w:left="2160"/>
              <w:rPr>
                <w:rFonts w:cs="Times New Roman"/>
                <w:sz w:val="28"/>
                <w:szCs w:val="28"/>
              </w:rPr>
            </w:pPr>
            <w:r>
              <w:rPr>
                <w:rFonts w:cs="Times New Roman"/>
                <w:sz w:val="28"/>
                <w:szCs w:val="28"/>
              </w:rPr>
              <w:t>Ngành: Công nghệ thông tin</w:t>
            </w:r>
          </w:p>
          <w:p w14:paraId="7C93A95E" w14:textId="77777777" w:rsidR="00300C01" w:rsidRDefault="00300C01" w:rsidP="00056EF4">
            <w:pPr>
              <w:ind w:left="2160"/>
              <w:rPr>
                <w:rFonts w:cs="Times New Roman"/>
                <w:sz w:val="28"/>
                <w:szCs w:val="28"/>
              </w:rPr>
            </w:pPr>
            <w:r>
              <w:rPr>
                <w:rFonts w:cs="Times New Roman"/>
                <w:sz w:val="28"/>
                <w:szCs w:val="28"/>
              </w:rPr>
              <w:t>Chuyên ngành: Công nghệ phần mềm</w:t>
            </w:r>
          </w:p>
          <w:p w14:paraId="47D5841E" w14:textId="0D9A3628" w:rsidR="00300C01" w:rsidRDefault="00300C01" w:rsidP="00056EF4">
            <w:pPr>
              <w:ind w:left="2160"/>
              <w:rPr>
                <w:rFonts w:cs="Times New Roman"/>
                <w:sz w:val="28"/>
                <w:szCs w:val="28"/>
              </w:rPr>
            </w:pPr>
            <w:r>
              <w:rPr>
                <w:rFonts w:cs="Times New Roman"/>
                <w:sz w:val="28"/>
                <w:szCs w:val="28"/>
              </w:rPr>
              <w:t xml:space="preserve">Mã Số:  </w:t>
            </w:r>
            <w:r w:rsidR="00CC4496">
              <w:rPr>
                <w:rFonts w:cs="Times New Roman"/>
                <w:sz w:val="28"/>
                <w:szCs w:val="28"/>
              </w:rPr>
              <w:t>6048</w:t>
            </w:r>
            <w:r w:rsidRPr="00D33793">
              <w:rPr>
                <w:rFonts w:cs="Times New Roman"/>
                <w:sz w:val="28"/>
                <w:szCs w:val="28"/>
              </w:rPr>
              <w:t>10</w:t>
            </w:r>
          </w:p>
          <w:p w14:paraId="653A4E3C" w14:textId="77777777" w:rsidR="00300C01" w:rsidRDefault="00300C01" w:rsidP="00056EF4">
            <w:pPr>
              <w:jc w:val="center"/>
              <w:rPr>
                <w:rFonts w:cs="Times New Roman"/>
                <w:sz w:val="28"/>
                <w:szCs w:val="28"/>
              </w:rPr>
            </w:pPr>
          </w:p>
          <w:p w14:paraId="08D83DC0" w14:textId="77777777" w:rsidR="00300C01" w:rsidRDefault="00300C01" w:rsidP="00056EF4">
            <w:pPr>
              <w:jc w:val="center"/>
              <w:rPr>
                <w:rFonts w:cs="Times New Roman"/>
                <w:sz w:val="28"/>
                <w:szCs w:val="28"/>
              </w:rPr>
            </w:pPr>
          </w:p>
          <w:p w14:paraId="6AC59C14" w14:textId="77777777"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14:paraId="3A01A759" w14:textId="77777777" w:rsidR="00300C01" w:rsidRDefault="00300C01" w:rsidP="00056EF4">
            <w:pPr>
              <w:jc w:val="center"/>
              <w:rPr>
                <w:rFonts w:cs="Times New Roman"/>
                <w:sz w:val="32"/>
                <w:szCs w:val="32"/>
              </w:rPr>
            </w:pPr>
          </w:p>
          <w:p w14:paraId="6C7DD360" w14:textId="340146C3"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6713F2">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14:paraId="3223061B" w14:textId="77777777" w:rsidR="00300C01" w:rsidRDefault="00300C01" w:rsidP="00056EF4">
            <w:pPr>
              <w:jc w:val="center"/>
              <w:rPr>
                <w:rFonts w:cs="Times New Roman"/>
                <w:sz w:val="28"/>
                <w:szCs w:val="28"/>
              </w:rPr>
            </w:pPr>
          </w:p>
          <w:p w14:paraId="04AE19F2" w14:textId="77777777" w:rsidR="00300C01" w:rsidRDefault="00300C01" w:rsidP="00056EF4">
            <w:pPr>
              <w:jc w:val="center"/>
              <w:rPr>
                <w:rFonts w:cs="Times New Roman"/>
                <w:sz w:val="28"/>
                <w:szCs w:val="28"/>
              </w:rPr>
            </w:pPr>
          </w:p>
          <w:p w14:paraId="26260E1D" w14:textId="77777777" w:rsidR="00300C01" w:rsidRDefault="00300C01" w:rsidP="00056EF4">
            <w:pPr>
              <w:jc w:val="center"/>
              <w:rPr>
                <w:rFonts w:cs="Times New Roman"/>
                <w:sz w:val="28"/>
                <w:szCs w:val="28"/>
              </w:rPr>
            </w:pPr>
          </w:p>
          <w:p w14:paraId="1CF84707" w14:textId="77777777" w:rsidR="00300C01" w:rsidRDefault="00300C01" w:rsidP="00056EF4">
            <w:pPr>
              <w:jc w:val="center"/>
              <w:rPr>
                <w:rFonts w:cs="Times New Roman"/>
                <w:sz w:val="28"/>
                <w:szCs w:val="28"/>
              </w:rPr>
            </w:pPr>
          </w:p>
          <w:p w14:paraId="7BC99EDF" w14:textId="77777777" w:rsidR="00300C01" w:rsidRPr="00FF53ED" w:rsidRDefault="00300C01" w:rsidP="00056EF4">
            <w:pPr>
              <w:jc w:val="center"/>
              <w:rPr>
                <w:rFonts w:cs="Times New Roman"/>
                <w:sz w:val="54"/>
                <w:szCs w:val="28"/>
              </w:rPr>
            </w:pPr>
          </w:p>
          <w:p w14:paraId="00E0CE39" w14:textId="77777777"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14:paraId="70D9C04D" w14:textId="77777777"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sdt>
      <w:sdtPr>
        <w:rPr>
          <w:rFonts w:eastAsiaTheme="minorEastAsia" w:cstheme="minorBidi"/>
          <w:b w:val="0"/>
          <w:bCs w:val="0"/>
          <w:sz w:val="26"/>
          <w:szCs w:val="22"/>
        </w:rPr>
        <w:id w:val="1663422022"/>
        <w:docPartObj>
          <w:docPartGallery w:val="Table of Contents"/>
          <w:docPartUnique/>
        </w:docPartObj>
      </w:sdtPr>
      <w:sdtEndPr>
        <w:rPr>
          <w:noProof/>
        </w:rPr>
      </w:sdtEndPr>
      <w:sdtContent>
        <w:bookmarkStart w:id="0" w:name="_Toc464590327" w:displacedByCustomXml="prev"/>
        <w:bookmarkStart w:id="1" w:name="_Toc372056297" w:displacedByCustomXml="prev"/>
        <w:bookmarkStart w:id="2" w:name="_Toc364281980" w:displacedByCustomXml="prev"/>
        <w:p w14:paraId="6CB336EA" w14:textId="77777777" w:rsidR="00FB670A" w:rsidRDefault="00E20789" w:rsidP="007C4DE5">
          <w:pPr>
            <w:pStyle w:val="Heading1"/>
            <w:jc w:val="center"/>
          </w:pPr>
          <w:r>
            <w:t>MỤC LỤC</w:t>
          </w:r>
          <w:bookmarkEnd w:id="2"/>
          <w:bookmarkEnd w:id="1"/>
          <w:bookmarkEnd w:id="0"/>
        </w:p>
        <w:commentRangeStart w:id="3"/>
        <w:p w14:paraId="324EB368" w14:textId="01C876EB" w:rsidR="00CC4496" w:rsidRDefault="00802763" w:rsidP="00CC4496">
          <w:pPr>
            <w:pStyle w:val="TOC1"/>
            <w:rPr>
              <w:rFonts w:asciiTheme="minorHAnsi" w:hAnsiTheme="minorHAnsi"/>
              <w:noProof/>
              <w:sz w:val="22"/>
            </w:rPr>
          </w:pPr>
          <w:r>
            <w:fldChar w:fldCharType="begin"/>
          </w:r>
          <w:r w:rsidR="00FB670A">
            <w:instrText xml:space="preserve"> TOC \o "1-3" \h \z \u </w:instrText>
          </w:r>
          <w:r>
            <w:fldChar w:fldCharType="separate"/>
          </w:r>
        </w:p>
        <w:p w14:paraId="474060DA" w14:textId="3FE3F798" w:rsidR="0035464E" w:rsidRDefault="0035464E">
          <w:pPr>
            <w:pStyle w:val="TOC1"/>
            <w:rPr>
              <w:ins w:id="4" w:author="Viet" w:date="2016-10-18T21:43:00Z"/>
              <w:rFonts w:asciiTheme="minorHAnsi" w:hAnsiTheme="minorHAnsi"/>
              <w:noProof/>
              <w:sz w:val="22"/>
            </w:rPr>
          </w:pPr>
        </w:p>
        <w:p w14:paraId="0BD05B13" w14:textId="77777777" w:rsidR="007866DE" w:rsidDel="0035464E" w:rsidRDefault="007866DE">
          <w:pPr>
            <w:pStyle w:val="TOC1"/>
            <w:rPr>
              <w:del w:id="5" w:author="Viet" w:date="2016-10-18T21:43:00Z"/>
              <w:rFonts w:asciiTheme="minorHAnsi" w:hAnsiTheme="minorHAnsi"/>
              <w:noProof/>
              <w:sz w:val="22"/>
              <w:lang w:eastAsia="en-US"/>
            </w:rPr>
          </w:pPr>
          <w:del w:id="6" w:author="Viet" w:date="2016-10-18T21:43:00Z">
            <w:r w:rsidRPr="0035464E" w:rsidDel="0035464E">
              <w:rPr>
                <w:rPrChange w:id="7" w:author="Viet" w:date="2016-10-18T21:43:00Z">
                  <w:rPr>
                    <w:rStyle w:val="Hyperlink"/>
                    <w:noProof/>
                  </w:rPr>
                </w:rPrChange>
              </w:rPr>
              <w:delText>MỤC LỤC</w:delText>
            </w:r>
            <w:r w:rsidDel="0035464E">
              <w:rPr>
                <w:noProof/>
                <w:webHidden/>
              </w:rPr>
              <w:tab/>
              <w:delText>i</w:delText>
            </w:r>
          </w:del>
        </w:p>
        <w:p w14:paraId="53428D24" w14:textId="77777777" w:rsidR="007866DE" w:rsidDel="0035464E" w:rsidRDefault="007866DE">
          <w:pPr>
            <w:pStyle w:val="TOC1"/>
            <w:rPr>
              <w:del w:id="8" w:author="Viet" w:date="2016-10-18T21:43:00Z"/>
              <w:rFonts w:asciiTheme="minorHAnsi" w:hAnsiTheme="minorHAnsi"/>
              <w:noProof/>
              <w:sz w:val="22"/>
              <w:lang w:eastAsia="en-US"/>
            </w:rPr>
          </w:pPr>
          <w:del w:id="9" w:author="Viet" w:date="2016-10-18T21:43:00Z">
            <w:r w:rsidRPr="0035464E" w:rsidDel="0035464E">
              <w:rPr>
                <w:rPrChange w:id="10" w:author="Viet" w:date="2016-10-18T21:43:00Z">
                  <w:rPr>
                    <w:rStyle w:val="Hyperlink"/>
                    <w:noProof/>
                  </w:rPr>
                </w:rPrChange>
              </w:rPr>
              <w:delText>LỜI CẢM ƠN</w:delText>
            </w:r>
            <w:r w:rsidDel="0035464E">
              <w:rPr>
                <w:noProof/>
                <w:webHidden/>
              </w:rPr>
              <w:tab/>
              <w:delText>ii</w:delText>
            </w:r>
          </w:del>
        </w:p>
        <w:p w14:paraId="3B2D827C" w14:textId="77777777" w:rsidR="007866DE" w:rsidDel="0035464E" w:rsidRDefault="007866DE">
          <w:pPr>
            <w:pStyle w:val="TOC1"/>
            <w:rPr>
              <w:del w:id="11" w:author="Viet" w:date="2016-10-18T21:43:00Z"/>
              <w:rFonts w:asciiTheme="minorHAnsi" w:hAnsiTheme="minorHAnsi"/>
              <w:noProof/>
              <w:sz w:val="22"/>
              <w:lang w:eastAsia="en-US"/>
            </w:rPr>
          </w:pPr>
          <w:del w:id="12" w:author="Viet" w:date="2016-10-18T21:43:00Z">
            <w:r w:rsidRPr="0035464E" w:rsidDel="0035464E">
              <w:rPr>
                <w:rPrChange w:id="13" w:author="Viet" w:date="2016-10-18T21:43:00Z">
                  <w:rPr>
                    <w:rStyle w:val="Hyperlink"/>
                    <w:noProof/>
                  </w:rPr>
                </w:rPrChange>
              </w:rPr>
              <w:delText>LỜI CAM ĐOAN</w:delText>
            </w:r>
            <w:r w:rsidDel="0035464E">
              <w:rPr>
                <w:noProof/>
                <w:webHidden/>
              </w:rPr>
              <w:tab/>
              <w:delText>iii</w:delText>
            </w:r>
          </w:del>
        </w:p>
        <w:p w14:paraId="5BF391CE" w14:textId="77777777" w:rsidR="007866DE" w:rsidDel="0035464E" w:rsidRDefault="007866DE">
          <w:pPr>
            <w:pStyle w:val="TOC1"/>
            <w:rPr>
              <w:del w:id="14" w:author="Viet" w:date="2016-10-18T21:43:00Z"/>
              <w:rFonts w:asciiTheme="minorHAnsi" w:hAnsiTheme="minorHAnsi"/>
              <w:noProof/>
              <w:sz w:val="22"/>
              <w:lang w:eastAsia="en-US"/>
            </w:rPr>
          </w:pPr>
          <w:del w:id="15" w:author="Viet" w:date="2016-10-18T21:43:00Z">
            <w:r w:rsidRPr="0035464E" w:rsidDel="0035464E">
              <w:rPr>
                <w:rPrChange w:id="16" w:author="Viet" w:date="2016-10-18T21:43:00Z">
                  <w:rPr>
                    <w:rStyle w:val="Hyperlink"/>
                    <w:noProof/>
                  </w:rPr>
                </w:rPrChange>
              </w:rPr>
              <w:delText>DANH MỤC THUẬT NGỮ VIẾT TẮT</w:delText>
            </w:r>
            <w:r w:rsidDel="0035464E">
              <w:rPr>
                <w:noProof/>
                <w:webHidden/>
              </w:rPr>
              <w:tab/>
              <w:delText>iv</w:delText>
            </w:r>
          </w:del>
        </w:p>
        <w:p w14:paraId="2A2D85F9" w14:textId="77777777" w:rsidR="007866DE" w:rsidDel="0035464E" w:rsidRDefault="007866DE">
          <w:pPr>
            <w:pStyle w:val="TOC1"/>
            <w:rPr>
              <w:del w:id="17" w:author="Viet" w:date="2016-10-18T21:43:00Z"/>
              <w:rFonts w:asciiTheme="minorHAnsi" w:hAnsiTheme="minorHAnsi"/>
              <w:noProof/>
              <w:sz w:val="22"/>
              <w:lang w:eastAsia="en-US"/>
            </w:rPr>
          </w:pPr>
          <w:del w:id="18" w:author="Viet" w:date="2016-10-18T21:43:00Z">
            <w:r w:rsidRPr="0035464E" w:rsidDel="0035464E">
              <w:rPr>
                <w:rPrChange w:id="19" w:author="Viet" w:date="2016-10-18T21:43:00Z">
                  <w:rPr>
                    <w:rStyle w:val="Hyperlink"/>
                    <w:noProof/>
                  </w:rPr>
                </w:rPrChange>
              </w:rPr>
              <w:delText>DANH MỤC HÌNH VẼ</w:delText>
            </w:r>
            <w:r w:rsidDel="0035464E">
              <w:rPr>
                <w:noProof/>
                <w:webHidden/>
              </w:rPr>
              <w:tab/>
              <w:delText>v</w:delText>
            </w:r>
          </w:del>
        </w:p>
        <w:p w14:paraId="2F7957C8" w14:textId="77777777" w:rsidR="007866DE" w:rsidDel="0035464E" w:rsidRDefault="007866DE">
          <w:pPr>
            <w:pStyle w:val="TOC1"/>
            <w:rPr>
              <w:del w:id="20" w:author="Viet" w:date="2016-10-18T21:43:00Z"/>
              <w:rFonts w:asciiTheme="minorHAnsi" w:hAnsiTheme="minorHAnsi"/>
              <w:noProof/>
              <w:sz w:val="22"/>
              <w:lang w:eastAsia="en-US"/>
            </w:rPr>
          </w:pPr>
          <w:del w:id="21" w:author="Viet" w:date="2016-10-18T21:43:00Z">
            <w:r w:rsidRPr="0035464E" w:rsidDel="0035464E">
              <w:rPr>
                <w:rPrChange w:id="22" w:author="Viet" w:date="2016-10-18T21:43:00Z">
                  <w:rPr>
                    <w:rStyle w:val="Hyperlink"/>
                    <w:noProof/>
                  </w:rPr>
                </w:rPrChange>
              </w:rPr>
              <w:delText>DANH MỤC BẢNG</w:delText>
            </w:r>
            <w:r w:rsidDel="0035464E">
              <w:rPr>
                <w:noProof/>
                <w:webHidden/>
              </w:rPr>
              <w:tab/>
              <w:delText>vi</w:delText>
            </w:r>
          </w:del>
        </w:p>
        <w:p w14:paraId="5D296195" w14:textId="77777777" w:rsidR="007866DE" w:rsidDel="0035464E" w:rsidRDefault="007866DE">
          <w:pPr>
            <w:pStyle w:val="TOC1"/>
            <w:rPr>
              <w:del w:id="23" w:author="Viet" w:date="2016-10-18T21:43:00Z"/>
              <w:rFonts w:asciiTheme="minorHAnsi" w:hAnsiTheme="minorHAnsi"/>
              <w:noProof/>
              <w:sz w:val="22"/>
              <w:lang w:eastAsia="en-US"/>
            </w:rPr>
          </w:pPr>
          <w:del w:id="24" w:author="Viet" w:date="2016-10-18T21:43:00Z">
            <w:r w:rsidRPr="0035464E" w:rsidDel="0035464E">
              <w:rPr>
                <w:rPrChange w:id="25" w:author="Viet" w:date="2016-10-18T21:43:00Z">
                  <w:rPr>
                    <w:rStyle w:val="Hyperlink"/>
                    <w:noProof/>
                  </w:rPr>
                </w:rPrChange>
              </w:rPr>
              <w:delText>Chương 1: Giới thiệu</w:delText>
            </w:r>
            <w:r w:rsidDel="0035464E">
              <w:rPr>
                <w:noProof/>
                <w:webHidden/>
              </w:rPr>
              <w:tab/>
              <w:delText>1</w:delText>
            </w:r>
          </w:del>
        </w:p>
        <w:p w14:paraId="17916760" w14:textId="77777777" w:rsidR="007866DE" w:rsidDel="0035464E" w:rsidRDefault="007866DE">
          <w:pPr>
            <w:pStyle w:val="TOC1"/>
            <w:rPr>
              <w:del w:id="26" w:author="Viet" w:date="2016-10-18T21:43:00Z"/>
              <w:rFonts w:asciiTheme="minorHAnsi" w:hAnsiTheme="minorHAnsi"/>
              <w:noProof/>
              <w:sz w:val="22"/>
              <w:lang w:eastAsia="en-US"/>
            </w:rPr>
          </w:pPr>
          <w:del w:id="27" w:author="Viet" w:date="2016-10-18T21:43:00Z">
            <w:r w:rsidRPr="0035464E" w:rsidDel="0035464E">
              <w:rPr>
                <w:rPrChange w:id="28" w:author="Viet" w:date="2016-10-18T21:43:00Z">
                  <w:rPr>
                    <w:rStyle w:val="Hyperlink"/>
                    <w:noProof/>
                  </w:rPr>
                </w:rPrChange>
              </w:rPr>
              <w:delText>Chương 2: Kiến thức cơ sở</w:delText>
            </w:r>
            <w:r w:rsidDel="0035464E">
              <w:rPr>
                <w:noProof/>
                <w:webHidden/>
              </w:rPr>
              <w:tab/>
              <w:delText>3</w:delText>
            </w:r>
          </w:del>
        </w:p>
        <w:p w14:paraId="403783F9" w14:textId="77777777" w:rsidR="007866DE" w:rsidDel="0035464E" w:rsidRDefault="007866DE">
          <w:pPr>
            <w:pStyle w:val="TOC2"/>
            <w:rPr>
              <w:del w:id="29" w:author="Viet" w:date="2016-10-18T21:43:00Z"/>
              <w:rFonts w:asciiTheme="minorHAnsi" w:hAnsiTheme="minorHAnsi"/>
              <w:noProof/>
              <w:sz w:val="22"/>
              <w:lang w:eastAsia="en-US"/>
            </w:rPr>
          </w:pPr>
          <w:del w:id="30" w:author="Viet" w:date="2016-10-18T21:43:00Z">
            <w:r w:rsidRPr="0035464E" w:rsidDel="0035464E">
              <w:rPr>
                <w:rPrChange w:id="31" w:author="Viet" w:date="2016-10-18T21:43:00Z">
                  <w:rPr>
                    <w:rStyle w:val="Hyperlink"/>
                    <w:b/>
                    <w:bCs/>
                    <w:noProof/>
                  </w:rPr>
                </w:rPrChange>
              </w:rPr>
              <w:delText>2.1. Dạng đặc tả sử dụng hệ chuyển trạng thái được gắn nhãn</w:delText>
            </w:r>
            <w:r w:rsidDel="0035464E">
              <w:rPr>
                <w:noProof/>
                <w:webHidden/>
              </w:rPr>
              <w:tab/>
              <w:delText>3</w:delText>
            </w:r>
          </w:del>
        </w:p>
        <w:p w14:paraId="2CCEC6D8" w14:textId="77777777" w:rsidR="007866DE" w:rsidDel="0035464E" w:rsidRDefault="007866DE">
          <w:pPr>
            <w:pStyle w:val="TOC2"/>
            <w:rPr>
              <w:del w:id="32" w:author="Viet" w:date="2016-10-18T21:43:00Z"/>
              <w:rFonts w:asciiTheme="minorHAnsi" w:hAnsiTheme="minorHAnsi"/>
              <w:noProof/>
              <w:sz w:val="22"/>
              <w:lang w:eastAsia="en-US"/>
            </w:rPr>
          </w:pPr>
          <w:del w:id="33" w:author="Viet" w:date="2016-10-18T21:43:00Z">
            <w:r w:rsidRPr="0035464E" w:rsidDel="0035464E">
              <w:rPr>
                <w:rPrChange w:id="34" w:author="Viet" w:date="2016-10-18T21:43:00Z">
                  <w:rPr>
                    <w:rStyle w:val="Hyperlink"/>
                    <w:b/>
                    <w:bCs/>
                    <w:noProof/>
                  </w:rPr>
                </w:rPrChange>
              </w:rPr>
              <w:delText>2.2. Dạng đặc tả sử dụng hàm logic (Boolean)</w:delText>
            </w:r>
            <w:r w:rsidDel="0035464E">
              <w:rPr>
                <w:noProof/>
                <w:webHidden/>
              </w:rPr>
              <w:tab/>
              <w:delText>11</w:delText>
            </w:r>
          </w:del>
        </w:p>
        <w:p w14:paraId="13AF08B7" w14:textId="77777777" w:rsidR="007866DE" w:rsidDel="0035464E" w:rsidRDefault="007866DE">
          <w:pPr>
            <w:pStyle w:val="TOC1"/>
            <w:rPr>
              <w:del w:id="35" w:author="Viet" w:date="2016-10-18T21:43:00Z"/>
              <w:rFonts w:asciiTheme="minorHAnsi" w:hAnsiTheme="minorHAnsi"/>
              <w:noProof/>
              <w:sz w:val="22"/>
              <w:lang w:eastAsia="en-US"/>
            </w:rPr>
          </w:pPr>
          <w:del w:id="36" w:author="Viet" w:date="2016-10-18T21:43:00Z">
            <w:r w:rsidRPr="0035464E" w:rsidDel="0035464E">
              <w:rPr>
                <w:rPrChange w:id="37" w:author="Viet" w:date="2016-10-18T21:43:00Z">
                  <w:rPr>
                    <w:rStyle w:val="Hyperlink"/>
                    <w:noProof/>
                  </w:rPr>
                </w:rPrChange>
              </w:rPr>
              <w:delText>Chương 3: Các phương pháp sinh mô hình</w:delText>
            </w:r>
            <w:r w:rsidDel="0035464E">
              <w:rPr>
                <w:noProof/>
                <w:webHidden/>
              </w:rPr>
              <w:tab/>
              <w:delText>18</w:delText>
            </w:r>
          </w:del>
        </w:p>
        <w:p w14:paraId="3CEE0975" w14:textId="77777777" w:rsidR="007866DE" w:rsidDel="0035464E" w:rsidRDefault="007866DE">
          <w:pPr>
            <w:pStyle w:val="TOC2"/>
            <w:rPr>
              <w:del w:id="38" w:author="Viet" w:date="2016-10-18T21:43:00Z"/>
              <w:rFonts w:asciiTheme="minorHAnsi" w:hAnsiTheme="minorHAnsi"/>
              <w:noProof/>
              <w:sz w:val="22"/>
              <w:lang w:eastAsia="en-US"/>
            </w:rPr>
          </w:pPr>
          <w:del w:id="39" w:author="Viet" w:date="2016-10-18T21:43:00Z">
            <w:r w:rsidRPr="0035464E" w:rsidDel="0035464E">
              <w:rPr>
                <w:rPrChange w:id="40" w:author="Viet" w:date="2016-10-18T21:43:00Z">
                  <w:rPr>
                    <w:rStyle w:val="Hyperlink"/>
                    <w:b/>
                    <w:bCs/>
                    <w:noProof/>
                  </w:rPr>
                </w:rPrChange>
              </w:rPr>
              <w:delText>3.1. Phương pháp sinh giả định sử dụng thuật toán học L* [3]</w:delText>
            </w:r>
            <w:r w:rsidDel="0035464E">
              <w:rPr>
                <w:noProof/>
                <w:webHidden/>
              </w:rPr>
              <w:tab/>
              <w:delText>19</w:delText>
            </w:r>
          </w:del>
        </w:p>
        <w:p w14:paraId="12ED9118" w14:textId="77777777" w:rsidR="007866DE" w:rsidDel="0035464E" w:rsidRDefault="007866DE">
          <w:pPr>
            <w:pStyle w:val="TOC3"/>
            <w:rPr>
              <w:del w:id="41" w:author="Viet" w:date="2016-10-18T21:43:00Z"/>
              <w:rFonts w:asciiTheme="minorHAnsi" w:hAnsiTheme="minorHAnsi"/>
              <w:noProof/>
              <w:sz w:val="22"/>
              <w:lang w:eastAsia="en-US"/>
            </w:rPr>
          </w:pPr>
          <w:del w:id="42" w:author="Viet" w:date="2016-10-18T21:43:00Z">
            <w:r w:rsidRPr="0035464E" w:rsidDel="0035464E">
              <w:rPr>
                <w:rPrChange w:id="43" w:author="Viet" w:date="2016-10-18T21:43:00Z">
                  <w:rPr>
                    <w:rStyle w:val="Hyperlink"/>
                    <w:rFonts w:cs="Times New Roman"/>
                    <w:b/>
                    <w:noProof/>
                  </w:rPr>
                </w:rPrChange>
              </w:rPr>
              <w:delText>3.1.1. Thuật toán học L*</w:delText>
            </w:r>
            <w:r w:rsidDel="0035464E">
              <w:rPr>
                <w:noProof/>
                <w:webHidden/>
              </w:rPr>
              <w:tab/>
              <w:delText>19</w:delText>
            </w:r>
          </w:del>
        </w:p>
        <w:p w14:paraId="3EE3F30D" w14:textId="77777777" w:rsidR="007866DE" w:rsidDel="0035464E" w:rsidRDefault="007866DE">
          <w:pPr>
            <w:pStyle w:val="TOC3"/>
            <w:rPr>
              <w:del w:id="44" w:author="Viet" w:date="2016-10-18T21:43:00Z"/>
              <w:rFonts w:asciiTheme="minorHAnsi" w:hAnsiTheme="minorHAnsi"/>
              <w:noProof/>
              <w:sz w:val="22"/>
              <w:lang w:eastAsia="en-US"/>
            </w:rPr>
          </w:pPr>
          <w:del w:id="45" w:author="Viet" w:date="2016-10-18T21:43:00Z">
            <w:r w:rsidRPr="0035464E" w:rsidDel="0035464E">
              <w:rPr>
                <w:rPrChange w:id="46" w:author="Viet" w:date="2016-10-18T21:43:00Z">
                  <w:rPr>
                    <w:rStyle w:val="Hyperlink"/>
                    <w:b/>
                    <w:noProof/>
                  </w:rPr>
                </w:rPrChange>
              </w:rPr>
              <w:delText>3.1.2. Sinh giả định dựa trên thuật toán học học L*</w:delText>
            </w:r>
            <w:r w:rsidDel="0035464E">
              <w:rPr>
                <w:noProof/>
                <w:webHidden/>
              </w:rPr>
              <w:tab/>
              <w:delText>22</w:delText>
            </w:r>
          </w:del>
        </w:p>
        <w:p w14:paraId="49F00F71" w14:textId="77777777" w:rsidR="007866DE" w:rsidDel="0035464E" w:rsidRDefault="007866DE">
          <w:pPr>
            <w:pStyle w:val="TOC3"/>
            <w:rPr>
              <w:del w:id="47" w:author="Viet" w:date="2016-10-18T21:43:00Z"/>
              <w:rFonts w:asciiTheme="minorHAnsi" w:hAnsiTheme="minorHAnsi"/>
              <w:noProof/>
              <w:sz w:val="22"/>
              <w:lang w:eastAsia="en-US"/>
            </w:rPr>
          </w:pPr>
          <w:del w:id="48" w:author="Viet" w:date="2016-10-18T21:43:00Z">
            <w:r w:rsidRPr="0035464E" w:rsidDel="0035464E">
              <w:rPr>
                <w:rPrChange w:id="49" w:author="Viet" w:date="2016-10-18T21:43:00Z">
                  <w:rPr>
                    <w:rStyle w:val="Hyperlink"/>
                    <w:b/>
                    <w:noProof/>
                  </w:rPr>
                </w:rPrChange>
              </w:rPr>
              <w:delText>3.1.3. Ví dụ minh họa việc sinh ngữ cảnh sử dụng thuật toán học L*</w:delText>
            </w:r>
            <w:r w:rsidDel="0035464E">
              <w:rPr>
                <w:noProof/>
                <w:webHidden/>
              </w:rPr>
              <w:tab/>
              <w:delText>25</w:delText>
            </w:r>
          </w:del>
        </w:p>
        <w:p w14:paraId="198D341A" w14:textId="77777777" w:rsidR="007866DE" w:rsidDel="0035464E" w:rsidRDefault="007866DE">
          <w:pPr>
            <w:pStyle w:val="TOC2"/>
            <w:rPr>
              <w:del w:id="50" w:author="Viet" w:date="2016-10-18T21:43:00Z"/>
              <w:rFonts w:asciiTheme="minorHAnsi" w:hAnsiTheme="minorHAnsi"/>
              <w:noProof/>
              <w:sz w:val="22"/>
              <w:lang w:eastAsia="en-US"/>
            </w:rPr>
          </w:pPr>
          <w:del w:id="51" w:author="Viet" w:date="2016-10-18T21:43:00Z">
            <w:r w:rsidRPr="0035464E" w:rsidDel="0035464E">
              <w:rPr>
                <w:rPrChange w:id="52" w:author="Viet" w:date="2016-10-18T21:43:00Z">
                  <w:rPr>
                    <w:rStyle w:val="Hyperlink"/>
                    <w:b/>
                    <w:bCs/>
                    <w:noProof/>
                  </w:rPr>
                </w:rPrChange>
              </w:rPr>
              <w:delText>3.2. Phương pháp sinh đặc tả sử dụng thuật toán CNDF [3]</w:delText>
            </w:r>
            <w:r w:rsidDel="0035464E">
              <w:rPr>
                <w:noProof/>
                <w:webHidden/>
              </w:rPr>
              <w:tab/>
              <w:delText>31</w:delText>
            </w:r>
          </w:del>
        </w:p>
        <w:p w14:paraId="591478F3" w14:textId="77777777" w:rsidR="007866DE" w:rsidDel="0035464E" w:rsidRDefault="007866DE">
          <w:pPr>
            <w:pStyle w:val="TOC1"/>
            <w:rPr>
              <w:del w:id="53" w:author="Viet" w:date="2016-10-18T21:43:00Z"/>
              <w:rFonts w:asciiTheme="minorHAnsi" w:hAnsiTheme="minorHAnsi"/>
              <w:noProof/>
              <w:sz w:val="22"/>
              <w:lang w:eastAsia="en-US"/>
            </w:rPr>
          </w:pPr>
          <w:del w:id="54" w:author="Viet" w:date="2016-10-18T21:43:00Z">
            <w:r w:rsidRPr="0035464E" w:rsidDel="0035464E">
              <w:rPr>
                <w:rPrChange w:id="55" w:author="Viet" w:date="2016-10-18T21:43:00Z">
                  <w:rPr>
                    <w:rStyle w:val="Hyperlink"/>
                    <w:noProof/>
                  </w:rPr>
                </w:rPrChange>
              </w:rPr>
              <w:delText>Chương 4: Phương pháp chuyển đổi</w:delText>
            </w:r>
            <w:r w:rsidDel="0035464E">
              <w:rPr>
                <w:noProof/>
                <w:webHidden/>
              </w:rPr>
              <w:tab/>
              <w:delText>32</w:delText>
            </w:r>
          </w:del>
        </w:p>
        <w:p w14:paraId="0170E244" w14:textId="77777777" w:rsidR="007866DE" w:rsidDel="0035464E" w:rsidRDefault="007866DE">
          <w:pPr>
            <w:pStyle w:val="TOC2"/>
            <w:rPr>
              <w:del w:id="56" w:author="Viet" w:date="2016-10-18T21:43:00Z"/>
              <w:rFonts w:asciiTheme="minorHAnsi" w:hAnsiTheme="minorHAnsi"/>
              <w:noProof/>
              <w:sz w:val="22"/>
              <w:lang w:eastAsia="en-US"/>
            </w:rPr>
          </w:pPr>
          <w:del w:id="57" w:author="Viet" w:date="2016-10-18T21:43:00Z">
            <w:r w:rsidRPr="0035464E" w:rsidDel="0035464E">
              <w:rPr>
                <w:rPrChange w:id="58" w:author="Viet" w:date="2016-10-18T21:43:00Z">
                  <w:rPr>
                    <w:rStyle w:val="Hyperlink"/>
                    <w:b/>
                    <w:bCs/>
                    <w:noProof/>
                  </w:rPr>
                </w:rPrChange>
              </w:rPr>
              <w:delText>4.2. Ví dụ về việc chuyển đổi qua lại giữa các dạng đặc tả</w:delText>
            </w:r>
            <w:r w:rsidDel="0035464E">
              <w:rPr>
                <w:noProof/>
                <w:webHidden/>
              </w:rPr>
              <w:tab/>
              <w:delText>32</w:delText>
            </w:r>
          </w:del>
        </w:p>
        <w:p w14:paraId="62A4F1F7" w14:textId="77777777" w:rsidR="007866DE" w:rsidDel="0035464E" w:rsidRDefault="007866DE">
          <w:pPr>
            <w:pStyle w:val="TOC2"/>
            <w:rPr>
              <w:del w:id="59" w:author="Viet" w:date="2016-10-18T21:43:00Z"/>
              <w:rFonts w:asciiTheme="minorHAnsi" w:hAnsiTheme="minorHAnsi"/>
              <w:noProof/>
              <w:sz w:val="22"/>
              <w:lang w:eastAsia="en-US"/>
            </w:rPr>
          </w:pPr>
          <w:del w:id="60" w:author="Viet" w:date="2016-10-18T21:43:00Z">
            <w:r w:rsidRPr="0035464E" w:rsidDel="0035464E">
              <w:rPr>
                <w:rPrChange w:id="61" w:author="Viet" w:date="2016-10-18T21:43:00Z">
                  <w:rPr>
                    <w:rStyle w:val="Hyperlink"/>
                    <w:b/>
                    <w:bCs/>
                    <w:noProof/>
                  </w:rPr>
                </w:rPrChange>
              </w:rPr>
              <w:delText>4.3. Giới thiệu về hệ thống</w:delText>
            </w:r>
            <w:r w:rsidDel="0035464E">
              <w:rPr>
                <w:noProof/>
                <w:webHidden/>
              </w:rPr>
              <w:tab/>
              <w:delText>32</w:delText>
            </w:r>
          </w:del>
        </w:p>
        <w:p w14:paraId="6CE37176" w14:textId="77777777" w:rsidR="007866DE" w:rsidDel="0035464E" w:rsidRDefault="007866DE">
          <w:pPr>
            <w:pStyle w:val="TOC1"/>
            <w:rPr>
              <w:del w:id="62" w:author="Viet" w:date="2016-10-18T21:43:00Z"/>
              <w:rFonts w:asciiTheme="minorHAnsi" w:hAnsiTheme="minorHAnsi"/>
              <w:noProof/>
              <w:sz w:val="22"/>
              <w:lang w:eastAsia="en-US"/>
            </w:rPr>
          </w:pPr>
          <w:del w:id="63" w:author="Viet" w:date="2016-10-18T21:43:00Z">
            <w:r w:rsidRPr="0035464E" w:rsidDel="0035464E">
              <w:rPr>
                <w:rPrChange w:id="64" w:author="Viet" w:date="2016-10-18T21:43:00Z">
                  <w:rPr>
                    <w:rStyle w:val="Hyperlink"/>
                    <w:noProof/>
                  </w:rPr>
                </w:rPrChange>
              </w:rPr>
              <w:delText>Chương 5: Xây dựng công cụ chuyển đổi</w:delText>
            </w:r>
            <w:r w:rsidDel="0035464E">
              <w:rPr>
                <w:noProof/>
                <w:webHidden/>
              </w:rPr>
              <w:tab/>
              <w:delText>47</w:delText>
            </w:r>
          </w:del>
        </w:p>
        <w:p w14:paraId="6C84B446" w14:textId="77777777" w:rsidR="007866DE" w:rsidDel="0035464E" w:rsidRDefault="007866DE">
          <w:pPr>
            <w:pStyle w:val="TOC1"/>
            <w:rPr>
              <w:del w:id="65" w:author="Viet" w:date="2016-10-18T21:43:00Z"/>
              <w:rFonts w:asciiTheme="minorHAnsi" w:hAnsiTheme="minorHAnsi"/>
              <w:noProof/>
              <w:sz w:val="22"/>
              <w:lang w:eastAsia="en-US"/>
            </w:rPr>
          </w:pPr>
          <w:del w:id="66" w:author="Viet" w:date="2016-10-18T21:43:00Z">
            <w:r w:rsidRPr="0035464E" w:rsidDel="0035464E">
              <w:rPr>
                <w:rPrChange w:id="67" w:author="Viet" w:date="2016-10-18T21:43:00Z">
                  <w:rPr>
                    <w:rStyle w:val="Hyperlink"/>
                    <w:noProof/>
                  </w:rPr>
                </w:rPrChange>
              </w:rPr>
              <w:delText>Chương 6: KẾT LUẬN</w:delText>
            </w:r>
            <w:r w:rsidDel="0035464E">
              <w:rPr>
                <w:noProof/>
                <w:webHidden/>
              </w:rPr>
              <w:tab/>
              <w:delText>49</w:delText>
            </w:r>
          </w:del>
        </w:p>
        <w:p w14:paraId="3A04DDBD" w14:textId="77777777" w:rsidR="007866DE" w:rsidDel="0035464E" w:rsidRDefault="007866DE">
          <w:pPr>
            <w:pStyle w:val="TOC1"/>
            <w:rPr>
              <w:del w:id="68" w:author="Viet" w:date="2016-10-18T21:43:00Z"/>
              <w:rFonts w:asciiTheme="minorHAnsi" w:hAnsiTheme="minorHAnsi"/>
              <w:noProof/>
              <w:sz w:val="22"/>
              <w:lang w:eastAsia="en-US"/>
            </w:rPr>
          </w:pPr>
          <w:del w:id="69" w:author="Viet" w:date="2016-10-18T21:43:00Z">
            <w:r w:rsidRPr="0035464E" w:rsidDel="0035464E">
              <w:rPr>
                <w:rPrChange w:id="70" w:author="Viet" w:date="2016-10-18T21:43:00Z">
                  <w:rPr>
                    <w:rStyle w:val="Hyperlink"/>
                    <w:noProof/>
                  </w:rPr>
                </w:rPrChange>
              </w:rPr>
              <w:delText>TÀI LIỆU THAM KHẢO</w:delText>
            </w:r>
            <w:r w:rsidDel="0035464E">
              <w:rPr>
                <w:noProof/>
                <w:webHidden/>
              </w:rPr>
              <w:tab/>
              <w:delText>50</w:delText>
            </w:r>
          </w:del>
        </w:p>
        <w:p w14:paraId="67BB5C52" w14:textId="77777777" w:rsidR="00FB670A" w:rsidRDefault="00802763">
          <w:r>
            <w:rPr>
              <w:b/>
              <w:bCs/>
              <w:noProof/>
            </w:rPr>
            <w:fldChar w:fldCharType="end"/>
          </w:r>
          <w:commentRangeEnd w:id="3"/>
          <w:r w:rsidR="003E03FB">
            <w:rPr>
              <w:rStyle w:val="CommentReference"/>
            </w:rPr>
            <w:commentReference w:id="3"/>
          </w:r>
        </w:p>
      </w:sdtContent>
    </w:sdt>
    <w:p w14:paraId="19D1ACA1" w14:textId="77777777" w:rsidR="00654FFC" w:rsidRDefault="00654FFC">
      <w:pPr>
        <w:spacing w:before="0" w:after="160" w:line="259" w:lineRule="auto"/>
        <w:ind w:firstLine="0"/>
        <w:jc w:val="left"/>
        <w:rPr>
          <w:rFonts w:eastAsiaTheme="majorEastAsia" w:cstheme="majorBidi"/>
          <w:b/>
          <w:bCs/>
          <w:sz w:val="40"/>
          <w:szCs w:val="28"/>
        </w:rPr>
      </w:pPr>
      <w:bookmarkStart w:id="71" w:name="_Toc372056298"/>
      <w:bookmarkStart w:id="72" w:name="_Toc364281981"/>
      <w:r>
        <w:br w:type="page"/>
      </w:r>
    </w:p>
    <w:p w14:paraId="1BD8531D" w14:textId="77777777" w:rsidR="00300C01" w:rsidRDefault="00300C01" w:rsidP="00300C01">
      <w:pPr>
        <w:pStyle w:val="Heading1"/>
        <w:jc w:val="center"/>
      </w:pPr>
      <w:bookmarkStart w:id="73" w:name="_Toc464590328"/>
      <w:r>
        <w:lastRenderedPageBreak/>
        <w:t>LỜI CẢM ƠN</w:t>
      </w:r>
      <w:bookmarkEnd w:id="71"/>
      <w:bookmarkEnd w:id="73"/>
    </w:p>
    <w:p w14:paraId="54F942F8" w14:textId="2CE998A7"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5E32E6">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14:paraId="798B1036" w14:textId="77777777"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14:paraId="66F9EBF0" w14:textId="77777777"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14:paraId="1CDD4E00" w14:textId="77777777" w:rsidR="00300C01" w:rsidRDefault="00300C01" w:rsidP="00300C01"/>
    <w:p w14:paraId="71061A7B" w14:textId="77777777" w:rsidR="00300C01" w:rsidRDefault="00300C01" w:rsidP="00300C01">
      <w:pPr>
        <w:spacing w:line="276" w:lineRule="auto"/>
        <w:jc w:val="left"/>
        <w:rPr>
          <w:rFonts w:eastAsiaTheme="majorEastAsia" w:cstheme="majorBidi"/>
          <w:b/>
          <w:bCs/>
          <w:sz w:val="40"/>
          <w:szCs w:val="28"/>
        </w:rPr>
      </w:pPr>
      <w:r>
        <w:br w:type="page"/>
      </w:r>
    </w:p>
    <w:p w14:paraId="1232E1A3" w14:textId="77777777" w:rsidR="00300C01" w:rsidRDefault="00300C01" w:rsidP="00300C01">
      <w:pPr>
        <w:pStyle w:val="Heading1"/>
        <w:jc w:val="center"/>
      </w:pPr>
      <w:bookmarkStart w:id="74" w:name="_Toc372056299"/>
      <w:bookmarkStart w:id="75" w:name="_Toc464590329"/>
      <w:r>
        <w:lastRenderedPageBreak/>
        <w:t>LỜI CAM ĐOAN</w:t>
      </w:r>
      <w:bookmarkEnd w:id="74"/>
      <w:bookmarkEnd w:id="75"/>
    </w:p>
    <w:p w14:paraId="4506F4EB" w14:textId="77777777"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14:paraId="36EEB8E2" w14:textId="77777777" w:rsidR="00300C01" w:rsidRDefault="00300C01" w:rsidP="00300C01">
      <w:r>
        <w:t>Tôi xin hoàn toàn chịu trách nhiệm và chịu mọi hình thức kỷ luật theo quy định cho lời cam đoan này.</w:t>
      </w:r>
    </w:p>
    <w:p w14:paraId="7F3783F3" w14:textId="77777777"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14:paraId="0FCDF6EB" w14:textId="77777777" w:rsidR="00300C01" w:rsidRDefault="00300C01" w:rsidP="00300C01">
      <w:pPr>
        <w:ind w:left="5670" w:firstLine="0"/>
      </w:pPr>
    </w:p>
    <w:p w14:paraId="6B864FBD" w14:textId="77777777" w:rsidR="00300C01" w:rsidRDefault="00300C01" w:rsidP="00300C01">
      <w:pPr>
        <w:ind w:left="5670" w:firstLine="0"/>
      </w:pPr>
    </w:p>
    <w:p w14:paraId="1AADF29C" w14:textId="77777777" w:rsidR="00300C01" w:rsidRDefault="00300C01" w:rsidP="00300C01">
      <w:pPr>
        <w:ind w:left="5670" w:firstLine="0"/>
      </w:pPr>
    </w:p>
    <w:p w14:paraId="1E410259" w14:textId="77777777" w:rsidR="00300C01" w:rsidRDefault="00FB6C3A" w:rsidP="00862207">
      <w:pPr>
        <w:ind w:left="6237" w:firstLine="243"/>
      </w:pPr>
      <w:r>
        <w:t>Lê Văn Hùng</w:t>
      </w:r>
      <w:r w:rsidR="00300C01">
        <w:br w:type="page"/>
      </w:r>
    </w:p>
    <w:p w14:paraId="3F03C23C" w14:textId="77777777" w:rsidR="00300C01" w:rsidRDefault="00300C01" w:rsidP="00300C01">
      <w:pPr>
        <w:pStyle w:val="Heading1"/>
        <w:jc w:val="center"/>
      </w:pPr>
      <w:bookmarkStart w:id="76" w:name="_Toc372056300"/>
      <w:bookmarkStart w:id="77" w:name="_Toc464590330"/>
      <w:r>
        <w:lastRenderedPageBreak/>
        <w:t>DANH MỤC THUẬT NGỮ VIẾT TẮT</w:t>
      </w:r>
      <w:bookmarkEnd w:id="76"/>
      <w:bookmarkEnd w:id="77"/>
    </w:p>
    <w:tbl>
      <w:tblPr>
        <w:tblStyle w:val="TableGrid"/>
        <w:tblW w:w="0" w:type="auto"/>
        <w:jc w:val="center"/>
        <w:tblLook w:val="04A0" w:firstRow="1" w:lastRow="0" w:firstColumn="1" w:lastColumn="0" w:noHBand="0" w:noVBand="1"/>
      </w:tblPr>
      <w:tblGrid>
        <w:gridCol w:w="715"/>
        <w:gridCol w:w="1629"/>
        <w:gridCol w:w="3469"/>
        <w:gridCol w:w="3537"/>
      </w:tblGrid>
      <w:tr w:rsidR="00300C01" w14:paraId="2CF2C29C" w14:textId="77777777" w:rsidTr="00DA6A0A">
        <w:trPr>
          <w:jc w:val="center"/>
        </w:trPr>
        <w:tc>
          <w:tcPr>
            <w:tcW w:w="715" w:type="dxa"/>
          </w:tcPr>
          <w:p w14:paraId="0E3F5097" w14:textId="77777777" w:rsidR="00300C01" w:rsidRPr="0093138F" w:rsidRDefault="00300C01" w:rsidP="008F227A">
            <w:pPr>
              <w:ind w:firstLine="0"/>
              <w:jc w:val="center"/>
              <w:rPr>
                <w:b/>
              </w:rPr>
            </w:pPr>
            <w:r w:rsidRPr="0093138F">
              <w:rPr>
                <w:b/>
              </w:rPr>
              <w:t>STT</w:t>
            </w:r>
          </w:p>
        </w:tc>
        <w:tc>
          <w:tcPr>
            <w:tcW w:w="1629" w:type="dxa"/>
          </w:tcPr>
          <w:p w14:paraId="2E036DB3" w14:textId="77777777" w:rsidR="00300C01" w:rsidRPr="0093138F" w:rsidRDefault="00300C01" w:rsidP="008F227A">
            <w:pPr>
              <w:ind w:firstLine="0"/>
              <w:jc w:val="center"/>
              <w:rPr>
                <w:b/>
              </w:rPr>
            </w:pPr>
            <w:r>
              <w:rPr>
                <w:b/>
              </w:rPr>
              <w:t>Từ viết tắt</w:t>
            </w:r>
          </w:p>
        </w:tc>
        <w:tc>
          <w:tcPr>
            <w:tcW w:w="3469" w:type="dxa"/>
          </w:tcPr>
          <w:p w14:paraId="54943262" w14:textId="77777777" w:rsidR="00300C01" w:rsidRPr="0093138F" w:rsidRDefault="00300C01" w:rsidP="008F227A">
            <w:pPr>
              <w:ind w:firstLine="0"/>
              <w:jc w:val="center"/>
              <w:rPr>
                <w:b/>
              </w:rPr>
            </w:pPr>
            <w:r>
              <w:rPr>
                <w:b/>
              </w:rPr>
              <w:t>Từ đầy đủ</w:t>
            </w:r>
          </w:p>
        </w:tc>
        <w:tc>
          <w:tcPr>
            <w:tcW w:w="3537" w:type="dxa"/>
          </w:tcPr>
          <w:p w14:paraId="545DC8F2" w14:textId="77777777" w:rsidR="00300C01" w:rsidRPr="0093138F" w:rsidRDefault="00300C01" w:rsidP="008F227A">
            <w:pPr>
              <w:ind w:firstLine="0"/>
              <w:jc w:val="center"/>
              <w:rPr>
                <w:b/>
              </w:rPr>
            </w:pPr>
            <w:r>
              <w:rPr>
                <w:b/>
              </w:rPr>
              <w:t>Ý nghĩa</w:t>
            </w:r>
          </w:p>
        </w:tc>
      </w:tr>
      <w:tr w:rsidR="00300C01" w14:paraId="3B043480" w14:textId="77777777" w:rsidTr="00DA6A0A">
        <w:trPr>
          <w:jc w:val="center"/>
        </w:trPr>
        <w:tc>
          <w:tcPr>
            <w:tcW w:w="715" w:type="dxa"/>
          </w:tcPr>
          <w:p w14:paraId="78209437" w14:textId="77777777" w:rsidR="00300C01" w:rsidRDefault="00300C01" w:rsidP="00056EF4">
            <w:pPr>
              <w:ind w:firstLine="0"/>
              <w:jc w:val="center"/>
            </w:pPr>
            <w:r>
              <w:t>1</w:t>
            </w:r>
          </w:p>
        </w:tc>
        <w:tc>
          <w:tcPr>
            <w:tcW w:w="1629" w:type="dxa"/>
          </w:tcPr>
          <w:p w14:paraId="14E2EF01" w14:textId="77777777" w:rsidR="00300C01" w:rsidRDefault="00300C01" w:rsidP="00056EF4">
            <w:pPr>
              <w:ind w:firstLine="0"/>
            </w:pPr>
            <w:r>
              <w:t>LTS</w:t>
            </w:r>
          </w:p>
        </w:tc>
        <w:tc>
          <w:tcPr>
            <w:tcW w:w="3469" w:type="dxa"/>
          </w:tcPr>
          <w:p w14:paraId="60F7B7ED" w14:textId="77777777" w:rsidR="00300C01" w:rsidRDefault="00300C01" w:rsidP="00056EF4">
            <w:pPr>
              <w:ind w:firstLine="0"/>
              <w:jc w:val="left"/>
            </w:pPr>
            <w:r>
              <w:t>Labeled Transition System.</w:t>
            </w:r>
          </w:p>
        </w:tc>
        <w:tc>
          <w:tcPr>
            <w:tcW w:w="3537" w:type="dxa"/>
          </w:tcPr>
          <w:p w14:paraId="1A57F2A4" w14:textId="77777777" w:rsidR="00300C01" w:rsidRDefault="00300C01" w:rsidP="00056EF4">
            <w:pPr>
              <w:ind w:firstLine="0"/>
            </w:pPr>
            <w:r>
              <w:t>Hệ thống chuyển trạng thái được gán nhãn.</w:t>
            </w:r>
          </w:p>
        </w:tc>
      </w:tr>
      <w:tr w:rsidR="001C2A36" w14:paraId="7C2D6C7A" w14:textId="77777777" w:rsidTr="00DA6A0A">
        <w:trPr>
          <w:jc w:val="center"/>
        </w:trPr>
        <w:tc>
          <w:tcPr>
            <w:tcW w:w="715" w:type="dxa"/>
          </w:tcPr>
          <w:p w14:paraId="2B5EF1CF" w14:textId="77777777" w:rsidR="001C2A36" w:rsidRDefault="001C2A36" w:rsidP="001C2A36">
            <w:pPr>
              <w:ind w:firstLine="0"/>
              <w:jc w:val="center"/>
            </w:pPr>
            <w:r>
              <w:t>2</w:t>
            </w:r>
          </w:p>
        </w:tc>
        <w:tc>
          <w:tcPr>
            <w:tcW w:w="1629" w:type="dxa"/>
          </w:tcPr>
          <w:p w14:paraId="746F6DD5" w14:textId="77777777" w:rsidR="001C2A36" w:rsidRDefault="001C2A36" w:rsidP="001C2A36">
            <w:pPr>
              <w:ind w:firstLine="0"/>
            </w:pPr>
            <w:r>
              <w:t>DFA</w:t>
            </w:r>
          </w:p>
        </w:tc>
        <w:tc>
          <w:tcPr>
            <w:tcW w:w="3469" w:type="dxa"/>
          </w:tcPr>
          <w:p w14:paraId="71D58A33" w14:textId="77777777"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14:paraId="2823B041" w14:textId="77777777" w:rsidR="001C2A36" w:rsidRDefault="001C2A36" w:rsidP="001C2A36">
            <w:pPr>
              <w:ind w:firstLine="0"/>
            </w:pPr>
            <w:r>
              <w:t>Ôtômát hữu hạn đơn định.</w:t>
            </w:r>
          </w:p>
        </w:tc>
      </w:tr>
    </w:tbl>
    <w:p w14:paraId="75A76D5E" w14:textId="77777777" w:rsidR="00300C01" w:rsidRDefault="00300C01" w:rsidP="00300C01">
      <w:r>
        <w:br w:type="page"/>
      </w:r>
    </w:p>
    <w:p w14:paraId="331BA277" w14:textId="77777777" w:rsidR="007866DE" w:rsidRDefault="00300C01" w:rsidP="009073D7">
      <w:pPr>
        <w:pStyle w:val="Heading1"/>
        <w:jc w:val="center"/>
        <w:rPr>
          <w:noProof/>
        </w:rPr>
      </w:pPr>
      <w:bookmarkStart w:id="78" w:name="_Toc372056301"/>
      <w:bookmarkStart w:id="79" w:name="_Toc464590331"/>
      <w:r>
        <w:lastRenderedPageBreak/>
        <w:t>DANH MỤC HÌNH VẼ</w:t>
      </w:r>
      <w:bookmarkEnd w:id="72"/>
      <w:bookmarkEnd w:id="78"/>
      <w:bookmarkEnd w:id="79"/>
      <w:r w:rsidR="00802763">
        <w:fldChar w:fldCharType="begin"/>
      </w:r>
      <w:r w:rsidR="009073D7">
        <w:instrText xml:space="preserve"> TOC \h \z \c "Hình" </w:instrText>
      </w:r>
      <w:r w:rsidR="00802763">
        <w:fldChar w:fldCharType="separate"/>
      </w:r>
    </w:p>
    <w:p w14:paraId="463477B0" w14:textId="77777777" w:rsidR="007866DE" w:rsidRDefault="00572C4A">
      <w:pPr>
        <w:pStyle w:val="TableofFigures"/>
        <w:tabs>
          <w:tab w:val="right" w:leader="dot" w:pos="9350"/>
        </w:tabs>
        <w:rPr>
          <w:rFonts w:asciiTheme="minorHAnsi" w:hAnsiTheme="minorHAnsi"/>
          <w:noProof/>
          <w:sz w:val="22"/>
          <w:lang w:eastAsia="en-US"/>
        </w:rPr>
      </w:pPr>
      <w:hyperlink w:anchor="_Toc464489352" w:history="1">
        <w:r w:rsidR="007866DE" w:rsidRPr="004730DB">
          <w:rPr>
            <w:rStyle w:val="Hyperlink"/>
            <w:noProof/>
          </w:rPr>
          <w:t>Hình 2.1: Một hệ chuyển trạng thái được gán nhãn</w:t>
        </w:r>
        <w:r w:rsidR="007866DE">
          <w:rPr>
            <w:noProof/>
            <w:webHidden/>
          </w:rPr>
          <w:tab/>
        </w:r>
        <w:r w:rsidR="00802763">
          <w:rPr>
            <w:noProof/>
            <w:webHidden/>
          </w:rPr>
          <w:fldChar w:fldCharType="begin"/>
        </w:r>
        <w:r w:rsidR="007866DE">
          <w:rPr>
            <w:noProof/>
            <w:webHidden/>
          </w:rPr>
          <w:instrText xml:space="preserve"> PAGEREF _Toc464489352 \h </w:instrText>
        </w:r>
        <w:r w:rsidR="00802763">
          <w:rPr>
            <w:noProof/>
            <w:webHidden/>
          </w:rPr>
        </w:r>
        <w:r w:rsidR="00802763">
          <w:rPr>
            <w:noProof/>
            <w:webHidden/>
          </w:rPr>
          <w:fldChar w:fldCharType="separate"/>
        </w:r>
        <w:r w:rsidR="007866DE">
          <w:rPr>
            <w:noProof/>
            <w:webHidden/>
          </w:rPr>
          <w:t>3</w:t>
        </w:r>
        <w:r w:rsidR="00802763">
          <w:rPr>
            <w:noProof/>
            <w:webHidden/>
          </w:rPr>
          <w:fldChar w:fldCharType="end"/>
        </w:r>
      </w:hyperlink>
    </w:p>
    <w:p w14:paraId="65E06736" w14:textId="77777777" w:rsidR="007866DE" w:rsidRDefault="00572C4A">
      <w:pPr>
        <w:pStyle w:val="TableofFigures"/>
        <w:tabs>
          <w:tab w:val="right" w:leader="dot" w:pos="9350"/>
        </w:tabs>
        <w:rPr>
          <w:rFonts w:asciiTheme="minorHAnsi" w:hAnsiTheme="minorHAnsi"/>
          <w:noProof/>
          <w:sz w:val="22"/>
          <w:lang w:eastAsia="en-US"/>
        </w:rPr>
      </w:pPr>
      <w:hyperlink w:anchor="_Toc464489353" w:history="1">
        <w:r w:rsidR="007866DE" w:rsidRPr="004730DB">
          <w:rPr>
            <w:rStyle w:val="Hyperlink"/>
            <w:rFonts w:cs="Times New Roman"/>
            <w:noProof/>
          </w:rPr>
          <w:t>Hình 2.2: Minh họa vết của LTS.</w:t>
        </w:r>
        <w:r w:rsidR="007866DE">
          <w:rPr>
            <w:noProof/>
            <w:webHidden/>
          </w:rPr>
          <w:tab/>
        </w:r>
        <w:r w:rsidR="00802763">
          <w:rPr>
            <w:noProof/>
            <w:webHidden/>
          </w:rPr>
          <w:fldChar w:fldCharType="begin"/>
        </w:r>
        <w:r w:rsidR="007866DE">
          <w:rPr>
            <w:noProof/>
            <w:webHidden/>
          </w:rPr>
          <w:instrText xml:space="preserve"> PAGEREF _Toc464489353 \h </w:instrText>
        </w:r>
        <w:r w:rsidR="00802763">
          <w:rPr>
            <w:noProof/>
            <w:webHidden/>
          </w:rPr>
        </w:r>
        <w:r w:rsidR="00802763">
          <w:rPr>
            <w:noProof/>
            <w:webHidden/>
          </w:rPr>
          <w:fldChar w:fldCharType="separate"/>
        </w:r>
        <w:r w:rsidR="007866DE">
          <w:rPr>
            <w:noProof/>
            <w:webHidden/>
          </w:rPr>
          <w:t>4</w:t>
        </w:r>
        <w:r w:rsidR="00802763">
          <w:rPr>
            <w:noProof/>
            <w:webHidden/>
          </w:rPr>
          <w:fldChar w:fldCharType="end"/>
        </w:r>
      </w:hyperlink>
    </w:p>
    <w:p w14:paraId="6CE47F5F" w14:textId="77777777" w:rsidR="007866DE" w:rsidRDefault="00572C4A">
      <w:pPr>
        <w:pStyle w:val="TableofFigures"/>
        <w:tabs>
          <w:tab w:val="right" w:leader="dot" w:pos="9350"/>
        </w:tabs>
        <w:rPr>
          <w:rFonts w:asciiTheme="minorHAnsi" w:hAnsiTheme="minorHAnsi"/>
          <w:noProof/>
          <w:sz w:val="22"/>
          <w:lang w:eastAsia="en-US"/>
        </w:rPr>
      </w:pPr>
      <w:hyperlink w:anchor="_Toc464489354" w:history="1">
        <w:r w:rsidR="007866DE" w:rsidRPr="004730DB">
          <w:rPr>
            <w:rStyle w:val="Hyperlink"/>
            <w:noProof/>
          </w:rPr>
          <w:t>Hình 2.3: Ví dụ về một LTS không đơn định</w:t>
        </w:r>
        <w:r w:rsidR="007866DE">
          <w:rPr>
            <w:noProof/>
            <w:webHidden/>
          </w:rPr>
          <w:tab/>
        </w:r>
        <w:r w:rsidR="00802763">
          <w:rPr>
            <w:noProof/>
            <w:webHidden/>
          </w:rPr>
          <w:fldChar w:fldCharType="begin"/>
        </w:r>
        <w:r w:rsidR="007866DE">
          <w:rPr>
            <w:noProof/>
            <w:webHidden/>
          </w:rPr>
          <w:instrText xml:space="preserve"> PAGEREF _Toc464489354 \h </w:instrText>
        </w:r>
        <w:r w:rsidR="00802763">
          <w:rPr>
            <w:noProof/>
            <w:webHidden/>
          </w:rPr>
        </w:r>
        <w:r w:rsidR="00802763">
          <w:rPr>
            <w:noProof/>
            <w:webHidden/>
          </w:rPr>
          <w:fldChar w:fldCharType="separate"/>
        </w:r>
        <w:r w:rsidR="007866DE">
          <w:rPr>
            <w:noProof/>
            <w:webHidden/>
          </w:rPr>
          <w:t>5</w:t>
        </w:r>
        <w:r w:rsidR="00802763">
          <w:rPr>
            <w:noProof/>
            <w:webHidden/>
          </w:rPr>
          <w:fldChar w:fldCharType="end"/>
        </w:r>
      </w:hyperlink>
    </w:p>
    <w:p w14:paraId="14F749EA" w14:textId="77777777" w:rsidR="007866DE" w:rsidRDefault="00572C4A">
      <w:pPr>
        <w:pStyle w:val="TableofFigures"/>
        <w:tabs>
          <w:tab w:val="right" w:leader="dot" w:pos="9350"/>
        </w:tabs>
        <w:rPr>
          <w:rFonts w:asciiTheme="minorHAnsi" w:hAnsiTheme="minorHAnsi"/>
          <w:noProof/>
          <w:sz w:val="22"/>
          <w:lang w:eastAsia="en-US"/>
        </w:rPr>
      </w:pPr>
      <w:hyperlink w:anchor="_Toc464489355" w:history="1">
        <w:r w:rsidR="007866DE" w:rsidRPr="004730DB">
          <w:rPr>
            <w:rStyle w:val="Hyperlink"/>
            <w:noProof/>
          </w:rPr>
          <w:t>Hình 2.4: LTS M</w:t>
        </w:r>
        <w:r w:rsidR="007866DE" w:rsidRPr="004730DB">
          <w:rPr>
            <w:rStyle w:val="Hyperlink"/>
            <w:noProof/>
            <w:vertAlign w:val="subscript"/>
          </w:rPr>
          <w:t>1</w:t>
        </w:r>
        <w:r w:rsidR="007866DE">
          <w:rPr>
            <w:noProof/>
            <w:webHidden/>
          </w:rPr>
          <w:tab/>
        </w:r>
        <w:r w:rsidR="00802763">
          <w:rPr>
            <w:noProof/>
            <w:webHidden/>
          </w:rPr>
          <w:fldChar w:fldCharType="begin"/>
        </w:r>
        <w:r w:rsidR="007866DE">
          <w:rPr>
            <w:noProof/>
            <w:webHidden/>
          </w:rPr>
          <w:instrText xml:space="preserve"> PAGEREF _Toc464489355 \h </w:instrText>
        </w:r>
        <w:r w:rsidR="00802763">
          <w:rPr>
            <w:noProof/>
            <w:webHidden/>
          </w:rPr>
        </w:r>
        <w:r w:rsidR="00802763">
          <w:rPr>
            <w:noProof/>
            <w:webHidden/>
          </w:rPr>
          <w:fldChar w:fldCharType="separate"/>
        </w:r>
        <w:r w:rsidR="007866DE">
          <w:rPr>
            <w:noProof/>
            <w:webHidden/>
          </w:rPr>
          <w:t>7</w:t>
        </w:r>
        <w:r w:rsidR="00802763">
          <w:rPr>
            <w:noProof/>
            <w:webHidden/>
          </w:rPr>
          <w:fldChar w:fldCharType="end"/>
        </w:r>
      </w:hyperlink>
    </w:p>
    <w:p w14:paraId="6DDB46C9" w14:textId="77777777" w:rsidR="007866DE" w:rsidRDefault="00572C4A">
      <w:pPr>
        <w:pStyle w:val="TableofFigures"/>
        <w:tabs>
          <w:tab w:val="right" w:leader="dot" w:pos="9350"/>
        </w:tabs>
        <w:rPr>
          <w:rFonts w:asciiTheme="minorHAnsi" w:hAnsiTheme="minorHAnsi"/>
          <w:noProof/>
          <w:sz w:val="22"/>
          <w:lang w:eastAsia="en-US"/>
        </w:rPr>
      </w:pPr>
      <w:hyperlink w:anchor="_Toc464489356" w:history="1">
        <w:r w:rsidR="007866DE" w:rsidRPr="004730DB">
          <w:rPr>
            <w:rStyle w:val="Hyperlink"/>
            <w:noProof/>
          </w:rPr>
          <w:t>Hình 2.5: LTS M</w:t>
        </w:r>
        <w:r w:rsidR="007866DE" w:rsidRPr="004730DB">
          <w:rPr>
            <w:rStyle w:val="Hyperlink"/>
            <w:noProof/>
            <w:vertAlign w:val="subscript"/>
          </w:rPr>
          <w:t>2</w:t>
        </w:r>
        <w:r w:rsidR="007866DE">
          <w:rPr>
            <w:noProof/>
            <w:webHidden/>
          </w:rPr>
          <w:tab/>
        </w:r>
        <w:r w:rsidR="00802763">
          <w:rPr>
            <w:noProof/>
            <w:webHidden/>
          </w:rPr>
          <w:fldChar w:fldCharType="begin"/>
        </w:r>
        <w:r w:rsidR="007866DE">
          <w:rPr>
            <w:noProof/>
            <w:webHidden/>
          </w:rPr>
          <w:instrText xml:space="preserve"> PAGEREF _Toc464489356 \h </w:instrText>
        </w:r>
        <w:r w:rsidR="00802763">
          <w:rPr>
            <w:noProof/>
            <w:webHidden/>
          </w:rPr>
        </w:r>
        <w:r w:rsidR="00802763">
          <w:rPr>
            <w:noProof/>
            <w:webHidden/>
          </w:rPr>
          <w:fldChar w:fldCharType="separate"/>
        </w:r>
        <w:r w:rsidR="007866DE">
          <w:rPr>
            <w:noProof/>
            <w:webHidden/>
          </w:rPr>
          <w:t>7</w:t>
        </w:r>
        <w:r w:rsidR="00802763">
          <w:rPr>
            <w:noProof/>
            <w:webHidden/>
          </w:rPr>
          <w:fldChar w:fldCharType="end"/>
        </w:r>
      </w:hyperlink>
    </w:p>
    <w:p w14:paraId="10377061" w14:textId="77777777" w:rsidR="007866DE" w:rsidRDefault="00572C4A">
      <w:pPr>
        <w:pStyle w:val="TableofFigures"/>
        <w:tabs>
          <w:tab w:val="right" w:leader="dot" w:pos="9350"/>
        </w:tabs>
        <w:rPr>
          <w:rFonts w:asciiTheme="minorHAnsi" w:hAnsiTheme="minorHAnsi"/>
          <w:noProof/>
          <w:sz w:val="22"/>
          <w:lang w:eastAsia="en-US"/>
        </w:rPr>
      </w:pPr>
      <w:hyperlink w:anchor="_Toc464489357" w:history="1">
        <w:r w:rsidR="007866DE" w:rsidRPr="004730DB">
          <w:rPr>
            <w:rStyle w:val="Hyperlink"/>
            <w:noProof/>
          </w:rPr>
          <w:t>Hình 2.6: LTS M</w:t>
        </w:r>
        <w:r w:rsidR="007866DE" w:rsidRPr="004730DB">
          <w:rPr>
            <w:rStyle w:val="Hyperlink"/>
            <w:noProof/>
            <w:vertAlign w:val="subscript"/>
          </w:rPr>
          <w:t>1</w:t>
        </w:r>
        <w:r w:rsidR="007866DE" w:rsidRPr="004730DB">
          <w:rPr>
            <w:rStyle w:val="Hyperlink"/>
            <w:noProof/>
          </w:rPr>
          <w:t>||M</w:t>
        </w:r>
        <w:r w:rsidR="007866DE" w:rsidRPr="004730DB">
          <w:rPr>
            <w:rStyle w:val="Hyperlink"/>
            <w:noProof/>
            <w:vertAlign w:val="subscript"/>
          </w:rPr>
          <w:t>2</w:t>
        </w:r>
        <w:r w:rsidR="007866DE" w:rsidRPr="004730DB">
          <w:rPr>
            <w:rStyle w:val="Hyperlink"/>
            <w:noProof/>
          </w:rPr>
          <w:t xml:space="preserve"> sau khi ghép nôi</w:t>
        </w:r>
        <w:r w:rsidR="007866DE">
          <w:rPr>
            <w:noProof/>
            <w:webHidden/>
          </w:rPr>
          <w:tab/>
        </w:r>
        <w:r w:rsidR="00802763">
          <w:rPr>
            <w:noProof/>
            <w:webHidden/>
          </w:rPr>
          <w:fldChar w:fldCharType="begin"/>
        </w:r>
        <w:r w:rsidR="007866DE">
          <w:rPr>
            <w:noProof/>
            <w:webHidden/>
          </w:rPr>
          <w:instrText xml:space="preserve"> PAGEREF _Toc464489357 \h </w:instrText>
        </w:r>
        <w:r w:rsidR="00802763">
          <w:rPr>
            <w:noProof/>
            <w:webHidden/>
          </w:rPr>
        </w:r>
        <w:r w:rsidR="00802763">
          <w:rPr>
            <w:noProof/>
            <w:webHidden/>
          </w:rPr>
          <w:fldChar w:fldCharType="separate"/>
        </w:r>
        <w:r w:rsidR="007866DE">
          <w:rPr>
            <w:noProof/>
            <w:webHidden/>
          </w:rPr>
          <w:t>8</w:t>
        </w:r>
        <w:r w:rsidR="00802763">
          <w:rPr>
            <w:noProof/>
            <w:webHidden/>
          </w:rPr>
          <w:fldChar w:fldCharType="end"/>
        </w:r>
      </w:hyperlink>
    </w:p>
    <w:p w14:paraId="39DEE752" w14:textId="77777777" w:rsidR="007866DE" w:rsidRDefault="00572C4A">
      <w:pPr>
        <w:pStyle w:val="TableofFigures"/>
        <w:tabs>
          <w:tab w:val="right" w:leader="dot" w:pos="9350"/>
        </w:tabs>
        <w:rPr>
          <w:rFonts w:asciiTheme="minorHAnsi" w:hAnsiTheme="minorHAnsi"/>
          <w:noProof/>
          <w:sz w:val="22"/>
          <w:lang w:eastAsia="en-US"/>
        </w:rPr>
      </w:pPr>
      <w:hyperlink w:anchor="_Toc464489358" w:history="1">
        <w:r w:rsidR="007866DE" w:rsidRPr="004730DB">
          <w:rPr>
            <w:rStyle w:val="Hyperlink"/>
            <w:noProof/>
          </w:rPr>
          <w:t>Hình 2.7: Minh họa một thuộc tính an toàn p và một thuộc tính lỗi tương ứng p</w:t>
        </w:r>
        <w:r w:rsidR="007866DE" w:rsidRPr="004730DB">
          <w:rPr>
            <w:rStyle w:val="Hyperlink"/>
            <w:noProof/>
            <w:vertAlign w:val="subscript"/>
          </w:rPr>
          <w:t>err</w:t>
        </w:r>
        <w:r w:rsidR="007866DE">
          <w:rPr>
            <w:noProof/>
            <w:webHidden/>
          </w:rPr>
          <w:tab/>
        </w:r>
        <w:r w:rsidR="00802763">
          <w:rPr>
            <w:noProof/>
            <w:webHidden/>
          </w:rPr>
          <w:fldChar w:fldCharType="begin"/>
        </w:r>
        <w:r w:rsidR="007866DE">
          <w:rPr>
            <w:noProof/>
            <w:webHidden/>
          </w:rPr>
          <w:instrText xml:space="preserve"> PAGEREF _Toc464489358 \h </w:instrText>
        </w:r>
        <w:r w:rsidR="00802763">
          <w:rPr>
            <w:noProof/>
            <w:webHidden/>
          </w:rPr>
        </w:r>
        <w:r w:rsidR="00802763">
          <w:rPr>
            <w:noProof/>
            <w:webHidden/>
          </w:rPr>
          <w:fldChar w:fldCharType="separate"/>
        </w:r>
        <w:r w:rsidR="007866DE">
          <w:rPr>
            <w:noProof/>
            <w:webHidden/>
          </w:rPr>
          <w:t>9</w:t>
        </w:r>
        <w:r w:rsidR="00802763">
          <w:rPr>
            <w:noProof/>
            <w:webHidden/>
          </w:rPr>
          <w:fldChar w:fldCharType="end"/>
        </w:r>
      </w:hyperlink>
    </w:p>
    <w:p w14:paraId="375D0377" w14:textId="77777777" w:rsidR="007866DE" w:rsidRDefault="00572C4A">
      <w:pPr>
        <w:pStyle w:val="TableofFigures"/>
        <w:tabs>
          <w:tab w:val="right" w:leader="dot" w:pos="9350"/>
        </w:tabs>
        <w:rPr>
          <w:rFonts w:asciiTheme="minorHAnsi" w:hAnsiTheme="minorHAnsi"/>
          <w:noProof/>
          <w:sz w:val="22"/>
          <w:lang w:eastAsia="en-US"/>
        </w:rPr>
      </w:pPr>
      <w:hyperlink w:anchor="_Toc464489359" w:history="1">
        <w:r w:rsidR="007866DE" w:rsidRPr="004730DB">
          <w:rPr>
            <w:rStyle w:val="Hyperlink"/>
            <w:noProof/>
          </w:rPr>
          <w:t>Hình 2.8: Mô hình ghép nối M</w:t>
        </w:r>
        <w:r w:rsidR="007866DE" w:rsidRPr="004730DB">
          <w:rPr>
            <w:rStyle w:val="Hyperlink"/>
            <w:noProof/>
            <w:vertAlign w:val="subscript"/>
          </w:rPr>
          <w:t>1</w:t>
        </w:r>
        <w:r w:rsidR="007866DE" w:rsidRPr="004730DB">
          <w:rPr>
            <w:rStyle w:val="Hyperlink"/>
            <w:noProof/>
          </w:rPr>
          <w:t>||M</w:t>
        </w:r>
        <w:r w:rsidR="007866DE" w:rsidRPr="004730DB">
          <w:rPr>
            <w:rStyle w:val="Hyperlink"/>
            <w:noProof/>
            <w:vertAlign w:val="subscript"/>
          </w:rPr>
          <w:t>q</w:t>
        </w:r>
        <w:r w:rsidR="007866DE" w:rsidRPr="004730DB">
          <w:rPr>
            <w:rStyle w:val="Hyperlink"/>
            <w:noProof/>
          </w:rPr>
          <w:t>||p</w:t>
        </w:r>
        <w:r w:rsidR="007866DE" w:rsidRPr="004730DB">
          <w:rPr>
            <w:rStyle w:val="Hyperlink"/>
            <w:noProof/>
            <w:vertAlign w:val="subscript"/>
          </w:rPr>
          <w:t>err</w:t>
        </w:r>
        <w:r w:rsidR="007866DE">
          <w:rPr>
            <w:noProof/>
            <w:webHidden/>
          </w:rPr>
          <w:tab/>
        </w:r>
        <w:r w:rsidR="00802763">
          <w:rPr>
            <w:noProof/>
            <w:webHidden/>
          </w:rPr>
          <w:fldChar w:fldCharType="begin"/>
        </w:r>
        <w:r w:rsidR="007866DE">
          <w:rPr>
            <w:noProof/>
            <w:webHidden/>
          </w:rPr>
          <w:instrText xml:space="preserve"> PAGEREF _Toc464489359 \h </w:instrText>
        </w:r>
        <w:r w:rsidR="00802763">
          <w:rPr>
            <w:noProof/>
            <w:webHidden/>
          </w:rPr>
        </w:r>
        <w:r w:rsidR="00802763">
          <w:rPr>
            <w:noProof/>
            <w:webHidden/>
          </w:rPr>
          <w:fldChar w:fldCharType="separate"/>
        </w:r>
        <w:r w:rsidR="007866DE">
          <w:rPr>
            <w:noProof/>
            <w:webHidden/>
          </w:rPr>
          <w:t>10</w:t>
        </w:r>
        <w:r w:rsidR="00802763">
          <w:rPr>
            <w:noProof/>
            <w:webHidden/>
          </w:rPr>
          <w:fldChar w:fldCharType="end"/>
        </w:r>
      </w:hyperlink>
    </w:p>
    <w:p w14:paraId="065ABB6F" w14:textId="77777777" w:rsidR="007866DE" w:rsidRDefault="00572C4A">
      <w:pPr>
        <w:pStyle w:val="TableofFigures"/>
        <w:tabs>
          <w:tab w:val="right" w:leader="dot" w:pos="9350"/>
        </w:tabs>
        <w:rPr>
          <w:rFonts w:asciiTheme="minorHAnsi" w:hAnsiTheme="minorHAnsi"/>
          <w:noProof/>
          <w:sz w:val="22"/>
          <w:lang w:eastAsia="en-US"/>
        </w:rPr>
      </w:pPr>
      <w:hyperlink w:anchor="_Toc464489360" w:history="1">
        <w:r w:rsidR="007866DE" w:rsidRPr="004730DB">
          <w:rPr>
            <w:rStyle w:val="Hyperlink"/>
            <w:noProof/>
          </w:rPr>
          <w:t>Hình 2.9: Ví dụ về một LTS.</w:t>
        </w:r>
        <w:r w:rsidR="007866DE">
          <w:rPr>
            <w:noProof/>
            <w:webHidden/>
          </w:rPr>
          <w:tab/>
        </w:r>
        <w:r w:rsidR="00802763">
          <w:rPr>
            <w:noProof/>
            <w:webHidden/>
          </w:rPr>
          <w:fldChar w:fldCharType="begin"/>
        </w:r>
        <w:r w:rsidR="007866DE">
          <w:rPr>
            <w:noProof/>
            <w:webHidden/>
          </w:rPr>
          <w:instrText xml:space="preserve"> PAGEREF _Toc464489360 \h </w:instrText>
        </w:r>
        <w:r w:rsidR="00802763">
          <w:rPr>
            <w:noProof/>
            <w:webHidden/>
          </w:rPr>
        </w:r>
        <w:r w:rsidR="00802763">
          <w:rPr>
            <w:noProof/>
            <w:webHidden/>
          </w:rPr>
          <w:fldChar w:fldCharType="separate"/>
        </w:r>
        <w:r w:rsidR="007866DE">
          <w:rPr>
            <w:noProof/>
            <w:webHidden/>
          </w:rPr>
          <w:t>16</w:t>
        </w:r>
        <w:r w:rsidR="00802763">
          <w:rPr>
            <w:noProof/>
            <w:webHidden/>
          </w:rPr>
          <w:fldChar w:fldCharType="end"/>
        </w:r>
      </w:hyperlink>
    </w:p>
    <w:p w14:paraId="61D54493" w14:textId="77777777" w:rsidR="007866DE" w:rsidRDefault="00572C4A">
      <w:pPr>
        <w:pStyle w:val="TableofFigures"/>
        <w:tabs>
          <w:tab w:val="right" w:leader="dot" w:pos="9350"/>
        </w:tabs>
        <w:rPr>
          <w:rFonts w:asciiTheme="minorHAnsi" w:hAnsiTheme="minorHAnsi"/>
          <w:noProof/>
          <w:sz w:val="22"/>
          <w:lang w:eastAsia="en-US"/>
        </w:rPr>
      </w:pPr>
      <w:hyperlink w:anchor="_Toc464489361" w:history="1">
        <w:r w:rsidR="007866DE" w:rsidRPr="004730DB">
          <w:rPr>
            <w:rStyle w:val="Hyperlink"/>
            <w:rFonts w:cs="Times New Roman"/>
            <w:noProof/>
          </w:rPr>
          <w:t>Hình 3.2:Mô hình sự tương tác giữa L* và Teacher</w:t>
        </w:r>
        <w:r w:rsidR="007866DE">
          <w:rPr>
            <w:noProof/>
            <w:webHidden/>
          </w:rPr>
          <w:tab/>
        </w:r>
        <w:r w:rsidR="00802763">
          <w:rPr>
            <w:noProof/>
            <w:webHidden/>
          </w:rPr>
          <w:fldChar w:fldCharType="begin"/>
        </w:r>
        <w:r w:rsidR="007866DE">
          <w:rPr>
            <w:noProof/>
            <w:webHidden/>
          </w:rPr>
          <w:instrText xml:space="preserve"> PAGEREF _Toc464489361 \h </w:instrText>
        </w:r>
        <w:r w:rsidR="00802763">
          <w:rPr>
            <w:noProof/>
            <w:webHidden/>
          </w:rPr>
        </w:r>
        <w:r w:rsidR="00802763">
          <w:rPr>
            <w:noProof/>
            <w:webHidden/>
          </w:rPr>
          <w:fldChar w:fldCharType="separate"/>
        </w:r>
        <w:r w:rsidR="007866DE">
          <w:rPr>
            <w:noProof/>
            <w:webHidden/>
          </w:rPr>
          <w:t>19</w:t>
        </w:r>
        <w:r w:rsidR="00802763">
          <w:rPr>
            <w:noProof/>
            <w:webHidden/>
          </w:rPr>
          <w:fldChar w:fldCharType="end"/>
        </w:r>
      </w:hyperlink>
    </w:p>
    <w:p w14:paraId="4DB49E88" w14:textId="77777777" w:rsidR="007866DE" w:rsidRDefault="00572C4A">
      <w:pPr>
        <w:pStyle w:val="TableofFigures"/>
        <w:tabs>
          <w:tab w:val="right" w:leader="dot" w:pos="9350"/>
        </w:tabs>
        <w:rPr>
          <w:rFonts w:asciiTheme="minorHAnsi" w:hAnsiTheme="minorHAnsi"/>
          <w:noProof/>
          <w:sz w:val="22"/>
          <w:lang w:eastAsia="en-US"/>
        </w:rPr>
      </w:pPr>
      <w:hyperlink w:anchor="_Toc464489362" w:history="1">
        <w:r w:rsidR="007866DE" w:rsidRPr="004730DB">
          <w:rPr>
            <w:rStyle w:val="Hyperlink"/>
            <w:noProof/>
          </w:rPr>
          <w:t>Hình 3.3</w:t>
        </w:r>
        <w:r w:rsidR="007866DE" w:rsidRPr="004730DB">
          <w:rPr>
            <w:rStyle w:val="Hyperlink"/>
            <w:rFonts w:cs="Times New Roman"/>
            <w:noProof/>
          </w:rPr>
          <w:t xml:space="preserve">: </w:t>
        </w:r>
        <w:r w:rsidR="007866DE" w:rsidRPr="004730DB">
          <w:rPr>
            <w:rStyle w:val="Hyperlink"/>
            <w:noProof/>
          </w:rPr>
          <w:t xml:space="preserve">Xây dựng một ứng viên từ bảng quan sát </w:t>
        </w:r>
        <w:r w:rsidR="007866DE" w:rsidRPr="004730DB">
          <w:rPr>
            <w:rStyle w:val="Hyperlink"/>
            <w:i/>
            <w:noProof/>
          </w:rPr>
          <w:t>đóng</w:t>
        </w:r>
        <w:r w:rsidR="007866DE" w:rsidRPr="004730DB">
          <w:rPr>
            <w:rStyle w:val="Hyperlink"/>
            <w:noProof/>
          </w:rPr>
          <w:t xml:space="preserve"> và </w:t>
        </w:r>
        <w:r w:rsidR="007866DE" w:rsidRPr="004730DB">
          <w:rPr>
            <w:rStyle w:val="Hyperlink"/>
            <w:i/>
            <w:noProof/>
          </w:rPr>
          <w:t>nhất quán</w:t>
        </w:r>
        <w:r w:rsidR="007866DE" w:rsidRPr="004730DB">
          <w:rPr>
            <w:rStyle w:val="Hyperlink"/>
            <w:noProof/>
          </w:rPr>
          <w:t>.</w:t>
        </w:r>
        <w:r w:rsidR="007866DE">
          <w:rPr>
            <w:noProof/>
            <w:webHidden/>
          </w:rPr>
          <w:tab/>
        </w:r>
        <w:r w:rsidR="00802763">
          <w:rPr>
            <w:noProof/>
            <w:webHidden/>
          </w:rPr>
          <w:fldChar w:fldCharType="begin"/>
        </w:r>
        <w:r w:rsidR="007866DE">
          <w:rPr>
            <w:noProof/>
            <w:webHidden/>
          </w:rPr>
          <w:instrText xml:space="preserve"> PAGEREF _Toc464489362 \h </w:instrText>
        </w:r>
        <w:r w:rsidR="00802763">
          <w:rPr>
            <w:noProof/>
            <w:webHidden/>
          </w:rPr>
        </w:r>
        <w:r w:rsidR="00802763">
          <w:rPr>
            <w:noProof/>
            <w:webHidden/>
          </w:rPr>
          <w:fldChar w:fldCharType="separate"/>
        </w:r>
        <w:r w:rsidR="007866DE">
          <w:rPr>
            <w:noProof/>
            <w:webHidden/>
          </w:rPr>
          <w:t>20</w:t>
        </w:r>
        <w:r w:rsidR="00802763">
          <w:rPr>
            <w:noProof/>
            <w:webHidden/>
          </w:rPr>
          <w:fldChar w:fldCharType="end"/>
        </w:r>
      </w:hyperlink>
    </w:p>
    <w:p w14:paraId="2532AD29" w14:textId="77777777" w:rsidR="007866DE" w:rsidRDefault="00572C4A">
      <w:pPr>
        <w:pStyle w:val="TableofFigures"/>
        <w:tabs>
          <w:tab w:val="right" w:leader="dot" w:pos="9350"/>
        </w:tabs>
        <w:rPr>
          <w:rFonts w:asciiTheme="minorHAnsi" w:hAnsiTheme="minorHAnsi"/>
          <w:noProof/>
          <w:sz w:val="22"/>
          <w:lang w:eastAsia="en-US"/>
        </w:rPr>
      </w:pPr>
      <w:hyperlink w:anchor="_Toc464489363" w:history="1">
        <w:r w:rsidR="007866DE" w:rsidRPr="004730DB">
          <w:rPr>
            <w:rStyle w:val="Hyperlink"/>
            <w:noProof/>
          </w:rPr>
          <w:t xml:space="preserve">Hình 3.5: </w:t>
        </w:r>
        <w:r w:rsidR="007866DE" w:rsidRPr="004730DB">
          <w:rPr>
            <w:rStyle w:val="Hyperlink"/>
            <w:rFonts w:cs="Times New Roman"/>
            <w:noProof/>
          </w:rPr>
          <w:t>Mô hình sinh giả định dựa trên thuật toán học L*</w:t>
        </w:r>
        <w:r w:rsidR="007866DE">
          <w:rPr>
            <w:noProof/>
            <w:webHidden/>
          </w:rPr>
          <w:tab/>
        </w:r>
        <w:r w:rsidR="00802763">
          <w:rPr>
            <w:noProof/>
            <w:webHidden/>
          </w:rPr>
          <w:fldChar w:fldCharType="begin"/>
        </w:r>
        <w:r w:rsidR="007866DE">
          <w:rPr>
            <w:noProof/>
            <w:webHidden/>
          </w:rPr>
          <w:instrText xml:space="preserve"> PAGEREF _Toc464489363 \h </w:instrText>
        </w:r>
        <w:r w:rsidR="00802763">
          <w:rPr>
            <w:noProof/>
            <w:webHidden/>
          </w:rPr>
        </w:r>
        <w:r w:rsidR="00802763">
          <w:rPr>
            <w:noProof/>
            <w:webHidden/>
          </w:rPr>
          <w:fldChar w:fldCharType="separate"/>
        </w:r>
        <w:r w:rsidR="007866DE">
          <w:rPr>
            <w:noProof/>
            <w:webHidden/>
          </w:rPr>
          <w:t>23</w:t>
        </w:r>
        <w:r w:rsidR="00802763">
          <w:rPr>
            <w:noProof/>
            <w:webHidden/>
          </w:rPr>
          <w:fldChar w:fldCharType="end"/>
        </w:r>
      </w:hyperlink>
    </w:p>
    <w:p w14:paraId="2429CAFF" w14:textId="77777777" w:rsidR="007866DE" w:rsidRDefault="00572C4A">
      <w:pPr>
        <w:pStyle w:val="TableofFigures"/>
        <w:tabs>
          <w:tab w:val="right" w:leader="dot" w:pos="9350"/>
        </w:tabs>
        <w:rPr>
          <w:rFonts w:asciiTheme="minorHAnsi" w:hAnsiTheme="minorHAnsi"/>
          <w:noProof/>
          <w:sz w:val="22"/>
          <w:lang w:eastAsia="en-US"/>
        </w:rPr>
      </w:pPr>
      <w:hyperlink w:anchor="_Toc464489364" w:history="1">
        <w:r w:rsidR="007866DE" w:rsidRPr="004730DB">
          <w:rPr>
            <w:rStyle w:val="Hyperlink"/>
            <w:noProof/>
          </w:rPr>
          <w:t xml:space="preserve">Hình 3.1: </w:t>
        </w:r>
        <w:r w:rsidR="007866DE" w:rsidRPr="004730DB">
          <w:rPr>
            <w:rStyle w:val="Hyperlink"/>
            <w:rFonts w:cs="Times New Roman"/>
            <w:noProof/>
          </w:rPr>
          <w:t>LTS Input (M</w:t>
        </w:r>
        <w:r w:rsidR="007866DE" w:rsidRPr="004730DB">
          <w:rPr>
            <w:rStyle w:val="Hyperlink"/>
            <w:rFonts w:cs="Times New Roman"/>
            <w:noProof/>
            <w:vertAlign w:val="subscript"/>
          </w:rPr>
          <w:t>1</w:t>
        </w:r>
        <w:r w:rsidR="007866DE" w:rsidRPr="004730DB">
          <w:rPr>
            <w:rStyle w:val="Hyperlink"/>
            <w:rFonts w:cs="Times New Roman"/>
            <w:noProof/>
          </w:rPr>
          <w:t>)</w:t>
        </w:r>
        <w:r w:rsidR="007866DE">
          <w:rPr>
            <w:noProof/>
            <w:webHidden/>
          </w:rPr>
          <w:tab/>
        </w:r>
        <w:r w:rsidR="00802763">
          <w:rPr>
            <w:noProof/>
            <w:webHidden/>
          </w:rPr>
          <w:fldChar w:fldCharType="begin"/>
        </w:r>
        <w:r w:rsidR="007866DE">
          <w:rPr>
            <w:noProof/>
            <w:webHidden/>
          </w:rPr>
          <w:instrText xml:space="preserve"> PAGEREF _Toc464489364 \h </w:instrText>
        </w:r>
        <w:r w:rsidR="00802763">
          <w:rPr>
            <w:noProof/>
            <w:webHidden/>
          </w:rPr>
        </w:r>
        <w:r w:rsidR="00802763">
          <w:rPr>
            <w:noProof/>
            <w:webHidden/>
          </w:rPr>
          <w:fldChar w:fldCharType="separate"/>
        </w:r>
        <w:r w:rsidR="007866DE">
          <w:rPr>
            <w:noProof/>
            <w:webHidden/>
          </w:rPr>
          <w:t>25</w:t>
        </w:r>
        <w:r w:rsidR="00802763">
          <w:rPr>
            <w:noProof/>
            <w:webHidden/>
          </w:rPr>
          <w:fldChar w:fldCharType="end"/>
        </w:r>
      </w:hyperlink>
    </w:p>
    <w:p w14:paraId="725D6EF4" w14:textId="77777777" w:rsidR="007866DE" w:rsidRDefault="00572C4A">
      <w:pPr>
        <w:pStyle w:val="TableofFigures"/>
        <w:tabs>
          <w:tab w:val="right" w:leader="dot" w:pos="9350"/>
        </w:tabs>
        <w:rPr>
          <w:rFonts w:asciiTheme="minorHAnsi" w:hAnsiTheme="minorHAnsi"/>
          <w:noProof/>
          <w:sz w:val="22"/>
          <w:lang w:eastAsia="en-US"/>
        </w:rPr>
      </w:pPr>
      <w:hyperlink w:anchor="_Toc464489365" w:history="1">
        <w:r w:rsidR="007866DE" w:rsidRPr="004730DB">
          <w:rPr>
            <w:rStyle w:val="Hyperlink"/>
            <w:rFonts w:cs="Times New Roman"/>
            <w:noProof/>
          </w:rPr>
          <w:t>Hình 3.2: LTS Order</w:t>
        </w:r>
        <w:r w:rsidR="007866DE">
          <w:rPr>
            <w:noProof/>
            <w:webHidden/>
          </w:rPr>
          <w:tab/>
        </w:r>
        <w:r w:rsidR="00802763">
          <w:rPr>
            <w:noProof/>
            <w:webHidden/>
          </w:rPr>
          <w:fldChar w:fldCharType="begin"/>
        </w:r>
        <w:r w:rsidR="007866DE">
          <w:rPr>
            <w:noProof/>
            <w:webHidden/>
          </w:rPr>
          <w:instrText xml:space="preserve"> PAGEREF _Toc464489365 \h </w:instrText>
        </w:r>
        <w:r w:rsidR="00802763">
          <w:rPr>
            <w:noProof/>
            <w:webHidden/>
          </w:rPr>
        </w:r>
        <w:r w:rsidR="00802763">
          <w:rPr>
            <w:noProof/>
            <w:webHidden/>
          </w:rPr>
          <w:fldChar w:fldCharType="separate"/>
        </w:r>
        <w:r w:rsidR="007866DE">
          <w:rPr>
            <w:noProof/>
            <w:webHidden/>
          </w:rPr>
          <w:t>26</w:t>
        </w:r>
        <w:r w:rsidR="00802763">
          <w:rPr>
            <w:noProof/>
            <w:webHidden/>
          </w:rPr>
          <w:fldChar w:fldCharType="end"/>
        </w:r>
      </w:hyperlink>
    </w:p>
    <w:p w14:paraId="05766A13" w14:textId="77777777" w:rsidR="007866DE" w:rsidRDefault="00572C4A">
      <w:pPr>
        <w:pStyle w:val="TableofFigures"/>
        <w:tabs>
          <w:tab w:val="right" w:leader="dot" w:pos="9350"/>
        </w:tabs>
        <w:rPr>
          <w:rFonts w:asciiTheme="minorHAnsi" w:hAnsiTheme="minorHAnsi"/>
          <w:noProof/>
          <w:sz w:val="22"/>
          <w:lang w:eastAsia="en-US"/>
        </w:rPr>
      </w:pPr>
      <w:hyperlink w:anchor="_Toc464489366" w:history="1">
        <w:r w:rsidR="007866DE" w:rsidRPr="004730DB">
          <w:rPr>
            <w:rStyle w:val="Hyperlink"/>
            <w:noProof/>
          </w:rPr>
          <w:t>Hình 3.3:</w:t>
        </w:r>
        <w:r w:rsidR="007866DE" w:rsidRPr="004730DB">
          <w:rPr>
            <w:rStyle w:val="Hyperlink"/>
            <w:rFonts w:cs="Times New Roman"/>
            <w:noProof/>
          </w:rPr>
          <w:t xml:space="preserve"> LTS Output (M</w:t>
        </w:r>
        <w:r w:rsidR="007866DE" w:rsidRPr="004730DB">
          <w:rPr>
            <w:rStyle w:val="Hyperlink"/>
            <w:rFonts w:cs="Times New Roman"/>
            <w:noProof/>
            <w:vertAlign w:val="subscript"/>
          </w:rPr>
          <w:t>2</w:t>
        </w:r>
        <w:r w:rsidR="007866DE" w:rsidRPr="004730DB">
          <w:rPr>
            <w:rStyle w:val="Hyperlink"/>
            <w:rFonts w:cs="Times New Roman"/>
            <w:noProof/>
          </w:rPr>
          <w:t>)</w:t>
        </w:r>
        <w:r w:rsidR="007866DE">
          <w:rPr>
            <w:noProof/>
            <w:webHidden/>
          </w:rPr>
          <w:tab/>
        </w:r>
        <w:r w:rsidR="00802763">
          <w:rPr>
            <w:noProof/>
            <w:webHidden/>
          </w:rPr>
          <w:fldChar w:fldCharType="begin"/>
        </w:r>
        <w:r w:rsidR="007866DE">
          <w:rPr>
            <w:noProof/>
            <w:webHidden/>
          </w:rPr>
          <w:instrText xml:space="preserve"> PAGEREF _Toc464489366 \h </w:instrText>
        </w:r>
        <w:r w:rsidR="00802763">
          <w:rPr>
            <w:noProof/>
            <w:webHidden/>
          </w:rPr>
        </w:r>
        <w:r w:rsidR="00802763">
          <w:rPr>
            <w:noProof/>
            <w:webHidden/>
          </w:rPr>
          <w:fldChar w:fldCharType="separate"/>
        </w:r>
        <w:r w:rsidR="007866DE">
          <w:rPr>
            <w:noProof/>
            <w:webHidden/>
          </w:rPr>
          <w:t>26</w:t>
        </w:r>
        <w:r w:rsidR="00802763">
          <w:rPr>
            <w:noProof/>
            <w:webHidden/>
          </w:rPr>
          <w:fldChar w:fldCharType="end"/>
        </w:r>
      </w:hyperlink>
    </w:p>
    <w:p w14:paraId="2AD00FE1" w14:textId="77777777" w:rsidR="007866DE" w:rsidRDefault="00572C4A">
      <w:pPr>
        <w:pStyle w:val="TableofFigures"/>
        <w:tabs>
          <w:tab w:val="right" w:leader="dot" w:pos="9350"/>
        </w:tabs>
        <w:rPr>
          <w:rFonts w:asciiTheme="minorHAnsi" w:hAnsiTheme="minorHAnsi"/>
          <w:noProof/>
          <w:sz w:val="22"/>
          <w:lang w:eastAsia="en-US"/>
        </w:rPr>
      </w:pPr>
      <w:hyperlink w:anchor="_Toc464489367" w:history="1">
        <w:r w:rsidR="007866DE" w:rsidRPr="004730DB">
          <w:rPr>
            <w:rStyle w:val="Hyperlink"/>
            <w:noProof/>
          </w:rPr>
          <w:t>Hình 5.1: Ví dụ về file text đầu vào của công cụ chuyển đổi</w:t>
        </w:r>
        <w:r w:rsidR="007866DE">
          <w:rPr>
            <w:noProof/>
            <w:webHidden/>
          </w:rPr>
          <w:tab/>
        </w:r>
        <w:r w:rsidR="00802763">
          <w:rPr>
            <w:noProof/>
            <w:webHidden/>
          </w:rPr>
          <w:fldChar w:fldCharType="begin"/>
        </w:r>
        <w:r w:rsidR="007866DE">
          <w:rPr>
            <w:noProof/>
            <w:webHidden/>
          </w:rPr>
          <w:instrText xml:space="preserve"> PAGEREF _Toc464489367 \h </w:instrText>
        </w:r>
        <w:r w:rsidR="00802763">
          <w:rPr>
            <w:noProof/>
            <w:webHidden/>
          </w:rPr>
        </w:r>
        <w:r w:rsidR="00802763">
          <w:rPr>
            <w:noProof/>
            <w:webHidden/>
          </w:rPr>
          <w:fldChar w:fldCharType="separate"/>
        </w:r>
        <w:r w:rsidR="007866DE">
          <w:rPr>
            <w:noProof/>
            <w:webHidden/>
          </w:rPr>
          <w:t>47</w:t>
        </w:r>
        <w:r w:rsidR="00802763">
          <w:rPr>
            <w:noProof/>
            <w:webHidden/>
          </w:rPr>
          <w:fldChar w:fldCharType="end"/>
        </w:r>
      </w:hyperlink>
    </w:p>
    <w:p w14:paraId="0AFDEE54" w14:textId="77777777" w:rsidR="007866DE" w:rsidRDefault="00572C4A">
      <w:pPr>
        <w:pStyle w:val="TableofFigures"/>
        <w:tabs>
          <w:tab w:val="right" w:leader="dot" w:pos="9350"/>
        </w:tabs>
        <w:rPr>
          <w:rFonts w:asciiTheme="minorHAnsi" w:hAnsiTheme="minorHAnsi"/>
          <w:noProof/>
          <w:sz w:val="22"/>
          <w:lang w:eastAsia="en-US"/>
        </w:rPr>
      </w:pPr>
      <w:hyperlink w:anchor="_Toc464489368" w:history="1">
        <w:r w:rsidR="007866DE" w:rsidRPr="004730DB">
          <w:rPr>
            <w:rStyle w:val="Hyperlink"/>
            <w:rFonts w:cs="Times New Roman"/>
            <w:noProof/>
          </w:rPr>
          <w:t>Hình 5.2: Ví dụ file text đầu ra của công cụ chuyển đổi</w:t>
        </w:r>
        <w:r w:rsidR="007866DE">
          <w:rPr>
            <w:noProof/>
            <w:webHidden/>
          </w:rPr>
          <w:tab/>
        </w:r>
        <w:r w:rsidR="00802763">
          <w:rPr>
            <w:noProof/>
            <w:webHidden/>
          </w:rPr>
          <w:fldChar w:fldCharType="begin"/>
        </w:r>
        <w:r w:rsidR="007866DE">
          <w:rPr>
            <w:noProof/>
            <w:webHidden/>
          </w:rPr>
          <w:instrText xml:space="preserve"> PAGEREF _Toc464489368 \h </w:instrText>
        </w:r>
        <w:r w:rsidR="00802763">
          <w:rPr>
            <w:noProof/>
            <w:webHidden/>
          </w:rPr>
        </w:r>
        <w:r w:rsidR="00802763">
          <w:rPr>
            <w:noProof/>
            <w:webHidden/>
          </w:rPr>
          <w:fldChar w:fldCharType="separate"/>
        </w:r>
        <w:r w:rsidR="007866DE">
          <w:rPr>
            <w:noProof/>
            <w:webHidden/>
          </w:rPr>
          <w:t>48</w:t>
        </w:r>
        <w:r w:rsidR="00802763">
          <w:rPr>
            <w:noProof/>
            <w:webHidden/>
          </w:rPr>
          <w:fldChar w:fldCharType="end"/>
        </w:r>
      </w:hyperlink>
    </w:p>
    <w:p w14:paraId="4AACB9D9" w14:textId="77777777" w:rsidR="00300C01" w:rsidRDefault="00802763" w:rsidP="00300C01">
      <w:pPr>
        <w:spacing w:line="276" w:lineRule="auto"/>
        <w:ind w:firstLine="0"/>
        <w:jc w:val="left"/>
      </w:pPr>
      <w:r>
        <w:fldChar w:fldCharType="end"/>
      </w:r>
    </w:p>
    <w:p w14:paraId="5F628F8C" w14:textId="77777777" w:rsidR="009073D7" w:rsidRDefault="009073D7">
      <w:pPr>
        <w:spacing w:before="0" w:after="160" w:line="259" w:lineRule="auto"/>
        <w:ind w:firstLine="0"/>
        <w:jc w:val="left"/>
      </w:pPr>
      <w:r>
        <w:br w:type="page"/>
      </w:r>
    </w:p>
    <w:p w14:paraId="6329E644" w14:textId="77777777" w:rsidR="00300C01" w:rsidRDefault="00300C01" w:rsidP="00300C01">
      <w:pPr>
        <w:pStyle w:val="Heading1"/>
        <w:jc w:val="center"/>
      </w:pPr>
      <w:bookmarkStart w:id="80" w:name="_Toc372056302"/>
      <w:bookmarkStart w:id="81" w:name="_Toc464590332"/>
      <w:r>
        <w:lastRenderedPageBreak/>
        <w:t>DANH MỤC BẢNG</w:t>
      </w:r>
      <w:bookmarkEnd w:id="80"/>
      <w:bookmarkEnd w:id="81"/>
    </w:p>
    <w:p w14:paraId="5973BAEF" w14:textId="77777777" w:rsidR="00307390" w:rsidRDefault="00802763">
      <w:pPr>
        <w:pStyle w:val="TableofFigures"/>
        <w:tabs>
          <w:tab w:val="right" w:leader="dot" w:pos="9350"/>
        </w:tabs>
        <w:rPr>
          <w:rFonts w:asciiTheme="minorHAnsi" w:hAnsiTheme="minorHAnsi"/>
          <w:noProof/>
          <w:sz w:val="22"/>
          <w:lang w:eastAsia="en-US"/>
        </w:rPr>
      </w:pPr>
      <w:r>
        <w:fldChar w:fldCharType="begin"/>
      </w:r>
      <w:r w:rsidR="00307390">
        <w:instrText xml:space="preserve"> TOC \h \z \c "Bảng" </w:instrText>
      </w:r>
      <w:r>
        <w:fldChar w:fldCharType="separate"/>
      </w:r>
      <w:hyperlink w:anchor="_Toc463906431" w:history="1">
        <w:r w:rsidR="00307390" w:rsidRPr="007947E2">
          <w:rPr>
            <w:rStyle w:val="Hyperlink"/>
            <w:noProof/>
          </w:rPr>
          <w:t>Bảng 2.1: Thành phần Q</w:t>
        </w:r>
        <w:r w:rsidR="00307390" w:rsidRPr="007947E2">
          <w:rPr>
            <w:rStyle w:val="Hyperlink"/>
            <w:noProof/>
            <w:vertAlign w:val="subscript"/>
          </w:rPr>
          <w:t>1</w:t>
        </w:r>
        <w:r w:rsidR="00307390" w:rsidRPr="007947E2">
          <w:rPr>
            <w:rStyle w:val="Hyperlink"/>
            <w:noProof/>
          </w:rPr>
          <w:t xml:space="preserve"> → X</w:t>
        </w:r>
        <w:r w:rsidR="00307390" w:rsidRPr="007947E2">
          <w:rPr>
            <w:rStyle w:val="Hyperlink"/>
            <w:noProof/>
            <w:vertAlign w:val="subscript"/>
          </w:rPr>
          <w:t>1</w:t>
        </w:r>
        <w:r w:rsidR="00307390" w:rsidRPr="007947E2">
          <w:rPr>
            <w:rStyle w:val="Hyperlink"/>
            <w:noProof/>
          </w:rPr>
          <w:t xml:space="preserve"> trong bảng ánh xạ</w:t>
        </w:r>
        <w:r w:rsidR="00307390">
          <w:rPr>
            <w:noProof/>
            <w:webHidden/>
          </w:rPr>
          <w:tab/>
        </w:r>
        <w:r>
          <w:rPr>
            <w:noProof/>
            <w:webHidden/>
          </w:rPr>
          <w:fldChar w:fldCharType="begin"/>
        </w:r>
        <w:r w:rsidR="00307390">
          <w:rPr>
            <w:noProof/>
            <w:webHidden/>
          </w:rPr>
          <w:instrText xml:space="preserve"> PAGEREF _Toc463906431 \h </w:instrText>
        </w:r>
        <w:r>
          <w:rPr>
            <w:noProof/>
            <w:webHidden/>
          </w:rPr>
        </w:r>
        <w:r>
          <w:rPr>
            <w:noProof/>
            <w:webHidden/>
          </w:rPr>
          <w:fldChar w:fldCharType="separate"/>
        </w:r>
        <w:r w:rsidR="00307390">
          <w:rPr>
            <w:noProof/>
            <w:webHidden/>
          </w:rPr>
          <w:t>20</w:t>
        </w:r>
        <w:r>
          <w:rPr>
            <w:noProof/>
            <w:webHidden/>
          </w:rPr>
          <w:fldChar w:fldCharType="end"/>
        </w:r>
      </w:hyperlink>
    </w:p>
    <w:p w14:paraId="47D742CF" w14:textId="77777777" w:rsidR="00307390" w:rsidRDefault="00572C4A">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802763">
          <w:rPr>
            <w:noProof/>
            <w:webHidden/>
          </w:rPr>
          <w:fldChar w:fldCharType="begin"/>
        </w:r>
        <w:r w:rsidR="00307390">
          <w:rPr>
            <w:noProof/>
            <w:webHidden/>
          </w:rPr>
          <w:instrText xml:space="preserve"> PAGEREF _Toc463906432 \h </w:instrText>
        </w:r>
        <w:r w:rsidR="00802763">
          <w:rPr>
            <w:noProof/>
            <w:webHidden/>
          </w:rPr>
        </w:r>
        <w:r w:rsidR="00802763">
          <w:rPr>
            <w:noProof/>
            <w:webHidden/>
          </w:rPr>
          <w:fldChar w:fldCharType="separate"/>
        </w:r>
        <w:r w:rsidR="00307390">
          <w:rPr>
            <w:noProof/>
            <w:webHidden/>
          </w:rPr>
          <w:t>20</w:t>
        </w:r>
        <w:r w:rsidR="00802763">
          <w:rPr>
            <w:noProof/>
            <w:webHidden/>
          </w:rPr>
          <w:fldChar w:fldCharType="end"/>
        </w:r>
      </w:hyperlink>
    </w:p>
    <w:p w14:paraId="282ACCD4" w14:textId="77777777" w:rsidR="00307390" w:rsidRDefault="00572C4A">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802763">
          <w:rPr>
            <w:noProof/>
            <w:webHidden/>
          </w:rPr>
          <w:fldChar w:fldCharType="begin"/>
        </w:r>
        <w:r w:rsidR="00307390">
          <w:rPr>
            <w:noProof/>
            <w:webHidden/>
          </w:rPr>
          <w:instrText xml:space="preserve"> PAGEREF _Toc463906433 \h </w:instrText>
        </w:r>
        <w:r w:rsidR="00802763">
          <w:rPr>
            <w:noProof/>
            <w:webHidden/>
          </w:rPr>
        </w:r>
        <w:r w:rsidR="00802763">
          <w:rPr>
            <w:noProof/>
            <w:webHidden/>
          </w:rPr>
          <w:fldChar w:fldCharType="separate"/>
        </w:r>
        <w:r w:rsidR="00307390">
          <w:rPr>
            <w:noProof/>
            <w:webHidden/>
          </w:rPr>
          <w:t>20</w:t>
        </w:r>
        <w:r w:rsidR="00802763">
          <w:rPr>
            <w:noProof/>
            <w:webHidden/>
          </w:rPr>
          <w:fldChar w:fldCharType="end"/>
        </w:r>
      </w:hyperlink>
    </w:p>
    <w:p w14:paraId="0D009B63" w14:textId="77777777" w:rsidR="00307390" w:rsidRDefault="00572C4A">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802763">
          <w:rPr>
            <w:noProof/>
            <w:webHidden/>
          </w:rPr>
          <w:fldChar w:fldCharType="begin"/>
        </w:r>
        <w:r w:rsidR="00307390">
          <w:rPr>
            <w:noProof/>
            <w:webHidden/>
          </w:rPr>
          <w:instrText xml:space="preserve"> PAGEREF _Toc463906434 \h </w:instrText>
        </w:r>
        <w:r w:rsidR="00802763">
          <w:rPr>
            <w:noProof/>
            <w:webHidden/>
          </w:rPr>
        </w:r>
        <w:r w:rsidR="00802763">
          <w:rPr>
            <w:noProof/>
            <w:webHidden/>
          </w:rPr>
          <w:fldChar w:fldCharType="separate"/>
        </w:r>
        <w:r w:rsidR="00307390">
          <w:rPr>
            <w:noProof/>
            <w:webHidden/>
          </w:rPr>
          <w:t>21</w:t>
        </w:r>
        <w:r w:rsidR="00802763">
          <w:rPr>
            <w:noProof/>
            <w:webHidden/>
          </w:rPr>
          <w:fldChar w:fldCharType="end"/>
        </w:r>
      </w:hyperlink>
    </w:p>
    <w:p w14:paraId="6B55EB8C" w14:textId="77777777" w:rsidR="00300C01" w:rsidRDefault="00802763" w:rsidP="00307390">
      <w:pPr>
        <w:ind w:firstLine="0"/>
        <w:rPr>
          <w:rFonts w:asciiTheme="minorHAnsi" w:hAnsiTheme="minorHAnsi"/>
          <w:noProof/>
          <w:sz w:val="22"/>
        </w:rPr>
      </w:pPr>
      <w:r>
        <w:fldChar w:fldCharType="end"/>
      </w:r>
      <w:r>
        <w:fldChar w:fldCharType="begin"/>
      </w:r>
      <w:r w:rsidR="00300C01">
        <w:instrText xml:space="preserve"> TOC \f F \h \z \t "Bảng_Style" \c </w:instrText>
      </w:r>
      <w:r>
        <w:fldChar w:fldCharType="separate"/>
      </w:r>
    </w:p>
    <w:p w14:paraId="5A3A37BE" w14:textId="77777777" w:rsidR="00D36B9E" w:rsidRDefault="00802763" w:rsidP="00753E0A">
      <w:r>
        <w:fldChar w:fldCharType="end"/>
      </w:r>
    </w:p>
    <w:p w14:paraId="067964CB" w14:textId="77777777" w:rsidR="00753E0A" w:rsidRDefault="00753E0A" w:rsidP="00D36B9E">
      <w:pPr>
        <w:pStyle w:val="Heading1"/>
        <w:sectPr w:rsidR="00753E0A" w:rsidSect="00753E0A">
          <w:pgSz w:w="12240" w:h="15840"/>
          <w:pgMar w:top="1440" w:right="1440" w:bottom="1440" w:left="1440" w:header="720" w:footer="720" w:gutter="0"/>
          <w:pgNumType w:fmt="lowerRoman" w:start="1"/>
          <w:cols w:space="720"/>
          <w:docGrid w:linePitch="360"/>
        </w:sectPr>
      </w:pPr>
      <w:bookmarkStart w:id="82" w:name="_Toc372056303"/>
    </w:p>
    <w:p w14:paraId="7A1C8161" w14:textId="77777777" w:rsidR="00D36B9E" w:rsidRDefault="00D36B9E" w:rsidP="006A76B0">
      <w:pPr>
        <w:pStyle w:val="Heading1"/>
        <w:spacing w:before="120" w:beforeAutospacing="0" w:after="120" w:afterAutospacing="0"/>
      </w:pPr>
      <w:bookmarkStart w:id="83" w:name="_Toc464590333"/>
      <w:r>
        <w:lastRenderedPageBreak/>
        <w:t>Chương 1: Giới thiệu</w:t>
      </w:r>
      <w:bookmarkEnd w:id="82"/>
      <w:bookmarkEnd w:id="83"/>
    </w:p>
    <w:p w14:paraId="226094B9" w14:textId="77777777" w:rsidR="007E043C" w:rsidRPr="00AB4559" w:rsidRDefault="00030325" w:rsidP="006A76B0">
      <w:pPr>
        <w:ind w:firstLine="720"/>
        <w:rPr>
          <w:highlight w:val="yellow"/>
        </w:rPr>
      </w:pPr>
      <w:r w:rsidRPr="00AB4559">
        <w:rPr>
          <w:highlight w:val="yellow"/>
        </w:rPr>
        <w:t>Các hệ thống phần mềm đang trở nên phức tạp và cung cấp nhiều chứng năng hơn [1]. Để có thể phát triển các hệ thống như vậy với chi phí hiệu quả, các nhà cung cấp thường hay sử dụng các công nghệ dựa trên thành phần thay vì phát triển tất cả các phần của hệ thống ngay từ đầ</w:t>
      </w:r>
      <w:r w:rsidR="000466F4" w:rsidRPr="00AB4559">
        <w:rPr>
          <w:highlight w:val="yellow"/>
        </w:rPr>
        <w:t xml:space="preserve">u. Mục đích của việc sử dụng các thành phần ngay từ đầu </w:t>
      </w:r>
      <w:r w:rsidR="005271DA" w:rsidRPr="00AB4559">
        <w:rPr>
          <w:highlight w:val="yellow"/>
        </w:rPr>
        <w:t>là để giảm chi phí phát triển, nhưng sau đó điều quan trọng hơn là giảm thời gian đưa sản phẩm ra thị trường.</w:t>
      </w:r>
      <w:r w:rsidR="00331A26" w:rsidRPr="00AB4559">
        <w:rPr>
          <w:highlight w:val="yellow"/>
        </w:rPr>
        <w:t xml:space="preserve"> Các thành phần phần mềm có thể tái sử dụng được từ các thành phần có sẵn hoặc được mua từ một bên thứ ba hoặc cũng có thể sử dụng mã nguồn mở. Điều quan trọng chính là làm thể nào để kiểm chứng được thành phần mà chúng ta sử dụng thỏa mãn </w:t>
      </w:r>
      <w:r w:rsidR="00C12270" w:rsidRPr="00AB4559">
        <w:rPr>
          <w:highlight w:val="yellow"/>
        </w:rPr>
        <w:t>được các tính chất của hệ thố</w:t>
      </w:r>
      <w:r w:rsidR="007E043C" w:rsidRPr="00AB4559">
        <w:rPr>
          <w:highlight w:val="yellow"/>
        </w:rPr>
        <w:t>ng.</w:t>
      </w:r>
    </w:p>
    <w:p w14:paraId="77B4EB44" w14:textId="7169BEE5" w:rsidR="00D731DC" w:rsidRPr="00AB4559" w:rsidRDefault="00545EEC" w:rsidP="006A76B0">
      <w:pPr>
        <w:ind w:firstLine="720"/>
        <w:rPr>
          <w:highlight w:val="yellow"/>
        </w:rPr>
      </w:pPr>
      <w:r w:rsidRPr="00AB4559">
        <w:rPr>
          <w:highlight w:val="yellow"/>
        </w:rPr>
        <w:t>Phương pháp kiểm chứng giả định-đảm bảo có thể giải quyết được vấn đề này</w:t>
      </w:r>
      <w:r w:rsidR="00530A3B" w:rsidRPr="00AB4559">
        <w:rPr>
          <w:highlight w:val="yellow"/>
        </w:rPr>
        <w:t>.</w:t>
      </w:r>
      <w:r w:rsidR="002C67CD" w:rsidRPr="00AB4559">
        <w:rPr>
          <w:highlight w:val="yellow"/>
        </w:rPr>
        <w:t xml:space="preserve"> Phương pháp này không chỉ phù hợp với các phần mềm dựa trên thành phần mà còn giải quyết được bài toán bùng nổ không gian trạ</w:t>
      </w:r>
      <w:r w:rsidR="00F514B4" w:rsidRPr="00AB4559">
        <w:rPr>
          <w:highlight w:val="yellow"/>
        </w:rPr>
        <w:t>ng thái [</w:t>
      </w:r>
      <w:r w:rsidR="00D731DC" w:rsidRPr="00AB4559">
        <w:rPr>
          <w:highlight w:val="yellow"/>
        </w:rPr>
        <w:t>4</w:t>
      </w:r>
      <w:r w:rsidR="00F514B4" w:rsidRPr="00AB4559">
        <w:rPr>
          <w:highlight w:val="yellow"/>
        </w:rPr>
        <w:t>].</w:t>
      </w:r>
      <w:r w:rsidR="00530A3B" w:rsidRPr="00AB4559">
        <w:rPr>
          <w:highlight w:val="yellow"/>
        </w:rPr>
        <w:t xml:space="preserve"> </w:t>
      </w:r>
      <w:r w:rsidR="00BC62B1" w:rsidRPr="00AB4559">
        <w:rPr>
          <w:highlight w:val="yellow"/>
        </w:rPr>
        <w:t xml:space="preserve">Ý tưởng </w:t>
      </w:r>
      <w:r w:rsidR="00823739" w:rsidRPr="00AB4559">
        <w:rPr>
          <w:highlight w:val="yellow"/>
        </w:rPr>
        <w:t>của phương pháp này</w:t>
      </w:r>
      <w:r w:rsidR="00BC62B1" w:rsidRPr="00AB4559">
        <w:rPr>
          <w:highlight w:val="yellow"/>
        </w:rPr>
        <w:t xml:space="preserve"> là sinh </w:t>
      </w:r>
      <w:r w:rsidR="009C3E06" w:rsidRPr="00AB4559">
        <w:rPr>
          <w:highlight w:val="yellow"/>
        </w:rPr>
        <w:t xml:space="preserve">các </w:t>
      </w:r>
      <w:r w:rsidR="00BC62B1" w:rsidRPr="00AB4559">
        <w:rPr>
          <w:highlight w:val="yellow"/>
        </w:rPr>
        <w:t xml:space="preserve">giả định </w:t>
      </w:r>
      <w:r w:rsidR="00BB072F" w:rsidRPr="00AB4559">
        <w:rPr>
          <w:highlight w:val="yellow"/>
        </w:rPr>
        <w:t xml:space="preserve">được xem như môi trường </w:t>
      </w:r>
      <w:r w:rsidR="00BC62B1" w:rsidRPr="00AB4559">
        <w:rPr>
          <w:highlight w:val="yellow"/>
        </w:rPr>
        <w:t>cần thiết để các thành phần thỏa mãn một thuộc tính nào đó.</w:t>
      </w:r>
      <w:r w:rsidR="009E2543" w:rsidRPr="00AB4559">
        <w:rPr>
          <w:highlight w:val="yellow"/>
        </w:rPr>
        <w:t xml:space="preserve"> Những giả định này được </w:t>
      </w:r>
      <w:r w:rsidR="00CB339C" w:rsidRPr="00AB4559">
        <w:rPr>
          <w:highlight w:val="yellow"/>
        </w:rPr>
        <w:t>loại bỏ</w:t>
      </w:r>
      <w:r w:rsidR="009E2543" w:rsidRPr="00AB4559">
        <w:rPr>
          <w:highlight w:val="yellow"/>
        </w:rPr>
        <w:t xml:space="preserve"> bởi phần còn lại của hệ thống.</w:t>
      </w:r>
      <w:r w:rsidR="00D731DC" w:rsidRPr="00AB4559">
        <w:rPr>
          <w:highlight w:val="yellow"/>
        </w:rPr>
        <w:t xml:space="preserve"> </w:t>
      </w:r>
      <w:r w:rsidR="0034731A" w:rsidRPr="00AB4559">
        <w:rPr>
          <w:highlight w:val="yellow"/>
        </w:rPr>
        <w:t xml:space="preserve">Dựa trên tư tưởng của phương pháp kiểm chứng giả định-đảm bảo chúng ta có một số phương pháp kiểm chứng đó là: </w:t>
      </w:r>
      <w:r w:rsidR="00D731DC" w:rsidRPr="00AB4559">
        <w:rPr>
          <w:highlight w:val="yellow"/>
        </w:rPr>
        <w:t xml:space="preserve">Phương pháp kiểm chứng sử dụng đặc tả bằng </w:t>
      </w:r>
      <w:r w:rsidR="008550BB" w:rsidRPr="00AB4559">
        <w:rPr>
          <w:highlight w:val="yellow"/>
        </w:rPr>
        <w:t>hệ chuyển trạng thái gắ</w:t>
      </w:r>
      <w:r w:rsidR="0093393C" w:rsidRPr="00AB4559">
        <w:rPr>
          <w:highlight w:val="yellow"/>
        </w:rPr>
        <w:t>n nhãn - LTS</w:t>
      </w:r>
      <w:r w:rsidR="00D731DC" w:rsidRPr="00AB4559">
        <w:rPr>
          <w:highlight w:val="yellow"/>
        </w:rPr>
        <w:t xml:space="preserve"> </w:t>
      </w:r>
      <w:r w:rsidR="00BF085E" w:rsidRPr="00AB4559">
        <w:rPr>
          <w:highlight w:val="yellow"/>
        </w:rPr>
        <w:t>và phương pháp kiểm chứng sử dụng đặc tả bằng hàm logic</w:t>
      </w:r>
      <w:r w:rsidR="008550BB" w:rsidRPr="00AB4559">
        <w:rPr>
          <w:highlight w:val="yellow"/>
        </w:rPr>
        <w:t xml:space="preserve">. Với phương pháp kiểm chứng sử dụng đặc tả bằng LTS, </w:t>
      </w:r>
      <w:r w:rsidR="00CA221E" w:rsidRPr="00AB4559">
        <w:rPr>
          <w:highlight w:val="yellow"/>
        </w:rPr>
        <w:t xml:space="preserve">chúng ta </w:t>
      </w:r>
      <w:r w:rsidR="00D731DC" w:rsidRPr="00AB4559">
        <w:rPr>
          <w:highlight w:val="yellow"/>
        </w:rPr>
        <w:t>sẽ sử dụng thuật toán học L* để</w:t>
      </w:r>
      <w:r w:rsidR="009C3D70" w:rsidRPr="00AB4559">
        <w:rPr>
          <w:highlight w:val="yellow"/>
        </w:rPr>
        <w:t xml:space="preserve"> sinh giả định, nếu giả định sinh ra thỏa mãn thuộc tính cần kiểm chứng p thì hệ thống sẽ đảm bảo thỏa mãn thuộc tính p. Với</w:t>
      </w:r>
      <w:r w:rsidR="009A5E89" w:rsidRPr="00AB4559">
        <w:rPr>
          <w:highlight w:val="yellow"/>
        </w:rPr>
        <w:t xml:space="preserve"> phương pháp này </w:t>
      </w:r>
      <w:r w:rsidR="006A76B0" w:rsidRPr="00AB4559">
        <w:rPr>
          <w:highlight w:val="yellow"/>
        </w:rPr>
        <w:t>đã tìm được giả định có kích thước tối thiểu, trực quan với các điều kiện hệ thống cần kiểm chứng và các thuộc tính của nó được đặc tả bởi các LTS. Tuy nhiên độ phức tạp của phương pháp này vẫn còn rất lớn.</w:t>
      </w:r>
      <w:r w:rsidR="00173BDB" w:rsidRPr="00AB4559">
        <w:rPr>
          <w:highlight w:val="yellow"/>
        </w:rPr>
        <w:t xml:space="preserve"> Với phương pháp kiểm chứng sử dụng đặc tả bằng hàm logic, chúng ta sẽ sử dụng thuật toán CDNF để sinh giả định, thời gian sinh giả định nhanh hơn so với sử dụng thuật toán học L*. Tuy nhiên, yêu cầu của thuật toán này là hệ thống phải được biểu diễn bởi các hàm logic. Chính vì thế xuất hiện một nhu cầu là cần kết hợp các ưu điểm và khắc phục nhược điểm của hai phương pháp này. Để có thể tận dụng được các ưu điểm của phương pháp kiểm sử dụng đặc tả bằng hàm logic, ta cần chuyển đổi từ dạng đặc tả sử dụng LTS sang dạng đặc tả sử dụng hàm logic và để có thể tận dụng được ưu điểm của phương pháp kiểm chứng sử dụng đặc tả bằng LTS, ta cần chuyển đổi từ dạng đặc tả sử dụng hàm logic sang dạng đặc tả sử dụng LTS. Vì vậy, em lựa chọn đề tài “Phương pháp chuyển đổi qua lại giữa các đặc tả hình thức cho các hệ chuyển trạng thái”.</w:t>
      </w:r>
    </w:p>
    <w:p w14:paraId="35BF470A" w14:textId="60CFF012" w:rsidR="007B3D6C" w:rsidRPr="00AB4559" w:rsidRDefault="00D51773">
      <w:pPr>
        <w:spacing w:before="0" w:after="160" w:line="259" w:lineRule="auto"/>
        <w:ind w:firstLine="0"/>
        <w:jc w:val="left"/>
        <w:rPr>
          <w:highlight w:val="yellow"/>
        </w:rPr>
      </w:pPr>
      <w:r w:rsidRPr="00AB4559">
        <w:rPr>
          <w:highlight w:val="yellow"/>
        </w:rPr>
        <w:t xml:space="preserve">- </w:t>
      </w:r>
      <w:r w:rsidR="004D54E4" w:rsidRPr="00AB4559">
        <w:rPr>
          <w:rStyle w:val="CommentReference"/>
          <w:highlight w:val="yellow"/>
        </w:rPr>
        <w:commentReference w:id="84"/>
      </w:r>
    </w:p>
    <w:p w14:paraId="7CB57CE3" w14:textId="6ED95491" w:rsidR="00D731DC" w:rsidRPr="001D47C0" w:rsidRDefault="00564479" w:rsidP="001A3D8D">
      <w:pPr>
        <w:ind w:firstLine="720"/>
      </w:pPr>
      <w:r w:rsidRPr="00AB4559">
        <w:rPr>
          <w:rStyle w:val="CommentReference"/>
          <w:highlight w:val="yellow"/>
        </w:rPr>
        <w:lastRenderedPageBreak/>
        <w:commentReference w:id="85"/>
      </w:r>
      <w:r w:rsidR="00D731DC" w:rsidRPr="00AB4559">
        <w:rPr>
          <w:highlight w:val="yellow"/>
        </w:rPr>
        <w:t xml:space="preserve">Nội dung của luận văn này được trình trong sáu chương. Chương 1 sẽ trình bày về bài toán tổng quan, bao gồm ngữ cảnh của bài toán, lý do chọn đề tài này. Chương 2 là nội dung kiến thức cơ bản bao gồm các khái niệm và định nghĩa cho các khái niệm được đưa ra ở phía sau. Nội dung chương 3 sẽ trình bày về các phương pháp kiểm chứng cho các thành phần phần mềm, bao gồm </w:t>
      </w:r>
      <w:r w:rsidR="00316281" w:rsidRPr="00AB4559">
        <w:rPr>
          <w:highlight w:val="yellow"/>
        </w:rPr>
        <w:t>phương pháp kiểm chứng sử dụng đặc tả bằng LTS và phương pháp kiểm chứng sử dụng đặc tả bằng hàm logic</w:t>
      </w:r>
      <w:r w:rsidR="00DF1016" w:rsidRPr="00AB4559">
        <w:rPr>
          <w:highlight w:val="yellow"/>
        </w:rPr>
        <w:t>, nội dung chính trong chương này sẽ trình bày các phương pháp sinh giả định</w:t>
      </w:r>
      <w:r w:rsidR="00316281" w:rsidRPr="00AB4559">
        <w:rPr>
          <w:highlight w:val="yellow"/>
        </w:rPr>
        <w:t xml:space="preserve">. </w:t>
      </w:r>
      <w:r w:rsidR="00D731DC" w:rsidRPr="00AB4559">
        <w:rPr>
          <w:highlight w:val="yellow"/>
        </w:rPr>
        <w:t>Chương 4 tập trung vào việc trình bày phương pháp chuyển đổi qua lại giữa hai dạng đặc tả hình thức trong phát triển phần mềm: Dạng đặc tả sử dụng hệ chuyển trạng thái gắn nhãn – LTS và dạng đặc tả sử dụ</w:t>
      </w:r>
      <w:r w:rsidR="00DF1016" w:rsidRPr="00AB4559">
        <w:rPr>
          <w:highlight w:val="yellow"/>
        </w:rPr>
        <w:t xml:space="preserve">ng hàm logic và chứng minh tính đúng đắn của phương pháp chuyển đổi. Thêm vào đó, chương 4 còn đưa </w:t>
      </w:r>
      <w:r w:rsidR="00D731DC" w:rsidRPr="00AB4559">
        <w:rPr>
          <w:highlight w:val="yellow"/>
        </w:rPr>
        <w:t xml:space="preserve">ví dụ minh họa cho phương pháp chuyển đổi này. Trong quá trình đưa ra phương pháp chuyển đổi này, em cũng đã cài đặt một công cụ giúp cho việc chuyển đổi qua lại giữa các dạng đặc tả được tự động hóa, đây cũng chính là nội dung chương 5. Chương 6 của luận văn sẽ đưa ra kết luận và hướng phát triển tiếp theo của luận văn. Và cuối cùng phần tài liệu thảm khảo bao gồm các bài báo, tạp chí </w:t>
      </w:r>
      <w:r w:rsidR="006E308C" w:rsidRPr="00AB4559">
        <w:rPr>
          <w:highlight w:val="yellow"/>
        </w:rPr>
        <w:t>được em em dùng làm tài liệu tham khảo cho luận văn này.</w:t>
      </w:r>
    </w:p>
    <w:p w14:paraId="164D2575" w14:textId="5D609560" w:rsidR="00AD443D" w:rsidRDefault="00AD443D">
      <w:pPr>
        <w:spacing w:before="0" w:after="160" w:line="259" w:lineRule="auto"/>
        <w:ind w:firstLine="0"/>
        <w:jc w:val="left"/>
      </w:pPr>
      <w:r>
        <w:br w:type="page"/>
      </w:r>
    </w:p>
    <w:p w14:paraId="28A2BB38" w14:textId="6B6EFBE1" w:rsidR="00AD443D" w:rsidRDefault="00AD443D" w:rsidP="00AD443D">
      <w:pPr>
        <w:pStyle w:val="Heading1"/>
      </w:pPr>
      <w:bookmarkStart w:id="86" w:name="_Toc464590334"/>
      <w:r>
        <w:lastRenderedPageBreak/>
        <w:t xml:space="preserve">Chương 2: </w:t>
      </w:r>
      <w:r w:rsidR="00D8041A">
        <w:t>Kiến thức cơ sở</w:t>
      </w:r>
      <w:bookmarkEnd w:id="86"/>
    </w:p>
    <w:p w14:paraId="05F5124A" w14:textId="77777777" w:rsidR="002A1434" w:rsidRPr="00622DD4" w:rsidRDefault="002A1434" w:rsidP="002A1434">
      <w:pPr>
        <w:pStyle w:val="Heading2"/>
        <w:spacing w:before="120" w:after="120"/>
        <w:ind w:firstLine="0"/>
        <w:rPr>
          <w:rFonts w:ascii="Times New Roman" w:hAnsi="Times New Roman"/>
          <w:b/>
          <w:bCs/>
          <w:color w:val="auto"/>
          <w:sz w:val="36"/>
        </w:rPr>
      </w:pPr>
      <w:bookmarkStart w:id="87" w:name="_Toc464590335"/>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w:t>
      </w:r>
      <w:bookmarkEnd w:id="87"/>
    </w:p>
    <w:p w14:paraId="25CB442D" w14:textId="0830B699" w:rsidR="002A1434" w:rsidRDefault="002A1434" w:rsidP="002A1434">
      <w:pPr>
        <w:ind w:firstLine="0"/>
      </w:pPr>
      <w:r w:rsidRPr="00CF2813">
        <w:rPr>
          <w:b/>
          <w:i/>
        </w:rPr>
        <w:t>Định nghĩa 2.1</w:t>
      </w:r>
      <w:r>
        <w:t>: Hệ chuyển trạng thái được gắn nhãn (Lab</w:t>
      </w:r>
      <w:r w:rsidR="00390A06">
        <w:t>elled Transition System - LTS [5</w:t>
      </w:r>
      <w:r>
        <w:t xml:space="preserve">]) </w:t>
      </w:r>
    </w:p>
    <w:p w14:paraId="02033B08" w14:textId="77777777"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14:paraId="50FC5CB9" w14:textId="77777777"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14:paraId="7C7E1599" w14:textId="77777777"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14:paraId="0C0F911C" w14:textId="77777777"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m:oMath>
        <m:r>
          <w:rPr>
            <w:rFonts w:ascii="Cambria Math" w:hAnsi="Cambria Math"/>
            <w:szCs w:val="28"/>
          </w:rPr>
          <m:t>αM</m:t>
        </m:r>
      </m:oMath>
      <w:r>
        <w:t xml:space="preserve"> x Q l</w:t>
      </w:r>
      <w:r w:rsidRPr="004962EA">
        <w:rPr>
          <w:rFonts w:cs="Times New Roman"/>
        </w:rPr>
        <w:t>à</w:t>
      </w:r>
      <w:r>
        <w:t xml:space="preserve"> h</w:t>
      </w:r>
      <w:r w:rsidRPr="004962EA">
        <w:rPr>
          <w:rFonts w:cs="Times New Roman"/>
        </w:rPr>
        <w:t>à</w:t>
      </w:r>
      <w:r>
        <w:t>m chuyển trạng thái, và</w:t>
      </w:r>
    </w:p>
    <w:p w14:paraId="4C3EA2D5" w14:textId="77777777" w:rsidR="002A1434" w:rsidRDefault="002A1434" w:rsidP="002A1434">
      <w:pPr>
        <w:pStyle w:val="ListParagraph"/>
        <w:numPr>
          <w:ilvl w:val="0"/>
          <w:numId w:val="1"/>
        </w:numPr>
      </w:pPr>
      <w:r>
        <w:t>q</w:t>
      </w:r>
      <w:r w:rsidRPr="00592D36">
        <w:rPr>
          <w:vertAlign w:val="subscript"/>
        </w:rPr>
        <w:t>0</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14:paraId="19F9A00B" w14:textId="77777777" w:rsidR="002A1434" w:rsidRDefault="002A1434" w:rsidP="002A1434">
      <w:pPr>
        <w:ind w:firstLine="0"/>
      </w:pPr>
      <w:r>
        <w:t>Ta kí hiệu q</w:t>
      </w:r>
      <w:r>
        <w:rPr>
          <w:vertAlign w:val="subscript"/>
        </w:rPr>
        <w:t>i</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e>
        </m:groupChr>
      </m:oMath>
      <w:r>
        <w:t xml:space="preserve"> q</w:t>
      </w:r>
      <w:r>
        <w:rPr>
          <w:vertAlign w:val="subscript"/>
        </w:rPr>
        <w:t xml:space="preserve">j, </w:t>
      </w:r>
      <w:r>
        <w:t>q</w:t>
      </w:r>
      <w:r>
        <w:rPr>
          <w:vertAlign w:val="subscript"/>
        </w:rPr>
        <w:t>j</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e>
        </m:groupChr>
      </m:oMath>
      <w:r>
        <w:t xml:space="preserve"> q</w:t>
      </w:r>
      <w:r>
        <w:rPr>
          <w:vertAlign w:val="subscript"/>
        </w:rPr>
        <w:t>j</w:t>
      </w:r>
      <w:r>
        <w:t>.</w:t>
      </w:r>
    </w:p>
    <w:p w14:paraId="187D9799" w14:textId="77777777"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14:paraId="252D74A4" w14:textId="77777777"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14:paraId="5BE089EC" w14:textId="77777777"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14:paraId="5018147A" w14:textId="77777777"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14:paraId="46D65BD2" w14:textId="77777777"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14:paraId="288D566A" w14:textId="77777777" w:rsidR="002A1434" w:rsidRDefault="002A1434" w:rsidP="002A1434">
      <w:pPr>
        <w:pStyle w:val="ListParagraph"/>
        <w:numPr>
          <w:ilvl w:val="0"/>
          <w:numId w:val="2"/>
        </w:numPr>
      </w:pPr>
      <w:r>
        <w:t>q</w:t>
      </w:r>
      <w:r>
        <w:rPr>
          <w:vertAlign w:val="subscript"/>
        </w:rPr>
        <w:t>0</w:t>
      </w:r>
      <w:r>
        <w:t xml:space="preserve"> là trạng thái khởi đầu. </w:t>
      </w:r>
    </w:p>
    <w:p w14:paraId="5138F327" w14:textId="77777777" w:rsidR="001900D2" w:rsidRDefault="001900D2" w:rsidP="00AF79ED">
      <w:pPr>
        <w:ind w:left="360" w:firstLine="0"/>
        <w:jc w:val="center"/>
      </w:pPr>
      <w:r>
        <w:rPr>
          <w:noProof/>
          <w:lang w:eastAsia="en-US"/>
        </w:rPr>
        <w:drawing>
          <wp:inline distT="0" distB="0" distL="0" distR="0" wp14:anchorId="7DBA785F" wp14:editId="75A8CE1E">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2">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14:paraId="10D5066C" w14:textId="77777777" w:rsidR="002A1434" w:rsidRPr="00DE38DB" w:rsidRDefault="00802B49" w:rsidP="00DE38DB">
      <w:pPr>
        <w:pStyle w:val="Caption"/>
        <w:ind w:firstLine="0"/>
        <w:jc w:val="center"/>
        <w:rPr>
          <w:i w:val="0"/>
          <w:color w:val="000000" w:themeColor="text1"/>
          <w:sz w:val="26"/>
          <w:szCs w:val="26"/>
        </w:rPr>
      </w:pPr>
      <w:bookmarkStart w:id="88" w:name="_Toc464489352"/>
      <w:r w:rsidRPr="00DE38DB">
        <w:rPr>
          <w:i w:val="0"/>
          <w:color w:val="000000" w:themeColor="text1"/>
          <w:sz w:val="26"/>
          <w:szCs w:val="26"/>
        </w:rPr>
        <w:t xml:space="preserve">Hình </w:t>
      </w:r>
      <w:r w:rsidR="009073D7">
        <w:rPr>
          <w:i w:val="0"/>
          <w:color w:val="000000" w:themeColor="text1"/>
          <w:sz w:val="26"/>
          <w:szCs w:val="26"/>
        </w:rPr>
        <w:t>2.</w:t>
      </w:r>
      <w:r w:rsidR="00802763">
        <w:rPr>
          <w:i w:val="0"/>
          <w:color w:val="000000" w:themeColor="text1"/>
          <w:sz w:val="26"/>
          <w:szCs w:val="26"/>
        </w:rPr>
        <w:fldChar w:fldCharType="begin"/>
      </w:r>
      <w:r w:rsidR="00D65952">
        <w:rPr>
          <w:i w:val="0"/>
          <w:color w:val="000000" w:themeColor="text1"/>
          <w:sz w:val="26"/>
          <w:szCs w:val="26"/>
        </w:rPr>
        <w:instrText xml:space="preserve"> SEQ Hình \* ARABIC </w:instrText>
      </w:r>
      <w:r w:rsidR="00802763">
        <w:rPr>
          <w:i w:val="0"/>
          <w:color w:val="000000" w:themeColor="text1"/>
          <w:sz w:val="26"/>
          <w:szCs w:val="26"/>
        </w:rPr>
        <w:fldChar w:fldCharType="separate"/>
      </w:r>
      <w:r w:rsidR="00156C9D">
        <w:rPr>
          <w:i w:val="0"/>
          <w:noProof/>
          <w:color w:val="000000" w:themeColor="text1"/>
          <w:sz w:val="26"/>
          <w:szCs w:val="26"/>
        </w:rPr>
        <w:t>1</w:t>
      </w:r>
      <w:r w:rsidR="00802763">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88"/>
    </w:p>
    <w:p w14:paraId="57641C3F" w14:textId="0DBDF4EC" w:rsidR="002A1434" w:rsidRDefault="002A1434" w:rsidP="002A1434">
      <w:pPr>
        <w:ind w:firstLine="0"/>
      </w:pPr>
      <w:r w:rsidRPr="00CF2813">
        <w:rPr>
          <w:b/>
          <w:i/>
        </w:rPr>
        <w:t>Định nghĩa 2.2</w:t>
      </w:r>
      <w:r w:rsidRPr="00CF2813">
        <w:rPr>
          <w:b/>
        </w:rPr>
        <w:t>:</w:t>
      </w:r>
      <w:r>
        <w:t xml:space="preserve"> Kích thước của một tập hợ</w:t>
      </w:r>
      <w:r w:rsidR="00390A06">
        <w:t>p [5</w:t>
      </w:r>
      <w:r>
        <w:t>].</w:t>
      </w:r>
    </w:p>
    <w:p w14:paraId="369C93E0" w14:textId="77777777"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14:paraId="2FE1BCF0" w14:textId="77777777"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14:paraId="0219FE63" w14:textId="73568E6B" w:rsidR="002A1434" w:rsidRDefault="002A1434" w:rsidP="002A1434">
      <w:pPr>
        <w:ind w:firstLine="0"/>
      </w:pPr>
      <w:r w:rsidRPr="00CF2813">
        <w:rPr>
          <w:b/>
          <w:i/>
        </w:rPr>
        <w:t>Định nghĩa 2.3</w:t>
      </w:r>
      <w:r>
        <w:t>: Kích thước của mộ</w:t>
      </w:r>
      <w:r w:rsidR="004974BE">
        <w:t>t LTS [5</w:t>
      </w:r>
      <w:r>
        <w:t xml:space="preserve">]. </w:t>
      </w:r>
    </w:p>
    <w:p w14:paraId="3A40BC1C" w14:textId="77777777"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14:paraId="607D5517" w14:textId="77777777" w:rsidR="002A1434" w:rsidRDefault="002A1434" w:rsidP="002A1434">
      <w:pPr>
        <w:ind w:firstLine="0"/>
      </w:pPr>
      <w:r w:rsidRPr="00FF39F4">
        <w:rPr>
          <w:b/>
        </w:rPr>
        <w:t>Ví dụ 2.3:</w:t>
      </w:r>
      <w:r>
        <w:t xml:space="preserve"> Với LTS được cho bởi hình 2.1, kích thước của LTS đó là |M| = |Q| = 4. </w:t>
      </w:r>
    </w:p>
    <w:p w14:paraId="433638CF" w14:textId="28B3154E" w:rsidR="002A1434" w:rsidRDefault="002A1434" w:rsidP="002A1434">
      <w:pPr>
        <w:ind w:firstLine="0"/>
      </w:pPr>
      <w:r w:rsidRPr="00CF2813">
        <w:rPr>
          <w:b/>
          <w:i/>
        </w:rPr>
        <w:t>Định nghĩa 2.4</w:t>
      </w:r>
      <w:r w:rsidRPr="00CF2813">
        <w:rPr>
          <w:b/>
        </w:rPr>
        <w:t>:</w:t>
      </w:r>
      <w:r>
        <w:t xml:space="preserve"> Vết củ</w:t>
      </w:r>
      <w:r w:rsidR="00703EC3">
        <w:t>a LTS [5].</w:t>
      </w:r>
    </w:p>
    <w:p w14:paraId="122E34CB" w14:textId="77777777"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t>vớ</w:t>
      </w:r>
      <w:r w:rsidR="00891F03">
        <w:t xml:space="preserve">i </w:t>
      </w:r>
      <w:r w:rsidR="00891F03">
        <w:sym w:font="Symbol" w:char="F077"/>
      </w:r>
      <w:r w:rsidR="00891F03">
        <w:rPr>
          <w:vertAlign w:val="subscript"/>
        </w:rPr>
        <w:t>k</w:t>
      </w:r>
      <w:r>
        <w:rPr>
          <w:rFonts w:ascii="Cambria Math" w:hAnsi="Cambria Math" w:cs="Cambria Math"/>
        </w:rPr>
        <w:t>∈</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rPr>
          <w:rFonts w:ascii="Cambria Math" w:hAnsi="Cambria Math" w:cs="Cambria Math"/>
        </w:rPr>
        <w:t>∈</w:t>
      </w:r>
      <w:r>
        <w:t xml:space="preserve"> Q </w:t>
      </w:r>
      <w:r w:rsidR="0085311C">
        <w:t>để</w:t>
      </w:r>
      <w:r w:rsidR="00DA5441">
        <w:t xml:space="preserve"> q</w:t>
      </w:r>
      <w:r w:rsidR="00DA5441">
        <w:rPr>
          <w:vertAlign w:val="subscript"/>
        </w:rPr>
        <w:t>0</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14:paraId="11AC1030" w14:textId="77777777" w:rsidR="002A1434" w:rsidRDefault="002A1434" w:rsidP="002A1434">
      <w:pPr>
        <w:ind w:firstLine="0"/>
      </w:pPr>
      <w:r w:rsidRPr="00DA2242">
        <w:rPr>
          <w:b/>
        </w:rPr>
        <w:t>Ví dụ 2.4:</w:t>
      </w:r>
      <w:r>
        <w:t xml:space="preserve"> Vết của LTS. </w:t>
      </w:r>
    </w:p>
    <w:p w14:paraId="10F5BD02" w14:textId="77777777"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14:paraId="3E60B8B6" w14:textId="77777777"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14:paraId="1F9B06CB" w14:textId="77777777"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14:paraId="19606A12" w14:textId="77777777"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14:paraId="22D20397" w14:textId="77777777"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14:paraId="6DE08388" w14:textId="77777777"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14:paraId="5922E3C7" w14:textId="77777777" w:rsidR="00AC0504" w:rsidRDefault="00AC0504" w:rsidP="00AC0504">
      <w:pPr>
        <w:ind w:firstLine="0"/>
        <w:jc w:val="center"/>
      </w:pPr>
      <w:r>
        <w:rPr>
          <w:noProof/>
          <w:lang w:eastAsia="en-US"/>
        </w:rPr>
        <w:drawing>
          <wp:inline distT="0" distB="0" distL="0" distR="0" wp14:anchorId="67F84D9B" wp14:editId="3BC6252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2">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14:paraId="2A892E5F" w14:textId="77777777" w:rsidR="002A1434" w:rsidRPr="00120B44" w:rsidRDefault="00D65952" w:rsidP="00120B44">
      <w:pPr>
        <w:pStyle w:val="Caption"/>
        <w:jc w:val="center"/>
        <w:rPr>
          <w:rFonts w:cs="Times New Roman"/>
          <w:i w:val="0"/>
          <w:color w:val="000000" w:themeColor="text1"/>
          <w:sz w:val="26"/>
          <w:szCs w:val="26"/>
        </w:rPr>
      </w:pPr>
      <w:bookmarkStart w:id="89" w:name="_Toc464489353"/>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00802763"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00802763"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00802763"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89"/>
    </w:p>
    <w:p w14:paraId="6BC4CD9F" w14:textId="4EA650D5" w:rsidR="002A1434" w:rsidRDefault="002A1434" w:rsidP="002A1434">
      <w:pPr>
        <w:ind w:firstLine="0"/>
      </w:pPr>
      <w:r w:rsidRPr="00CF2813">
        <w:rPr>
          <w:b/>
          <w:i/>
        </w:rPr>
        <w:lastRenderedPageBreak/>
        <w:t>Định nghĩa 2.5</w:t>
      </w:r>
      <w:r w:rsidRPr="00CF2813">
        <w:rPr>
          <w:b/>
        </w:rPr>
        <w:t>:</w:t>
      </w:r>
      <w:r>
        <w:t xml:space="preserve"> Ngôn ngữ củ</w:t>
      </w:r>
      <w:r w:rsidR="000A113F">
        <w:t>a LTS [5]</w:t>
      </w:r>
    </w:p>
    <w:p w14:paraId="7811482A" w14:textId="77777777" w:rsidR="002A1434" w:rsidRDefault="002A1434" w:rsidP="002A1434">
      <w:pPr>
        <w:ind w:firstLine="0"/>
      </w:pPr>
      <w:r>
        <w:t>Ngôn ngữ của LTS M kí hiệu là L(M) được định nghĩa như sau:</w:t>
      </w:r>
    </w:p>
    <w:p w14:paraId="4A0A79C1" w14:textId="77777777" w:rsidR="002A1434" w:rsidRDefault="002A1434" w:rsidP="002A1434">
      <w:pPr>
        <w:ind w:firstLine="0"/>
      </w:pPr>
      <w:r>
        <w:t xml:space="preserve">L(M) = {α | α là một vết của M} </w:t>
      </w:r>
    </w:p>
    <w:p w14:paraId="0EEDBCC1" w14:textId="77777777" w:rsidR="002A1434" w:rsidRDefault="002A1434" w:rsidP="002A1434">
      <w:pPr>
        <w:ind w:firstLine="0"/>
      </w:pPr>
      <w:r w:rsidRPr="00C23F9A">
        <w:rPr>
          <w:b/>
        </w:rPr>
        <w:t>Ví dụ 2.5</w:t>
      </w:r>
      <w:r>
        <w:t xml:space="preserve">: Ví dụ về ngôn ngữ của LTS. </w:t>
      </w:r>
    </w:p>
    <w:p w14:paraId="516EF135" w14:textId="77777777" w:rsidR="002A1434" w:rsidRDefault="002A1434" w:rsidP="002A1434">
      <w:pPr>
        <w:ind w:firstLine="0"/>
      </w:pPr>
      <w:r>
        <w:t xml:space="preserve">Với LTS M như ở hình 2.2, ngôn ngữ của M là: </w:t>
      </w:r>
    </w:p>
    <w:p w14:paraId="282867D4" w14:textId="77777777" w:rsidR="002A1434" w:rsidRDefault="002A1434" w:rsidP="002A1434">
      <w:pPr>
        <w:ind w:firstLine="0"/>
      </w:pPr>
      <w:r>
        <w:t>L(M) = {openWindow, onpenWindow start, openWindow start stop, ...}</w:t>
      </w:r>
    </w:p>
    <w:p w14:paraId="3124073C" w14:textId="0052EE1F" w:rsidR="001D334D" w:rsidRDefault="00D804E4" w:rsidP="001D334D">
      <w:pPr>
        <w:ind w:firstLine="0"/>
      </w:pPr>
      <w:r w:rsidRPr="00374A78">
        <w:rPr>
          <w:b/>
          <w:i/>
        </w:rPr>
        <w:t>Định nghĩa 2.6</w:t>
      </w:r>
      <w:r>
        <w:t xml:space="preserve">: </w:t>
      </w:r>
      <w:r w:rsidR="001D334D">
        <w:t>LTS đơn định và không đơn đị</w:t>
      </w:r>
      <w:r w:rsidR="00703EC3">
        <w:t>nh [6</w:t>
      </w:r>
      <w:r w:rsidR="001D334D">
        <w:t>].</w:t>
      </w:r>
    </w:p>
    <w:p w14:paraId="4E364CC2" w14:textId="77777777"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14:paraId="142B7EA7" w14:textId="77777777" w:rsidR="00ED484A" w:rsidRDefault="00E2654B" w:rsidP="001D334D">
      <w:pPr>
        <w:ind w:firstLine="0"/>
      </w:pPr>
      <w:r w:rsidRPr="00E2654B">
        <w:rPr>
          <w:b/>
        </w:rPr>
        <w:t>Ví dụ 2.6:</w:t>
      </w:r>
      <w:r>
        <w:t xml:space="preserve"> Ví dụ về LTS đơn định và LTS không đơn định</w:t>
      </w:r>
    </w:p>
    <w:p w14:paraId="63A68DC7" w14:textId="77777777" w:rsidR="00E2654B" w:rsidRDefault="00E2654B" w:rsidP="00E2654B">
      <w:pPr>
        <w:ind w:firstLine="0"/>
        <w:jc w:val="center"/>
      </w:pPr>
      <w:r>
        <w:rPr>
          <w:noProof/>
          <w:lang w:eastAsia="en-US"/>
        </w:rPr>
        <w:drawing>
          <wp:inline distT="0" distB="0" distL="0" distR="0" wp14:anchorId="3B8B1318" wp14:editId="61684AB8">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3">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14:paraId="079A0594" w14:textId="77777777" w:rsidR="00E2654B" w:rsidRDefault="00E2654B" w:rsidP="009C5B49">
      <w:pPr>
        <w:pStyle w:val="Caption"/>
        <w:jc w:val="center"/>
        <w:rPr>
          <w:i w:val="0"/>
          <w:color w:val="000000" w:themeColor="text1"/>
          <w:sz w:val="26"/>
          <w:szCs w:val="26"/>
        </w:rPr>
      </w:pPr>
      <w:bookmarkStart w:id="90" w:name="_Toc464489354"/>
      <w:r w:rsidRPr="009C5B49">
        <w:rPr>
          <w:i w:val="0"/>
          <w:color w:val="000000" w:themeColor="text1"/>
          <w:sz w:val="26"/>
          <w:szCs w:val="26"/>
        </w:rPr>
        <w:t>Hình 2.</w:t>
      </w:r>
      <w:r w:rsidR="00802763"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00802763" w:rsidRPr="009C5B49">
        <w:rPr>
          <w:i w:val="0"/>
          <w:color w:val="000000" w:themeColor="text1"/>
          <w:sz w:val="26"/>
          <w:szCs w:val="26"/>
        </w:rPr>
        <w:fldChar w:fldCharType="separate"/>
      </w:r>
      <w:r w:rsidR="00156C9D">
        <w:rPr>
          <w:i w:val="0"/>
          <w:noProof/>
          <w:color w:val="000000" w:themeColor="text1"/>
          <w:sz w:val="26"/>
          <w:szCs w:val="26"/>
        </w:rPr>
        <w:t>3</w:t>
      </w:r>
      <w:r w:rsidR="00802763"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90"/>
    </w:p>
    <w:p w14:paraId="3AD4C307" w14:textId="77777777"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14:paraId="0F4AA93B" w14:textId="77777777"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14:paraId="3E4AED10" w14:textId="77777777"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14:paraId="5B75543B" w14:textId="77777777"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14:paraId="3F2D37F8" w14:textId="77777777" w:rsidR="00171C15" w:rsidRDefault="007F626A" w:rsidP="00171C15">
      <w:pPr>
        <w:pStyle w:val="ListParagraph"/>
        <w:numPr>
          <w:ilvl w:val="0"/>
          <w:numId w:val="2"/>
        </w:numPr>
      </w:pPr>
      <w:r>
        <w:t>q0 là trạng thái khởi đầu</w:t>
      </w:r>
      <w:r w:rsidR="00171C15">
        <w:t>.</w:t>
      </w:r>
    </w:p>
    <w:p w14:paraId="44C90B72" w14:textId="77777777"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7766C0">
        <w:t>nên</w:t>
      </w:r>
      <w:r w:rsidR="008D1E12">
        <w:rPr>
          <w:rFonts w:cs="Times New Roman"/>
        </w:rPr>
        <w:t xml:space="preserve"> định nghĩa 2.6, LTS M trên hình 2.3 là một LTS không đơn định.</w:t>
      </w:r>
    </w:p>
    <w:p w14:paraId="6FC8F2E5" w14:textId="77777777"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14:paraId="0B1B3D45" w14:textId="77777777"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14:paraId="2F0A4022" w14:textId="77777777" w:rsidR="00AF6A90" w:rsidRDefault="00AF6A90" w:rsidP="00AF6A90">
      <w:pPr>
        <w:pStyle w:val="ListParagraph"/>
        <w:numPr>
          <w:ilvl w:val="0"/>
          <w:numId w:val="2"/>
        </w:numPr>
      </w:pPr>
      <m:oMath>
        <m:r>
          <w:rPr>
            <w:rFonts w:ascii="Cambria Math" w:hAnsi="Cambria Math"/>
            <w:szCs w:val="28"/>
          </w:rPr>
          <m:t>αM</m:t>
        </m:r>
      </m:oMath>
      <w:r>
        <w:t xml:space="preserve"> = {openWindow, start, stop, closeWindow},</w:t>
      </w:r>
    </w:p>
    <w:p w14:paraId="374B1771" w14:textId="77777777" w:rsidR="00AF6A90" w:rsidRDefault="00AF6A90" w:rsidP="00AF6A90">
      <w:pPr>
        <w:pStyle w:val="ListParagraph"/>
        <w:numPr>
          <w:ilvl w:val="0"/>
          <w:numId w:val="2"/>
        </w:numPr>
      </w:pPr>
      <w:r>
        <w:lastRenderedPageBreak/>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14:paraId="56CF21A4" w14:textId="77777777" w:rsidR="00AF6A90" w:rsidRDefault="00AF6A90" w:rsidP="00AF6A90">
      <w:pPr>
        <w:pStyle w:val="ListParagraph"/>
        <w:numPr>
          <w:ilvl w:val="0"/>
          <w:numId w:val="2"/>
        </w:numPr>
      </w:pPr>
      <w:r>
        <w:t>q</w:t>
      </w:r>
      <w:r>
        <w:rPr>
          <w:vertAlign w:val="subscript"/>
        </w:rPr>
        <w:t>0</w:t>
      </w:r>
      <w:r>
        <w:t xml:space="preserve"> là trạng thái khởi đầu. </w:t>
      </w:r>
    </w:p>
    <w:p w14:paraId="634A7761" w14:textId="77777777"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14:paraId="3AD2A62C" w14:textId="77777777"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sym w:font="Symbol" w:char="F077"/>
      </w:r>
      <w:r w:rsidRPr="000941DA">
        <w:rPr>
          <w:vertAlign w:val="subscript"/>
        </w:rPr>
        <w:t>n</w:t>
      </w:r>
      <w:r w:rsidRPr="005835FC">
        <w:t xml:space="preserve"> được chấp nhận từ trạ</w:t>
      </w:r>
      <w:r>
        <w:t>ng thái q</w:t>
      </w:r>
      <w:r>
        <w:rPr>
          <w:vertAlign w:val="subscript"/>
        </w:rPr>
        <w:t>i</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r>
          <w:rPr>
            <w:rFonts w:ascii="Cambria Math" w:hAnsi="Cambria Math"/>
          </w:rPr>
          <m:t>δ</m:t>
        </m:r>
      </m:oMath>
      <w:r w:rsidRPr="005835FC">
        <w:t>.</w:t>
      </w:r>
    </w:p>
    <w:p w14:paraId="3E3DA8F9" w14:textId="0C33B547" w:rsidR="00056F1C" w:rsidRPr="00D74C70" w:rsidRDefault="00550DD1" w:rsidP="004339A8">
      <w:pPr>
        <w:ind w:firstLine="0"/>
        <w:rPr>
          <w:highlight w:val="yellow"/>
        </w:rPr>
      </w:pPr>
      <w:r w:rsidRPr="00D74C70">
        <w:rPr>
          <w:b/>
          <w:i/>
          <w:highlight w:val="yellow"/>
        </w:rPr>
        <w:t>Định</w:t>
      </w:r>
      <w:r w:rsidR="00056F1C" w:rsidRPr="00D74C70">
        <w:rPr>
          <w:b/>
          <w:i/>
          <w:highlight w:val="yellow"/>
        </w:rPr>
        <w:t xml:space="preserve"> nghĩa 2.7</w:t>
      </w:r>
      <w:r w:rsidR="00345A63" w:rsidRPr="00D74C70">
        <w:rPr>
          <w:b/>
          <w:highlight w:val="yellow"/>
        </w:rPr>
        <w:t>:</w:t>
      </w:r>
      <w:r w:rsidR="00AB4559" w:rsidRPr="00D74C70">
        <w:rPr>
          <w:b/>
          <w:highlight w:val="yellow"/>
        </w:rPr>
        <w:t xml:space="preserve"> </w:t>
      </w:r>
      <w:r w:rsidR="00AE62DB" w:rsidRPr="00D74C70">
        <w:rPr>
          <w:highlight w:val="yellow"/>
        </w:rPr>
        <w:t>Ghép</w:t>
      </w:r>
      <w:r w:rsidR="00056F1C" w:rsidRPr="00D74C70">
        <w:rPr>
          <w:highlight w:val="yellow"/>
        </w:rPr>
        <w:t xml:space="preserve"> nối song song</w:t>
      </w:r>
      <w:r w:rsidR="00FE435F" w:rsidRPr="00D74C70">
        <w:rPr>
          <w:highlight w:val="yellow"/>
        </w:rPr>
        <w:t xml:space="preserve">LTS </w:t>
      </w:r>
      <w:r w:rsidR="00CD6A25" w:rsidRPr="00D74C70">
        <w:rPr>
          <w:highlight w:val="yellow"/>
        </w:rPr>
        <w:t>[5</w:t>
      </w:r>
      <w:r w:rsidR="00322BFB" w:rsidRPr="00D74C70">
        <w:rPr>
          <w:highlight w:val="yellow"/>
        </w:rPr>
        <w:t>]</w:t>
      </w:r>
      <w:r w:rsidRPr="00D74C70">
        <w:rPr>
          <w:highlight w:val="yellow"/>
        </w:rPr>
        <w:t>.</w:t>
      </w:r>
    </w:p>
    <w:p w14:paraId="5E881AC4" w14:textId="77777777" w:rsidR="004952DA" w:rsidRPr="00D74C70" w:rsidRDefault="002A409E" w:rsidP="004952DA">
      <w:pPr>
        <w:rPr>
          <w:highlight w:val="yellow"/>
        </w:rPr>
      </w:pPr>
      <w:r w:rsidRPr="00D74C70">
        <w:rPr>
          <w:highlight w:val="yellow"/>
        </w:rPr>
        <w:t>Phép ghép nối song song được kí hiệu là ||</w:t>
      </w:r>
      <w:r w:rsidR="004952DA" w:rsidRPr="00D74C70">
        <w:rPr>
          <w:highlight w:val="yellow"/>
        </w:rPr>
        <w:t xml:space="preserve"> là một phép toán nối hai thành phần phần mềm bằng cách đồng bộ các hành vi chung trên bảng chữ cái và đan xen các hành động còn lạ</w:t>
      </w:r>
      <w:r w:rsidR="00C21073" w:rsidRPr="00D74C70">
        <w:rPr>
          <w:highlight w:val="yellow"/>
        </w:rPr>
        <w:t>i.</w:t>
      </w:r>
    </w:p>
    <w:p w14:paraId="2677C7E4" w14:textId="77777777" w:rsidR="00C21073" w:rsidRPr="00D74C70" w:rsidRDefault="00C21073" w:rsidP="00C21073">
      <w:pPr>
        <w:rPr>
          <w:rFonts w:cs="Times New Roman"/>
          <w:szCs w:val="28"/>
          <w:highlight w:val="yellow"/>
          <w:lang w:val="sv-SE"/>
        </w:rPr>
      </w:pPr>
      <w:r w:rsidRPr="00D74C70">
        <w:rPr>
          <w:highlight w:val="yellow"/>
        </w:rPr>
        <w:t>Giả sử có hai LTS là M</w:t>
      </w:r>
      <w:r w:rsidRPr="00D74C70">
        <w:rPr>
          <w:highlight w:val="yellow"/>
          <w:vertAlign w:val="subscript"/>
        </w:rPr>
        <w:t>1</w:t>
      </w:r>
      <w:r w:rsidRPr="00D74C70">
        <w:rPr>
          <w:highlight w:val="yellow"/>
        </w:rPr>
        <w:t xml:space="preserve"> = </w:t>
      </w:r>
      <w:r w:rsidRPr="00D74C70">
        <w:rPr>
          <w:rFonts w:cs="Times New Roman"/>
          <w:szCs w:val="28"/>
          <w:highlight w:val="yellow"/>
          <w:lang w:val="fr-FR"/>
        </w:rPr>
        <w:t>(Q</w:t>
      </w:r>
      <w:r w:rsidRPr="00D74C70">
        <w:rPr>
          <w:rFonts w:cs="Times New Roman"/>
          <w:szCs w:val="28"/>
          <w:highlight w:val="yellow"/>
          <w:vertAlign w:val="subscript"/>
          <w:lang w:val="fr-FR"/>
        </w:rPr>
        <w:t>1</w:t>
      </w:r>
      <w:r w:rsidRPr="00D74C70">
        <w:rPr>
          <w:rFonts w:cs="Times New Roman"/>
          <w:szCs w:val="28"/>
          <w:highlight w:val="yellow"/>
          <w:lang w:val="fr-FR"/>
        </w:rPr>
        <w:t xml:space="preserve">, </w:t>
      </w:r>
      <w:r w:rsidRPr="00D74C70">
        <w:rPr>
          <w:rFonts w:cs="Times New Roman"/>
          <w:szCs w:val="28"/>
          <w:highlight w:val="yellow"/>
        </w:rPr>
        <w:t>α</w:t>
      </w:r>
      <w:r w:rsidRPr="00D74C70">
        <w:rPr>
          <w:rFonts w:cs="Times New Roman"/>
          <w:szCs w:val="28"/>
          <w:highlight w:val="yellow"/>
          <w:lang w:val="fr-FR"/>
        </w:rPr>
        <w:t>M</w:t>
      </w:r>
      <w:r w:rsidRPr="00D74C70">
        <w:rPr>
          <w:rFonts w:cs="Times New Roman"/>
          <w:szCs w:val="28"/>
          <w:highlight w:val="yellow"/>
          <w:vertAlign w:val="subscript"/>
          <w:lang w:val="fr-FR"/>
        </w:rPr>
        <w:t>1</w:t>
      </w:r>
      <w:r w:rsidRPr="00D74C70">
        <w:rPr>
          <w:rFonts w:cs="Times New Roman"/>
          <w:szCs w:val="28"/>
          <w:highlight w:val="yellow"/>
          <w:lang w:val="fr-FR"/>
        </w:rPr>
        <w:t xml:space="preserve">, </w:t>
      </w:r>
      <w:r w:rsidRPr="00D74C70">
        <w:rPr>
          <w:rFonts w:cs="Times New Roman"/>
          <w:szCs w:val="28"/>
          <w:highlight w:val="yellow"/>
        </w:rPr>
        <w:sym w:font="Symbol" w:char="F064"/>
      </w:r>
      <w:r w:rsidRPr="00D74C70">
        <w:rPr>
          <w:rFonts w:cs="Times New Roman"/>
          <w:szCs w:val="28"/>
          <w:highlight w:val="yellow"/>
          <w:vertAlign w:val="subscript"/>
          <w:lang w:val="sv-SE"/>
        </w:rPr>
        <w:t>1</w:t>
      </w:r>
      <w:r w:rsidRPr="00D74C70">
        <w:rPr>
          <w:rFonts w:cs="Times New Roman"/>
          <w:szCs w:val="28"/>
          <w:highlight w:val="yellow"/>
          <w:lang w:val="fr-FR"/>
        </w:rPr>
        <w:t>, q</w:t>
      </w:r>
      <w:r w:rsidRPr="00D74C70">
        <w:rPr>
          <w:rFonts w:cs="Times New Roman"/>
          <w:szCs w:val="28"/>
          <w:highlight w:val="yellow"/>
          <w:vertAlign w:val="subscript"/>
          <w:lang w:val="fr-FR"/>
        </w:rPr>
        <w:t>0</w:t>
      </w:r>
      <w:r w:rsidRPr="00D74C70">
        <w:rPr>
          <w:rFonts w:cs="Times New Roman"/>
          <w:szCs w:val="28"/>
          <w:highlight w:val="yellow"/>
          <w:vertAlign w:val="superscript"/>
          <w:lang w:val="fr-FR"/>
        </w:rPr>
        <w:t>1</w:t>
      </w:r>
      <w:r w:rsidRPr="00D74C70">
        <w:rPr>
          <w:rFonts w:cs="Times New Roman"/>
          <w:szCs w:val="28"/>
          <w:highlight w:val="yellow"/>
          <w:lang w:val="fr-FR"/>
        </w:rPr>
        <w:t xml:space="preserve">) và </w:t>
      </w:r>
      <w:r w:rsidRPr="00D74C70">
        <w:rPr>
          <w:rFonts w:cs="Times New Roman"/>
          <w:szCs w:val="28"/>
          <w:highlight w:val="yellow"/>
          <w:lang w:val="sv-SE"/>
        </w:rPr>
        <w:t>M</w:t>
      </w:r>
      <w:r w:rsidRPr="00D74C70">
        <w:rPr>
          <w:rFonts w:cs="Times New Roman"/>
          <w:szCs w:val="28"/>
          <w:highlight w:val="yellow"/>
          <w:vertAlign w:val="subscript"/>
          <w:lang w:val="sv-SE"/>
        </w:rPr>
        <w:t>2</w:t>
      </w:r>
      <w:r w:rsidRPr="00D74C70">
        <w:rPr>
          <w:rFonts w:cs="Times New Roman"/>
          <w:szCs w:val="28"/>
          <w:highlight w:val="yellow"/>
          <w:lang w:val="sv-SE"/>
        </w:rPr>
        <w:t xml:space="preserve">= </w:t>
      </w:r>
      <w:r w:rsidRPr="00D74C70">
        <w:rPr>
          <w:rFonts w:cs="Times New Roman"/>
          <w:szCs w:val="28"/>
          <w:highlight w:val="yellow"/>
          <w:lang w:val="fr-FR"/>
        </w:rPr>
        <w:t>(Q</w:t>
      </w:r>
      <w:r w:rsidRPr="00D74C70">
        <w:rPr>
          <w:rFonts w:cs="Times New Roman"/>
          <w:szCs w:val="28"/>
          <w:highlight w:val="yellow"/>
          <w:vertAlign w:val="subscript"/>
          <w:lang w:val="fr-FR"/>
        </w:rPr>
        <w:t>2</w:t>
      </w:r>
      <w:r w:rsidRPr="00D74C70">
        <w:rPr>
          <w:rFonts w:cs="Times New Roman"/>
          <w:szCs w:val="28"/>
          <w:highlight w:val="yellow"/>
          <w:lang w:val="fr-FR"/>
        </w:rPr>
        <w:t xml:space="preserve">, </w:t>
      </w:r>
      <w:r w:rsidRPr="00D74C70">
        <w:rPr>
          <w:rFonts w:cs="Times New Roman"/>
          <w:szCs w:val="28"/>
          <w:highlight w:val="yellow"/>
        </w:rPr>
        <w:t>α</w:t>
      </w:r>
      <w:r w:rsidRPr="00D74C70">
        <w:rPr>
          <w:rFonts w:cs="Times New Roman"/>
          <w:szCs w:val="28"/>
          <w:highlight w:val="yellow"/>
          <w:lang w:val="fr-FR"/>
        </w:rPr>
        <w:t>M</w:t>
      </w:r>
      <w:r w:rsidRPr="00D74C70">
        <w:rPr>
          <w:rFonts w:cs="Times New Roman"/>
          <w:szCs w:val="28"/>
          <w:highlight w:val="yellow"/>
          <w:vertAlign w:val="subscript"/>
          <w:lang w:val="fr-FR"/>
        </w:rPr>
        <w:t>2</w:t>
      </w:r>
      <w:r w:rsidRPr="00D74C70">
        <w:rPr>
          <w:rFonts w:cs="Times New Roman"/>
          <w:szCs w:val="28"/>
          <w:highlight w:val="yellow"/>
          <w:lang w:val="fr-FR"/>
        </w:rPr>
        <w:t xml:space="preserve">, </w:t>
      </w:r>
      <w:r w:rsidRPr="00D74C70">
        <w:rPr>
          <w:rFonts w:cs="Times New Roman"/>
          <w:szCs w:val="28"/>
          <w:highlight w:val="yellow"/>
        </w:rPr>
        <w:sym w:font="Symbol" w:char="F064"/>
      </w:r>
      <w:r w:rsidRPr="00D74C70">
        <w:rPr>
          <w:rFonts w:cs="Times New Roman"/>
          <w:szCs w:val="28"/>
          <w:highlight w:val="yellow"/>
          <w:vertAlign w:val="subscript"/>
          <w:lang w:val="sv-SE"/>
        </w:rPr>
        <w:t>2</w:t>
      </w:r>
      <w:r w:rsidRPr="00D74C70">
        <w:rPr>
          <w:rFonts w:cs="Times New Roman"/>
          <w:szCs w:val="28"/>
          <w:highlight w:val="yellow"/>
          <w:lang w:val="fr-FR"/>
        </w:rPr>
        <w:t>, q</w:t>
      </w:r>
      <w:r w:rsidRPr="00D74C70">
        <w:rPr>
          <w:rFonts w:cs="Times New Roman"/>
          <w:szCs w:val="28"/>
          <w:highlight w:val="yellow"/>
          <w:vertAlign w:val="subscript"/>
          <w:lang w:val="fr-FR"/>
        </w:rPr>
        <w:t>0</w:t>
      </w:r>
      <w:r w:rsidRPr="00D74C70">
        <w:rPr>
          <w:rFonts w:cs="Times New Roman"/>
          <w:szCs w:val="28"/>
          <w:highlight w:val="yellow"/>
          <w:vertAlign w:val="superscript"/>
          <w:lang w:val="fr-FR"/>
        </w:rPr>
        <w:t>2</w:t>
      </w:r>
      <w:r w:rsidRPr="00D74C70">
        <w:rPr>
          <w:rFonts w:cs="Times New Roman"/>
          <w:szCs w:val="28"/>
          <w:highlight w:val="yellow"/>
          <w:lang w:val="fr-FR"/>
        </w:rPr>
        <w:t xml:space="preserve">), </w:t>
      </w:r>
      <w:r w:rsidRPr="00D74C70">
        <w:rPr>
          <w:rFonts w:cs="Times New Roman"/>
          <w:szCs w:val="28"/>
          <w:highlight w:val="yellow"/>
          <w:lang w:val="sv-SE"/>
        </w:rPr>
        <w:t>ghép nối song song giữa M</w:t>
      </w:r>
      <w:r w:rsidRPr="00D74C70">
        <w:rPr>
          <w:rFonts w:cs="Times New Roman"/>
          <w:szCs w:val="28"/>
          <w:highlight w:val="yellow"/>
          <w:vertAlign w:val="subscript"/>
          <w:lang w:val="sv-SE"/>
        </w:rPr>
        <w:t>1</w:t>
      </w:r>
      <w:r w:rsidRPr="00D74C70">
        <w:rPr>
          <w:rFonts w:cs="Times New Roman"/>
          <w:szCs w:val="28"/>
          <w:highlight w:val="yellow"/>
          <w:lang w:val="sv-SE"/>
        </w:rPr>
        <w:t xml:space="preserve"> và M</w:t>
      </w:r>
      <w:r w:rsidRPr="00D74C70">
        <w:rPr>
          <w:rFonts w:cs="Times New Roman"/>
          <w:szCs w:val="28"/>
          <w:highlight w:val="yellow"/>
          <w:vertAlign w:val="subscript"/>
          <w:lang w:val="sv-SE"/>
        </w:rPr>
        <w:t>2</w:t>
      </w:r>
      <w:r w:rsidRPr="00D74C70">
        <w:rPr>
          <w:rFonts w:cs="Times New Roman"/>
          <w:szCs w:val="28"/>
          <w:highlight w:val="yellow"/>
          <w:lang w:val="sv-SE"/>
        </w:rPr>
        <w:t>, ký hiệu M</w:t>
      </w:r>
      <w:r w:rsidRPr="00D74C70">
        <w:rPr>
          <w:rFonts w:cs="Times New Roman"/>
          <w:szCs w:val="28"/>
          <w:highlight w:val="yellow"/>
          <w:vertAlign w:val="subscript"/>
          <w:lang w:val="sv-SE"/>
        </w:rPr>
        <w:t>1</w:t>
      </w:r>
      <w:r w:rsidRPr="00D74C70">
        <w:rPr>
          <w:rFonts w:cs="Times New Roman"/>
          <w:szCs w:val="28"/>
          <w:highlight w:val="yellow"/>
          <w:lang w:val="sv-SE"/>
        </w:rPr>
        <w:t>||M</w:t>
      </w:r>
      <w:r w:rsidRPr="00D74C70">
        <w:rPr>
          <w:rFonts w:cs="Times New Roman"/>
          <w:szCs w:val="28"/>
          <w:highlight w:val="yellow"/>
          <w:vertAlign w:val="subscript"/>
          <w:lang w:val="sv-SE"/>
        </w:rPr>
        <w:t>2</w:t>
      </w:r>
      <w:r w:rsidRPr="00D74C70">
        <w:rPr>
          <w:rFonts w:cs="Times New Roman"/>
          <w:szCs w:val="28"/>
          <w:highlight w:val="yellow"/>
          <w:lang w:val="sv-SE"/>
        </w:rPr>
        <w:t xml:space="preserve"> được định nghĩa như sau:</w:t>
      </w:r>
    </w:p>
    <w:p w14:paraId="5C3C44E0" w14:textId="77777777" w:rsidR="00C21073" w:rsidRPr="00D74C70" w:rsidRDefault="00C21073" w:rsidP="00C21073">
      <w:pPr>
        <w:rPr>
          <w:rFonts w:cs="Times New Roman"/>
          <w:szCs w:val="28"/>
          <w:highlight w:val="yellow"/>
          <w:lang w:val="fr-FR"/>
        </w:rPr>
      </w:pPr>
      <w:r w:rsidRPr="00D74C70">
        <w:rPr>
          <w:rFonts w:cs="Times New Roman"/>
          <w:szCs w:val="28"/>
          <w:highlight w:val="yellow"/>
          <w:lang w:val="sv-SE"/>
        </w:rPr>
        <w:t xml:space="preserve"> Nếu M</w:t>
      </w:r>
      <w:r w:rsidRPr="00D74C70">
        <w:rPr>
          <w:rFonts w:cs="Times New Roman"/>
          <w:szCs w:val="28"/>
          <w:highlight w:val="yellow"/>
          <w:vertAlign w:val="subscript"/>
          <w:lang w:val="sv-SE"/>
        </w:rPr>
        <w:t>1</w:t>
      </w:r>
      <w:r w:rsidRPr="00D74C70">
        <w:rPr>
          <w:rFonts w:cs="Times New Roman"/>
          <w:szCs w:val="28"/>
          <w:highlight w:val="yellow"/>
          <w:lang w:val="sv-SE"/>
        </w:rPr>
        <w:t xml:space="preserve"> = </w:t>
      </w:r>
      <w:r w:rsidRPr="00D74C70">
        <w:rPr>
          <w:rFonts w:cs="Times New Roman"/>
          <w:szCs w:val="28"/>
          <w:highlight w:val="yellow"/>
        </w:rPr>
        <w:sym w:font="Symbol" w:char="F050"/>
      </w:r>
      <w:r w:rsidRPr="00D74C70">
        <w:rPr>
          <w:rFonts w:cs="Times New Roman"/>
          <w:szCs w:val="28"/>
          <w:highlight w:val="yellow"/>
          <w:lang w:val="sv-SE"/>
        </w:rPr>
        <w:t xml:space="preserve"> hoặc M</w:t>
      </w:r>
      <w:r w:rsidRPr="00D74C70">
        <w:rPr>
          <w:rFonts w:cs="Times New Roman"/>
          <w:szCs w:val="28"/>
          <w:highlight w:val="yellow"/>
          <w:vertAlign w:val="subscript"/>
          <w:lang w:val="sv-SE"/>
        </w:rPr>
        <w:t>2</w:t>
      </w:r>
      <w:r w:rsidRPr="00D74C70">
        <w:rPr>
          <w:rFonts w:cs="Times New Roman"/>
          <w:szCs w:val="28"/>
          <w:highlight w:val="yellow"/>
          <w:lang w:val="sv-SE"/>
        </w:rPr>
        <w:t xml:space="preserve"> = </w:t>
      </w:r>
      <w:r w:rsidRPr="00D74C70">
        <w:rPr>
          <w:rFonts w:cs="Times New Roman"/>
          <w:szCs w:val="28"/>
          <w:highlight w:val="yellow"/>
        </w:rPr>
        <w:sym w:font="Symbol" w:char="F050"/>
      </w:r>
      <w:r w:rsidRPr="00D74C70">
        <w:rPr>
          <w:rFonts w:cs="Times New Roman"/>
          <w:szCs w:val="28"/>
          <w:highlight w:val="yellow"/>
          <w:lang w:val="sv-SE"/>
        </w:rPr>
        <w:t xml:space="preserve"> thì M</w:t>
      </w:r>
      <w:r w:rsidRPr="00D74C70">
        <w:rPr>
          <w:rFonts w:cs="Times New Roman"/>
          <w:szCs w:val="28"/>
          <w:highlight w:val="yellow"/>
          <w:vertAlign w:val="subscript"/>
          <w:lang w:val="sv-SE"/>
        </w:rPr>
        <w:t>1</w:t>
      </w:r>
      <w:r w:rsidRPr="00D74C70">
        <w:rPr>
          <w:rFonts w:cs="Times New Roman"/>
          <w:szCs w:val="28"/>
          <w:highlight w:val="yellow"/>
          <w:lang w:val="sv-SE"/>
        </w:rPr>
        <w:t>||M</w:t>
      </w:r>
      <w:r w:rsidRPr="00D74C70">
        <w:rPr>
          <w:rFonts w:cs="Times New Roman"/>
          <w:szCs w:val="28"/>
          <w:highlight w:val="yellow"/>
          <w:vertAlign w:val="subscript"/>
          <w:lang w:val="sv-SE"/>
        </w:rPr>
        <w:t>2</w:t>
      </w:r>
      <w:r w:rsidRPr="00D74C70">
        <w:rPr>
          <w:rFonts w:cs="Times New Roman"/>
          <w:szCs w:val="28"/>
          <w:highlight w:val="yellow"/>
          <w:lang w:val="sv-SE"/>
        </w:rPr>
        <w:t xml:space="preserve"> = </w:t>
      </w:r>
      <w:r w:rsidRPr="00D74C70">
        <w:rPr>
          <w:rFonts w:cs="Times New Roman"/>
          <w:szCs w:val="28"/>
          <w:highlight w:val="yellow"/>
        </w:rPr>
        <w:sym w:font="Symbol" w:char="F050"/>
      </w:r>
      <w:r w:rsidRPr="00D74C70">
        <w:rPr>
          <w:rFonts w:cs="Times New Roman"/>
          <w:szCs w:val="28"/>
          <w:highlight w:val="yellow"/>
          <w:lang w:val="sv-SE"/>
        </w:rPr>
        <w:t>. Ngược lại, M</w:t>
      </w:r>
      <w:r w:rsidRPr="00D74C70">
        <w:rPr>
          <w:rFonts w:cs="Times New Roman"/>
          <w:szCs w:val="28"/>
          <w:highlight w:val="yellow"/>
          <w:vertAlign w:val="subscript"/>
          <w:lang w:val="sv-SE"/>
        </w:rPr>
        <w:t>1</w:t>
      </w:r>
      <w:r w:rsidRPr="00D74C70">
        <w:rPr>
          <w:rFonts w:cs="Times New Roman"/>
          <w:szCs w:val="28"/>
          <w:highlight w:val="yellow"/>
          <w:lang w:val="sv-SE"/>
        </w:rPr>
        <w:t>||M</w:t>
      </w:r>
      <w:r w:rsidRPr="00D74C70">
        <w:rPr>
          <w:rFonts w:cs="Times New Roman"/>
          <w:szCs w:val="28"/>
          <w:highlight w:val="yellow"/>
          <w:vertAlign w:val="subscript"/>
          <w:lang w:val="sv-SE"/>
        </w:rPr>
        <w:t xml:space="preserve">2 </w:t>
      </w:r>
      <w:r w:rsidRPr="00D74C70">
        <w:rPr>
          <w:rFonts w:cs="Times New Roman"/>
          <w:szCs w:val="28"/>
          <w:highlight w:val="yellow"/>
          <w:lang w:val="sv-SE"/>
        </w:rPr>
        <w:t xml:space="preserve">= </w:t>
      </w:r>
      <w:r w:rsidRPr="00D74C70">
        <w:rPr>
          <w:rFonts w:cs="Times New Roman"/>
          <w:szCs w:val="28"/>
          <w:highlight w:val="yellow"/>
          <w:lang w:val="fr-FR"/>
        </w:rPr>
        <w:t xml:space="preserve">(Q, </w:t>
      </w:r>
      <w:r w:rsidRPr="00D74C70">
        <w:rPr>
          <w:rFonts w:cs="Times New Roman"/>
          <w:szCs w:val="28"/>
          <w:highlight w:val="yellow"/>
        </w:rPr>
        <w:t>α</w:t>
      </w:r>
      <w:r w:rsidRPr="00D74C70">
        <w:rPr>
          <w:rFonts w:cs="Times New Roman"/>
          <w:szCs w:val="28"/>
          <w:highlight w:val="yellow"/>
          <w:lang w:val="fr-FR"/>
        </w:rPr>
        <w:t xml:space="preserve">M, </w:t>
      </w:r>
      <w:r w:rsidRPr="00D74C70">
        <w:rPr>
          <w:rFonts w:cs="Times New Roman"/>
          <w:szCs w:val="28"/>
          <w:highlight w:val="yellow"/>
        </w:rPr>
        <w:sym w:font="Symbol" w:char="F064"/>
      </w:r>
      <w:r w:rsidRPr="00D74C70">
        <w:rPr>
          <w:rFonts w:cs="Times New Roman"/>
          <w:szCs w:val="28"/>
          <w:highlight w:val="yellow"/>
          <w:lang w:val="fr-FR"/>
        </w:rPr>
        <w:t>, q</w:t>
      </w:r>
      <w:r w:rsidRPr="00D74C70">
        <w:rPr>
          <w:rFonts w:cs="Times New Roman"/>
          <w:szCs w:val="28"/>
          <w:highlight w:val="yellow"/>
          <w:vertAlign w:val="subscript"/>
          <w:lang w:val="fr-FR"/>
        </w:rPr>
        <w:t>0</w:t>
      </w:r>
      <w:r w:rsidRPr="00D74C70">
        <w:rPr>
          <w:rFonts w:cs="Times New Roman"/>
          <w:szCs w:val="28"/>
          <w:highlight w:val="yellow"/>
          <w:lang w:val="fr-FR"/>
        </w:rPr>
        <w:t xml:space="preserve">), trong đó: </w:t>
      </w:r>
    </w:p>
    <w:p w14:paraId="0F2B376B" w14:textId="77777777" w:rsidR="00C21073" w:rsidRPr="00D74C70" w:rsidRDefault="00C21073" w:rsidP="00C21073">
      <w:pPr>
        <w:rPr>
          <w:rFonts w:cs="Times New Roman"/>
          <w:szCs w:val="28"/>
          <w:highlight w:val="yellow"/>
          <w:lang w:val="fr-FR"/>
        </w:rPr>
      </w:pPr>
      <w:r w:rsidRPr="00D74C70">
        <w:rPr>
          <w:rFonts w:cs="Times New Roman"/>
          <w:szCs w:val="28"/>
          <w:highlight w:val="yellow"/>
          <w:lang w:val="fr-FR"/>
        </w:rPr>
        <w:t>Q= Q</w:t>
      </w:r>
      <w:r w:rsidRPr="00D74C70">
        <w:rPr>
          <w:rFonts w:cs="Times New Roman"/>
          <w:szCs w:val="28"/>
          <w:highlight w:val="yellow"/>
          <w:vertAlign w:val="subscript"/>
          <w:lang w:val="fr-FR"/>
        </w:rPr>
        <w:t>1</w:t>
      </w:r>
      <w:r w:rsidRPr="00D74C70">
        <w:rPr>
          <w:sz w:val="20"/>
          <w:highlight w:val="yellow"/>
          <w:lang w:val="fr-FR"/>
        </w:rPr>
        <w:sym w:font="Symbol" w:char="F0B4"/>
      </w:r>
      <w:r w:rsidRPr="00D74C70">
        <w:rPr>
          <w:rFonts w:cs="Times New Roman"/>
          <w:szCs w:val="28"/>
          <w:highlight w:val="yellow"/>
          <w:lang w:val="fr-FR"/>
        </w:rPr>
        <w:t>Q</w:t>
      </w:r>
      <w:r w:rsidRPr="00D74C70">
        <w:rPr>
          <w:rFonts w:cs="Times New Roman"/>
          <w:szCs w:val="28"/>
          <w:highlight w:val="yellow"/>
          <w:vertAlign w:val="subscript"/>
          <w:lang w:val="fr-FR"/>
        </w:rPr>
        <w:t>2</w:t>
      </w:r>
      <w:r w:rsidRPr="00D74C70">
        <w:rPr>
          <w:rFonts w:cs="Times New Roman"/>
          <w:szCs w:val="28"/>
          <w:highlight w:val="yellow"/>
          <w:lang w:val="fr-FR"/>
        </w:rPr>
        <w:t xml:space="preserve">, </w:t>
      </w:r>
      <w:r w:rsidRPr="00D74C70">
        <w:rPr>
          <w:rFonts w:cs="Times New Roman"/>
          <w:szCs w:val="28"/>
          <w:highlight w:val="yellow"/>
        </w:rPr>
        <w:t>α</w:t>
      </w:r>
      <w:r w:rsidRPr="00D74C70">
        <w:rPr>
          <w:rFonts w:cs="Times New Roman"/>
          <w:szCs w:val="28"/>
          <w:highlight w:val="yellow"/>
          <w:lang w:val="fr-FR"/>
        </w:rPr>
        <w:t xml:space="preserve">M= </w:t>
      </w:r>
      <w:r w:rsidRPr="00D74C70">
        <w:rPr>
          <w:rFonts w:cs="Times New Roman"/>
          <w:szCs w:val="28"/>
          <w:highlight w:val="yellow"/>
        </w:rPr>
        <w:t>α</w:t>
      </w:r>
      <w:r w:rsidRPr="00D74C70">
        <w:rPr>
          <w:rFonts w:cs="Times New Roman"/>
          <w:szCs w:val="28"/>
          <w:highlight w:val="yellow"/>
          <w:lang w:val="fr-FR"/>
        </w:rPr>
        <w:t>M</w:t>
      </w:r>
      <w:r w:rsidRPr="00D74C70">
        <w:rPr>
          <w:rFonts w:cs="Times New Roman"/>
          <w:szCs w:val="28"/>
          <w:highlight w:val="yellow"/>
          <w:vertAlign w:val="subscript"/>
          <w:lang w:val="fr-FR"/>
        </w:rPr>
        <w:t>1</w:t>
      </w:r>
      <m:oMath>
        <m:r>
          <w:rPr>
            <w:rFonts w:ascii="Cambria Math" w:hAnsi="Cambria Math" w:cs="Times New Roman"/>
            <w:szCs w:val="28"/>
            <w:highlight w:val="yellow"/>
            <w:vertAlign w:val="subscript"/>
            <w:lang w:val="fr-FR"/>
          </w:rPr>
          <m:t>∪</m:t>
        </m:r>
      </m:oMath>
      <w:r w:rsidRPr="00D74C70">
        <w:rPr>
          <w:rFonts w:cs="Times New Roman"/>
          <w:szCs w:val="28"/>
          <w:highlight w:val="yellow"/>
        </w:rPr>
        <w:t>α</w:t>
      </w:r>
      <w:r w:rsidRPr="00D74C70">
        <w:rPr>
          <w:rFonts w:cs="Times New Roman"/>
          <w:szCs w:val="28"/>
          <w:highlight w:val="yellow"/>
          <w:lang w:val="fr-FR"/>
        </w:rPr>
        <w:t>M</w:t>
      </w:r>
      <w:r w:rsidRPr="00D74C70">
        <w:rPr>
          <w:rFonts w:cs="Times New Roman"/>
          <w:szCs w:val="28"/>
          <w:highlight w:val="yellow"/>
          <w:vertAlign w:val="subscript"/>
          <w:lang w:val="fr-FR"/>
        </w:rPr>
        <w:t>2</w:t>
      </w:r>
      <w:r w:rsidRPr="00D74C70">
        <w:rPr>
          <w:rFonts w:cs="Times New Roman"/>
          <w:szCs w:val="28"/>
          <w:highlight w:val="yellow"/>
          <w:lang w:val="fr-FR"/>
        </w:rPr>
        <w:t>, q</w:t>
      </w:r>
      <w:r w:rsidRPr="00D74C70">
        <w:rPr>
          <w:rFonts w:cs="Times New Roman"/>
          <w:szCs w:val="28"/>
          <w:highlight w:val="yellow"/>
          <w:vertAlign w:val="subscript"/>
          <w:lang w:val="fr-FR"/>
        </w:rPr>
        <w:t>0</w:t>
      </w:r>
      <w:r w:rsidRPr="00D74C70">
        <w:rPr>
          <w:rFonts w:cs="Times New Roman"/>
          <w:szCs w:val="28"/>
          <w:highlight w:val="yellow"/>
          <w:lang w:val="fr-FR"/>
        </w:rPr>
        <w:t xml:space="preserve"> = (q</w:t>
      </w:r>
      <w:r w:rsidRPr="00D74C70">
        <w:rPr>
          <w:rFonts w:cs="Times New Roman"/>
          <w:szCs w:val="28"/>
          <w:highlight w:val="yellow"/>
          <w:vertAlign w:val="subscript"/>
          <w:lang w:val="fr-FR"/>
        </w:rPr>
        <w:t>0</w:t>
      </w:r>
      <w:r w:rsidRPr="00D74C70">
        <w:rPr>
          <w:rFonts w:cs="Times New Roman"/>
          <w:szCs w:val="28"/>
          <w:highlight w:val="yellow"/>
          <w:vertAlign w:val="superscript"/>
          <w:lang w:val="fr-FR"/>
        </w:rPr>
        <w:t>1</w:t>
      </w:r>
      <w:r w:rsidRPr="00D74C70">
        <w:rPr>
          <w:rFonts w:cs="Times New Roman"/>
          <w:szCs w:val="28"/>
          <w:highlight w:val="yellow"/>
          <w:lang w:val="fr-FR"/>
        </w:rPr>
        <w:t>, q</w:t>
      </w:r>
      <w:r w:rsidRPr="00D74C70">
        <w:rPr>
          <w:rFonts w:cs="Times New Roman"/>
          <w:szCs w:val="28"/>
          <w:highlight w:val="yellow"/>
          <w:vertAlign w:val="subscript"/>
          <w:lang w:val="fr-FR"/>
        </w:rPr>
        <w:t>0</w:t>
      </w:r>
      <w:r w:rsidRPr="00D74C70">
        <w:rPr>
          <w:rFonts w:cs="Times New Roman"/>
          <w:szCs w:val="28"/>
          <w:highlight w:val="yellow"/>
          <w:vertAlign w:val="superscript"/>
          <w:lang w:val="fr-FR"/>
        </w:rPr>
        <w:t>2</w:t>
      </w:r>
      <w:r w:rsidRPr="00D74C70">
        <w:rPr>
          <w:rFonts w:cs="Times New Roman"/>
          <w:szCs w:val="28"/>
          <w:highlight w:val="yellow"/>
          <w:lang w:val="fr-FR"/>
        </w:rPr>
        <w:t xml:space="preserve">) và </w:t>
      </w:r>
      <w:r w:rsidRPr="00D74C70">
        <w:rPr>
          <w:rFonts w:cs="Times New Roman"/>
          <w:szCs w:val="28"/>
          <w:highlight w:val="yellow"/>
          <w:lang w:val="sv-SE"/>
        </w:rPr>
        <w:t xml:space="preserve">hàm </w:t>
      </w:r>
      <w:r w:rsidRPr="00D74C70">
        <w:rPr>
          <w:rFonts w:cs="Times New Roman"/>
          <w:szCs w:val="28"/>
          <w:highlight w:val="yellow"/>
        </w:rPr>
        <w:sym w:font="Symbol" w:char="F064"/>
      </w:r>
      <w:r w:rsidRPr="00D74C70">
        <w:rPr>
          <w:rFonts w:cs="Times New Roman"/>
          <w:szCs w:val="28"/>
          <w:highlight w:val="yellow"/>
          <w:lang w:val="sv-SE"/>
        </w:rPr>
        <w:t xml:space="preserve"> được xác định như sau:</w:t>
      </w:r>
    </w:p>
    <w:p w14:paraId="07F9C8E2" w14:textId="77777777" w:rsidR="00C21073" w:rsidRPr="00D74C70" w:rsidRDefault="00C21073" w:rsidP="00C21073">
      <w:pPr>
        <w:pStyle w:val="ListParagraph"/>
        <w:numPr>
          <w:ilvl w:val="0"/>
          <w:numId w:val="6"/>
        </w:numPr>
        <w:ind w:left="993"/>
        <w:rPr>
          <w:rStyle w:val="texhtml"/>
          <w:rFonts w:cs="Times New Roman"/>
          <w:szCs w:val="28"/>
          <w:highlight w:val="yellow"/>
          <w:lang w:val="fr-FR"/>
        </w:rPr>
      </w:pPr>
      <w:r w:rsidRPr="00D74C70">
        <w:rPr>
          <w:rStyle w:val="texhtml"/>
          <w:rFonts w:cs="Times New Roman"/>
          <w:szCs w:val="28"/>
          <w:highlight w:val="yellow"/>
          <w:lang w:val="fr-FR"/>
        </w:rPr>
        <w:t xml:space="preserve">Với </w:t>
      </w:r>
      <w:r w:rsidR="007A6682" w:rsidRPr="00D74C70">
        <w:rPr>
          <w:rStyle w:val="texhtml"/>
          <w:rFonts w:cs="Times New Roman"/>
          <w:szCs w:val="28"/>
          <w:highlight w:val="yellow"/>
          <w:lang w:val="fr-FR"/>
        </w:rPr>
        <w:sym w:font="Symbol" w:char="F022"/>
      </w:r>
      <w:r w:rsidRPr="00D74C70">
        <w:rPr>
          <w:rStyle w:val="texhtml"/>
          <w:rFonts w:cs="Times New Roman"/>
          <w:szCs w:val="28"/>
          <w:highlight w:val="yellow"/>
          <w:lang w:val="fr-FR"/>
        </w:rPr>
        <w:t>(q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,a,q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 xml:space="preserve"> và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’,a,q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thì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 a,(q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lang w:val="fr-FR"/>
        </w:rPr>
        <w:t>.</w:t>
      </w:r>
    </w:p>
    <w:p w14:paraId="149C44BF" w14:textId="77777777" w:rsidR="00C21073" w:rsidRPr="00D74C70" w:rsidRDefault="00C21073" w:rsidP="00C21073">
      <w:pPr>
        <w:pStyle w:val="ListParagraph"/>
        <w:numPr>
          <w:ilvl w:val="0"/>
          <w:numId w:val="6"/>
        </w:numPr>
        <w:ind w:left="993"/>
        <w:rPr>
          <w:rStyle w:val="texhtml"/>
          <w:rFonts w:cs="Times New Roman"/>
          <w:szCs w:val="28"/>
          <w:highlight w:val="yellow"/>
          <w:lang w:val="fr-FR"/>
        </w:rPr>
      </w:pPr>
      <w:r w:rsidRPr="00D74C70">
        <w:rPr>
          <w:rStyle w:val="texhtml"/>
          <w:rFonts w:cs="Times New Roman"/>
          <w:szCs w:val="28"/>
          <w:highlight w:val="yellow"/>
          <w:lang w:val="fr-FR"/>
        </w:rPr>
        <w:t>Với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,a,q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 xml:space="preserve">, a </w:t>
      </w:r>
      <w:r w:rsidRPr="00D74C70">
        <w:rPr>
          <w:rStyle w:val="texhtml"/>
          <w:rFonts w:hAnsi="Cambria Math" w:cs="Times New Roman"/>
          <w:szCs w:val="28"/>
          <w:highlight w:val="yellow"/>
          <w:lang w:val="fr-FR"/>
        </w:rPr>
        <w:t>∉</w:t>
      </w:r>
      <w:r w:rsidRPr="00D74C70">
        <w:rPr>
          <w:rFonts w:cs="Times New Roman"/>
          <w:szCs w:val="28"/>
          <w:highlight w:val="yellow"/>
        </w:rPr>
        <w:t>α</w:t>
      </w:r>
      <w:r w:rsidRPr="00D74C70">
        <w:rPr>
          <w:rFonts w:cs="Times New Roman"/>
          <w:szCs w:val="28"/>
          <w:highlight w:val="yellow"/>
          <w:lang w:val="fr-FR"/>
        </w:rPr>
        <w:t>M</w:t>
      </w:r>
      <w:r w:rsidRPr="00D74C70">
        <w:rPr>
          <w:rFonts w:cs="Times New Roman"/>
          <w:szCs w:val="28"/>
          <w:highlight w:val="yellow"/>
          <w:vertAlign w:val="subscript"/>
          <w:lang w:val="fr-FR"/>
        </w:rPr>
        <w:t>2</w:t>
      </w:r>
      <w:r w:rsidRPr="00D74C70">
        <w:rPr>
          <w:rStyle w:val="texhtml"/>
          <w:rFonts w:cs="Times New Roman"/>
          <w:szCs w:val="28"/>
          <w:highlight w:val="yellow"/>
          <w:lang w:val="fr-FR"/>
        </w:rPr>
        <w:t xml:space="preserve"> thì </w:t>
      </w:r>
      <w:r w:rsidRPr="00D74C70">
        <w:rPr>
          <w:rStyle w:val="texhtml"/>
          <w:rFonts w:cs="Times New Roman"/>
          <w:szCs w:val="28"/>
          <w:highlight w:val="yellow"/>
        </w:rPr>
        <w:sym w:font="Symbol" w:char="F022"/>
      </w:r>
      <w:r w:rsidRPr="00D74C70">
        <w:rPr>
          <w:rStyle w:val="texhtml"/>
          <w:rFonts w:cs="Times New Roman"/>
          <w:szCs w:val="28"/>
          <w:highlight w:val="yellow"/>
          <w:lang w:val="fr-FR"/>
        </w:rPr>
        <w:t xml:space="preserve">q’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lang w:val="fr-FR"/>
        </w:rPr>
        <w:t xml:space="preserve"> 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ta có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,q’),a,(q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,q’))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lang w:val="fr-FR"/>
        </w:rPr>
        <w:t>.</w:t>
      </w:r>
    </w:p>
    <w:p w14:paraId="4A06012B" w14:textId="77777777" w:rsidR="00C21073" w:rsidRPr="00D74C70" w:rsidRDefault="00C21073" w:rsidP="00C21073">
      <w:pPr>
        <w:pStyle w:val="ListParagraph"/>
        <w:numPr>
          <w:ilvl w:val="0"/>
          <w:numId w:val="6"/>
        </w:numPr>
        <w:ind w:left="993"/>
        <w:rPr>
          <w:rStyle w:val="texhtml"/>
          <w:rFonts w:cs="Times New Roman"/>
          <w:szCs w:val="28"/>
          <w:highlight w:val="yellow"/>
          <w:lang w:val="fr-FR"/>
        </w:rPr>
      </w:pPr>
      <w:r w:rsidRPr="00D74C70">
        <w:rPr>
          <w:rStyle w:val="texhtml"/>
          <w:rFonts w:cs="Times New Roman"/>
          <w:szCs w:val="28"/>
          <w:highlight w:val="yellow"/>
          <w:lang w:val="fr-FR"/>
        </w:rPr>
        <w:t>Với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 a, 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a </w:t>
      </w:r>
      <w:r w:rsidRPr="00D74C70">
        <w:rPr>
          <w:rStyle w:val="texhtml"/>
          <w:rFonts w:hAnsi="Cambria Math" w:cs="Times New Roman"/>
          <w:szCs w:val="28"/>
          <w:highlight w:val="yellow"/>
          <w:lang w:val="fr-FR"/>
        </w:rPr>
        <w:t>∉</w:t>
      </w:r>
      <w:r w:rsidRPr="00D74C70">
        <w:rPr>
          <w:rFonts w:cs="Times New Roman"/>
          <w:szCs w:val="28"/>
          <w:highlight w:val="yellow"/>
        </w:rPr>
        <w:t>α</w:t>
      </w:r>
      <w:r w:rsidRPr="00D74C70">
        <w:rPr>
          <w:rFonts w:cs="Times New Roman"/>
          <w:szCs w:val="28"/>
          <w:highlight w:val="yellow"/>
          <w:lang w:val="fr-FR"/>
        </w:rPr>
        <w:t>M</w:t>
      </w:r>
      <w:r w:rsidRPr="00D74C70">
        <w:rPr>
          <w:rFonts w:cs="Times New Roman"/>
          <w:szCs w:val="28"/>
          <w:highlight w:val="yellow"/>
          <w:vertAlign w:val="subscript"/>
          <w:lang w:val="fr-FR"/>
        </w:rPr>
        <w:t>1</w:t>
      </w:r>
      <w:r w:rsidRPr="00D74C70">
        <w:rPr>
          <w:rStyle w:val="texhtml"/>
          <w:rFonts w:cs="Times New Roman"/>
          <w:szCs w:val="28"/>
          <w:highlight w:val="yellow"/>
          <w:lang w:val="fr-FR"/>
        </w:rPr>
        <w:t xml:space="preserve"> thì </w:t>
      </w:r>
      <w:r w:rsidRPr="00D74C70">
        <w:rPr>
          <w:rStyle w:val="texhtml"/>
          <w:rFonts w:cs="Times New Roman"/>
          <w:szCs w:val="28"/>
          <w:highlight w:val="yellow"/>
        </w:rPr>
        <w:sym w:font="Symbol" w:char="F022"/>
      </w:r>
      <w:r w:rsidRPr="00D74C70">
        <w:rPr>
          <w:rStyle w:val="texhtml"/>
          <w:rFonts w:cs="Times New Roman"/>
          <w:szCs w:val="28"/>
          <w:highlight w:val="yellow"/>
          <w:lang w:val="fr-FR"/>
        </w:rPr>
        <w:t xml:space="preserve">q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lang w:val="fr-FR"/>
        </w:rPr>
        <w:t xml:space="preserve">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 xml:space="preserve"> ta có ((q, q</w:t>
      </w:r>
      <w:r w:rsidRPr="00D74C70">
        <w:rPr>
          <w:rStyle w:val="texhtml"/>
          <w:rFonts w:cs="Times New Roman"/>
          <w:szCs w:val="28"/>
          <w:highlight w:val="yellow"/>
          <w:vertAlign w:val="subscript"/>
          <w:lang w:val="fr-FR"/>
        </w:rPr>
        <w:t>1</w:t>
      </w:r>
      <w:r w:rsidRPr="00D74C70">
        <w:rPr>
          <w:rStyle w:val="texhtml"/>
          <w:rFonts w:cs="Times New Roman"/>
          <w:szCs w:val="28"/>
          <w:highlight w:val="yellow"/>
          <w:lang w:val="fr-FR"/>
        </w:rPr>
        <w:t>’),a,(q, q</w:t>
      </w:r>
      <w:r w:rsidRPr="00D74C70">
        <w:rPr>
          <w:rStyle w:val="texhtml"/>
          <w:rFonts w:cs="Times New Roman"/>
          <w:szCs w:val="28"/>
          <w:highlight w:val="yellow"/>
          <w:vertAlign w:val="subscript"/>
          <w:lang w:val="fr-FR"/>
        </w:rPr>
        <w:t>2</w:t>
      </w:r>
      <w:r w:rsidRPr="00D74C70">
        <w:rPr>
          <w:rStyle w:val="texhtml"/>
          <w:rFonts w:cs="Times New Roman"/>
          <w:szCs w:val="28"/>
          <w:highlight w:val="yellow"/>
          <w:lang w:val="fr-FR"/>
        </w:rPr>
        <w:t xml:space="preserve">’)) </w:t>
      </w:r>
      <w:r w:rsidRPr="00D74C70">
        <w:rPr>
          <w:rStyle w:val="texhtml"/>
          <w:rFonts w:ascii="Cambria Math" w:hAnsi="Cambria Math" w:cs="Times New Roman"/>
          <w:szCs w:val="28"/>
          <w:highlight w:val="yellow"/>
          <w:lang w:val="fr-FR"/>
        </w:rPr>
        <w:t>∈</w:t>
      </w:r>
      <w:r w:rsidRPr="00D74C70">
        <w:rPr>
          <w:rStyle w:val="texhtml"/>
          <w:rFonts w:cs="Times New Roman"/>
          <w:szCs w:val="28"/>
          <w:highlight w:val="yellow"/>
        </w:rPr>
        <w:t>δ</w:t>
      </w:r>
      <w:r w:rsidRPr="00D74C70">
        <w:rPr>
          <w:rStyle w:val="texhtml"/>
          <w:rFonts w:cs="Times New Roman"/>
          <w:szCs w:val="28"/>
          <w:highlight w:val="yellow"/>
          <w:lang w:val="fr-FR"/>
        </w:rPr>
        <w:t>.</w:t>
      </w:r>
    </w:p>
    <w:p w14:paraId="6367A7C9" w14:textId="77777777" w:rsidR="00C21073" w:rsidRPr="00D74C70" w:rsidRDefault="00A87A16" w:rsidP="00A87A16">
      <w:pPr>
        <w:ind w:firstLine="0"/>
        <w:rPr>
          <w:highlight w:val="yellow"/>
          <w:lang w:val="fr-FR"/>
        </w:rPr>
      </w:pPr>
      <w:r w:rsidRPr="00D74C70">
        <w:rPr>
          <w:b/>
          <w:highlight w:val="yellow"/>
          <w:lang w:val="fr-FR"/>
        </w:rPr>
        <w:t>Ví dụ 2.7</w:t>
      </w:r>
      <w:r w:rsidRPr="00D74C70">
        <w:rPr>
          <w:highlight w:val="yellow"/>
          <w:lang w:val="fr-FR"/>
        </w:rPr>
        <w:t>. Ví dụ về phép ghép nối song song</w:t>
      </w:r>
    </w:p>
    <w:p w14:paraId="1A9CA9B5" w14:textId="77777777" w:rsidR="003B0B60" w:rsidRPr="00D74C70" w:rsidRDefault="003B0B60" w:rsidP="003B0B60">
      <w:pPr>
        <w:ind w:firstLine="0"/>
        <w:rPr>
          <w:highlight w:val="yellow"/>
          <w:lang w:val="fr-FR"/>
        </w:rPr>
      </w:pPr>
      <w:r w:rsidRPr="00D74C70">
        <w:rPr>
          <w:highlight w:val="yellow"/>
          <w:lang w:val="fr-FR"/>
        </w:rPr>
        <w:t>Cho LTS M</w:t>
      </w:r>
      <w:r w:rsidR="00664CA5" w:rsidRPr="00D74C70">
        <w:rPr>
          <w:highlight w:val="yellow"/>
          <w:vertAlign w:val="subscript"/>
          <w:lang w:val="fr-FR"/>
        </w:rPr>
        <w:t>1</w:t>
      </w:r>
      <w:r w:rsidRPr="00D74C70">
        <w:rPr>
          <w:highlight w:val="yellow"/>
          <w:lang w:val="fr-FR"/>
        </w:rPr>
        <w:t xml:space="preserve"> như trên hình 2.4, M</w:t>
      </w:r>
      <w:r w:rsidR="0041585C" w:rsidRPr="00D74C70">
        <w:rPr>
          <w:highlight w:val="yellow"/>
          <w:vertAlign w:val="subscript"/>
          <w:lang w:val="fr-FR"/>
        </w:rPr>
        <w:t>1</w:t>
      </w:r>
      <w:r w:rsidRPr="00D74C70">
        <w:rPr>
          <w:highlight w:val="yellow"/>
          <w:lang w:val="fr-FR"/>
        </w:rPr>
        <w:t xml:space="preserve"> = </w:t>
      </w:r>
      <w:r w:rsidRPr="00D74C70">
        <w:rPr>
          <w:highlight w:val="yellow"/>
        </w:rPr>
        <w:sym w:font="Symbol" w:char="F0E1"/>
      </w:r>
      <w:r w:rsidRPr="00D74C70">
        <w:rPr>
          <w:highlight w:val="yellow"/>
          <w:lang w:val="fr-FR"/>
        </w:rPr>
        <w:t>Q</w:t>
      </w:r>
      <w:r w:rsidR="00952284" w:rsidRPr="00D74C70">
        <w:rPr>
          <w:highlight w:val="yellow"/>
          <w:vertAlign w:val="subscript"/>
          <w:lang w:val="fr-FR"/>
        </w:rPr>
        <w:t>1</w:t>
      </w:r>
      <w:r w:rsidRPr="00D74C70">
        <w:rPr>
          <w:highlight w:val="yellow"/>
          <w:lang w:val="fr-FR"/>
        </w:rPr>
        <w:t xml:space="preserve">, </w:t>
      </w:r>
      <m:oMath>
        <m:r>
          <w:rPr>
            <w:rFonts w:ascii="Cambria Math" w:hAnsi="Cambria Math"/>
            <w:szCs w:val="28"/>
            <w:highlight w:val="yellow"/>
          </w:rPr>
          <m:t>α</m:t>
        </m:r>
        <m:sSub>
          <m:sSubPr>
            <m:ctrlPr>
              <w:rPr>
                <w:rFonts w:ascii="Cambria Math" w:hAnsi="Cambria Math"/>
                <w:i/>
                <w:szCs w:val="28"/>
                <w:highlight w:val="yellow"/>
              </w:rPr>
            </m:ctrlPr>
          </m:sSubPr>
          <m:e>
            <m:r>
              <w:rPr>
                <w:rFonts w:ascii="Cambria Math" w:hAnsi="Cambria Math"/>
                <w:szCs w:val="28"/>
                <w:highlight w:val="yellow"/>
              </w:rPr>
              <m:t>M</m:t>
            </m:r>
          </m:e>
          <m:sub>
            <m:r>
              <w:rPr>
                <w:rFonts w:ascii="Cambria Math" w:hAnsi="Cambria Math"/>
                <w:szCs w:val="28"/>
                <w:highlight w:val="yellow"/>
                <w:lang w:val="fr-FR"/>
              </w:rPr>
              <m:t>1</m:t>
            </m:r>
          </m:sub>
        </m:sSub>
      </m:oMath>
      <w:r w:rsidRPr="00D74C70">
        <w:rPr>
          <w:highlight w:val="yellow"/>
          <w:lang w:val="fr-FR"/>
        </w:rPr>
        <w:t xml:space="preserve">, </w:t>
      </w:r>
      <w:r w:rsidRPr="00D74C70">
        <w:rPr>
          <w:highlight w:val="yellow"/>
        </w:rPr>
        <w:t>δ</w:t>
      </w:r>
      <w:r w:rsidR="00952284" w:rsidRPr="00D74C70">
        <w:rPr>
          <w:highlight w:val="yellow"/>
          <w:vertAlign w:val="subscript"/>
          <w:lang w:val="fr-FR"/>
        </w:rPr>
        <w:t>1</w:t>
      </w:r>
      <w:r w:rsidRPr="00D74C70">
        <w:rPr>
          <w:highlight w:val="yellow"/>
          <w:lang w:val="fr-FR"/>
        </w:rPr>
        <w:t>, q</w:t>
      </w:r>
      <w:r w:rsidR="00510558" w:rsidRPr="00D74C70">
        <w:rPr>
          <w:highlight w:val="yellow"/>
          <w:vertAlign w:val="subscript"/>
          <w:lang w:val="fr-FR"/>
        </w:rPr>
        <w:t>0</w:t>
      </w:r>
      <w:r w:rsidRPr="00D74C70">
        <w:rPr>
          <w:highlight w:val="yellow"/>
        </w:rPr>
        <w:sym w:font="Symbol" w:char="F0F1"/>
      </w:r>
      <w:r w:rsidRPr="00D74C70">
        <w:rPr>
          <w:highlight w:val="yellow"/>
          <w:lang w:val="fr-FR"/>
        </w:rPr>
        <w:t xml:space="preserve">, trong đó: </w:t>
      </w:r>
    </w:p>
    <w:p w14:paraId="07273683" w14:textId="77777777" w:rsidR="003B0B60" w:rsidRPr="00D74C70" w:rsidRDefault="003B0B60" w:rsidP="003B0B60">
      <w:pPr>
        <w:pStyle w:val="ListParagraph"/>
        <w:numPr>
          <w:ilvl w:val="0"/>
          <w:numId w:val="2"/>
        </w:numPr>
        <w:rPr>
          <w:highlight w:val="yellow"/>
        </w:rPr>
      </w:pPr>
      <w:r w:rsidRPr="00D74C70">
        <w:rPr>
          <w:highlight w:val="yellow"/>
        </w:rPr>
        <w:t>Q</w:t>
      </w:r>
      <w:r w:rsidR="00952284" w:rsidRPr="00D74C70">
        <w:rPr>
          <w:highlight w:val="yellow"/>
          <w:vertAlign w:val="subscript"/>
        </w:rPr>
        <w:t>1</w:t>
      </w:r>
      <w:r w:rsidRPr="00D74C70">
        <w:rPr>
          <w:highlight w:val="yellow"/>
        </w:rPr>
        <w:t xml:space="preserve"> = {q</w:t>
      </w:r>
      <w:r w:rsidRPr="00D74C70">
        <w:rPr>
          <w:highlight w:val="yellow"/>
          <w:vertAlign w:val="subscript"/>
        </w:rPr>
        <w:t>0</w:t>
      </w:r>
      <w:r w:rsidRPr="00D74C70">
        <w:rPr>
          <w:highlight w:val="yellow"/>
        </w:rPr>
        <w:t>, q</w:t>
      </w:r>
      <w:r w:rsidRPr="00D74C70">
        <w:rPr>
          <w:highlight w:val="yellow"/>
          <w:vertAlign w:val="subscript"/>
        </w:rPr>
        <w:t>1</w:t>
      </w:r>
      <w:r w:rsidRPr="00D74C70">
        <w:rPr>
          <w:highlight w:val="yellow"/>
        </w:rPr>
        <w:t>, q</w:t>
      </w:r>
      <w:r w:rsidRPr="00D74C70">
        <w:rPr>
          <w:highlight w:val="yellow"/>
          <w:vertAlign w:val="subscript"/>
        </w:rPr>
        <w:t>2</w:t>
      </w:r>
      <w:r w:rsidRPr="00D74C70">
        <w:rPr>
          <w:highlight w:val="yellow"/>
        </w:rPr>
        <w:t>, q</w:t>
      </w:r>
      <w:r w:rsidRPr="00D74C70">
        <w:rPr>
          <w:highlight w:val="yellow"/>
          <w:vertAlign w:val="subscript"/>
        </w:rPr>
        <w:t>3</w:t>
      </w:r>
      <w:r w:rsidRPr="00D74C70">
        <w:rPr>
          <w:highlight w:val="yellow"/>
        </w:rPr>
        <w:t>},</w:t>
      </w:r>
    </w:p>
    <w:p w14:paraId="0662E415" w14:textId="77777777" w:rsidR="003B0B60" w:rsidRPr="00D74C70" w:rsidRDefault="00952284" w:rsidP="003B0B60">
      <w:pPr>
        <w:pStyle w:val="ListParagraph"/>
        <w:numPr>
          <w:ilvl w:val="0"/>
          <w:numId w:val="2"/>
        </w:numPr>
        <w:rPr>
          <w:highlight w:val="yellow"/>
        </w:rPr>
      </w:pPr>
      <m:oMath>
        <m:r>
          <w:rPr>
            <w:rFonts w:ascii="Cambria Math" w:hAnsi="Cambria Math"/>
            <w:szCs w:val="28"/>
            <w:highlight w:val="yellow"/>
          </w:rPr>
          <m:t>α</m:t>
        </m:r>
        <m:sSub>
          <m:sSubPr>
            <m:ctrlPr>
              <w:rPr>
                <w:rFonts w:ascii="Cambria Math" w:hAnsi="Cambria Math"/>
                <w:i/>
                <w:szCs w:val="28"/>
                <w:highlight w:val="yellow"/>
              </w:rPr>
            </m:ctrlPr>
          </m:sSubPr>
          <m:e>
            <m:r>
              <w:rPr>
                <w:rFonts w:ascii="Cambria Math" w:hAnsi="Cambria Math"/>
                <w:szCs w:val="28"/>
                <w:highlight w:val="yellow"/>
              </w:rPr>
              <m:t>M</m:t>
            </m:r>
          </m:e>
          <m:sub>
            <m:r>
              <w:rPr>
                <w:rFonts w:ascii="Cambria Math" w:hAnsi="Cambria Math"/>
                <w:szCs w:val="28"/>
                <w:highlight w:val="yellow"/>
              </w:rPr>
              <m:t>1</m:t>
            </m:r>
          </m:sub>
        </m:sSub>
      </m:oMath>
      <w:r w:rsidR="003B0B60" w:rsidRPr="00D74C70">
        <w:rPr>
          <w:highlight w:val="yellow"/>
        </w:rPr>
        <w:t xml:space="preserve"> = {openWindow, start, stop, closeWindow},</w:t>
      </w:r>
    </w:p>
    <w:p w14:paraId="1AD4BEB7" w14:textId="77777777" w:rsidR="003B0B60" w:rsidRPr="00D74C70" w:rsidRDefault="003B0B60" w:rsidP="003B0B60">
      <w:pPr>
        <w:pStyle w:val="ListParagraph"/>
        <w:numPr>
          <w:ilvl w:val="0"/>
          <w:numId w:val="2"/>
        </w:numPr>
        <w:rPr>
          <w:highlight w:val="yellow"/>
        </w:rPr>
      </w:pPr>
      <w:r w:rsidRPr="00D74C70">
        <w:rPr>
          <w:highlight w:val="yellow"/>
        </w:rPr>
        <w:t>δ</w:t>
      </w:r>
      <w:r w:rsidR="00510558" w:rsidRPr="00D74C70">
        <w:rPr>
          <w:highlight w:val="yellow"/>
          <w:vertAlign w:val="subscript"/>
        </w:rPr>
        <w:t>1</w:t>
      </w:r>
      <w:r w:rsidRPr="00D74C70">
        <w:rPr>
          <w:highlight w:val="yellow"/>
        </w:rPr>
        <w:t xml:space="preserve"> = {(q</w:t>
      </w:r>
      <w:r w:rsidRPr="00D74C70">
        <w:rPr>
          <w:highlight w:val="yellow"/>
          <w:vertAlign w:val="subscript"/>
        </w:rPr>
        <w:t>0</w:t>
      </w:r>
      <w:r w:rsidRPr="00D74C70">
        <w:rPr>
          <w:highlight w:val="yellow"/>
        </w:rPr>
        <w:t>, openWindow, q</w:t>
      </w:r>
      <w:r w:rsidRPr="00D74C70">
        <w:rPr>
          <w:highlight w:val="yellow"/>
          <w:vertAlign w:val="subscript"/>
        </w:rPr>
        <w:t>1</w:t>
      </w:r>
      <w:r w:rsidRPr="00D74C70">
        <w:rPr>
          <w:highlight w:val="yellow"/>
        </w:rPr>
        <w:t>), (q</w:t>
      </w:r>
      <w:r w:rsidRPr="00D74C70">
        <w:rPr>
          <w:highlight w:val="yellow"/>
          <w:vertAlign w:val="subscript"/>
        </w:rPr>
        <w:t>1</w:t>
      </w:r>
      <w:r w:rsidRPr="00D74C70">
        <w:rPr>
          <w:highlight w:val="yellow"/>
        </w:rPr>
        <w:t>, start, q</w:t>
      </w:r>
      <w:r w:rsidRPr="00D74C70">
        <w:rPr>
          <w:highlight w:val="yellow"/>
          <w:vertAlign w:val="subscript"/>
        </w:rPr>
        <w:t>2</w:t>
      </w:r>
      <w:r w:rsidRPr="00D74C70">
        <w:rPr>
          <w:highlight w:val="yellow"/>
        </w:rPr>
        <w:t>), (q</w:t>
      </w:r>
      <w:r w:rsidRPr="00D74C70">
        <w:rPr>
          <w:highlight w:val="yellow"/>
          <w:vertAlign w:val="subscript"/>
        </w:rPr>
        <w:t>2</w:t>
      </w:r>
      <w:r w:rsidRPr="00D74C70">
        <w:rPr>
          <w:highlight w:val="yellow"/>
        </w:rPr>
        <w:t>, stop, q</w:t>
      </w:r>
      <w:r w:rsidRPr="00D74C70">
        <w:rPr>
          <w:highlight w:val="yellow"/>
          <w:vertAlign w:val="subscript"/>
        </w:rPr>
        <w:t>2</w:t>
      </w:r>
      <w:r w:rsidRPr="00D74C70">
        <w:rPr>
          <w:highlight w:val="yellow"/>
        </w:rPr>
        <w:t>), (q</w:t>
      </w:r>
      <w:r w:rsidRPr="00D74C70">
        <w:rPr>
          <w:highlight w:val="yellow"/>
          <w:vertAlign w:val="subscript"/>
        </w:rPr>
        <w:t>3</w:t>
      </w:r>
      <w:r w:rsidRPr="00D74C70">
        <w:rPr>
          <w:highlight w:val="yellow"/>
        </w:rPr>
        <w:t>, closeWindow, q</w:t>
      </w:r>
      <w:r w:rsidRPr="00D74C70">
        <w:rPr>
          <w:highlight w:val="yellow"/>
          <w:vertAlign w:val="subscript"/>
        </w:rPr>
        <w:t>0</w:t>
      </w:r>
      <w:r w:rsidRPr="00D74C70">
        <w:rPr>
          <w:highlight w:val="yellow"/>
        </w:rPr>
        <w:t>)}, và</w:t>
      </w:r>
    </w:p>
    <w:p w14:paraId="6EA53816" w14:textId="77777777" w:rsidR="003B0B60" w:rsidRPr="00D74C70" w:rsidRDefault="003B0B60" w:rsidP="003B0B60">
      <w:pPr>
        <w:pStyle w:val="ListParagraph"/>
        <w:numPr>
          <w:ilvl w:val="0"/>
          <w:numId w:val="2"/>
        </w:numPr>
        <w:rPr>
          <w:highlight w:val="yellow"/>
        </w:rPr>
      </w:pPr>
      <w:r w:rsidRPr="00D74C70">
        <w:rPr>
          <w:highlight w:val="yellow"/>
        </w:rPr>
        <w:t>q</w:t>
      </w:r>
      <w:r w:rsidRPr="00D74C70">
        <w:rPr>
          <w:highlight w:val="yellow"/>
          <w:vertAlign w:val="subscript"/>
        </w:rPr>
        <w:t>0</w:t>
      </w:r>
      <w:r w:rsidRPr="00D74C70">
        <w:rPr>
          <w:highlight w:val="yellow"/>
        </w:rPr>
        <w:t xml:space="preserve"> là trạng thái khởi đầu. </w:t>
      </w:r>
    </w:p>
    <w:p w14:paraId="53659A61" w14:textId="77777777" w:rsidR="00550DD1" w:rsidRPr="00D74C70" w:rsidRDefault="00550DD1" w:rsidP="004339A8">
      <w:pPr>
        <w:ind w:firstLine="0"/>
        <w:rPr>
          <w:highlight w:val="yellow"/>
        </w:rPr>
      </w:pPr>
    </w:p>
    <w:p w14:paraId="7BE054C6" w14:textId="77777777" w:rsidR="003B0B60" w:rsidRPr="00D74C70" w:rsidRDefault="003B0B60" w:rsidP="003B5CCE">
      <w:pPr>
        <w:ind w:firstLine="0"/>
        <w:jc w:val="center"/>
        <w:rPr>
          <w:highlight w:val="yellow"/>
        </w:rPr>
      </w:pPr>
      <w:r w:rsidRPr="00D74C70">
        <w:rPr>
          <w:noProof/>
          <w:highlight w:val="yellow"/>
          <w:lang w:eastAsia="en-US"/>
        </w:rPr>
        <w:drawing>
          <wp:inline distT="0" distB="0" distL="0" distR="0" wp14:anchorId="79076E39" wp14:editId="2D1C8ACD">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2">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14:paraId="68213274" w14:textId="77777777" w:rsidR="0021402C" w:rsidRPr="00D74C70" w:rsidRDefault="0021402C" w:rsidP="003B5CCE">
      <w:pPr>
        <w:pStyle w:val="Caption"/>
        <w:jc w:val="center"/>
        <w:rPr>
          <w:i w:val="0"/>
          <w:color w:val="auto"/>
          <w:sz w:val="26"/>
          <w:szCs w:val="26"/>
          <w:highlight w:val="yellow"/>
          <w:vertAlign w:val="subscript"/>
        </w:rPr>
      </w:pPr>
      <w:bookmarkStart w:id="91" w:name="_Toc464489355"/>
      <w:r w:rsidRPr="00D74C70">
        <w:rPr>
          <w:i w:val="0"/>
          <w:color w:val="auto"/>
          <w:sz w:val="26"/>
          <w:szCs w:val="26"/>
          <w:highlight w:val="yellow"/>
        </w:rPr>
        <w:t xml:space="preserve">Hình </w:t>
      </w:r>
      <w:r w:rsidR="000A680A" w:rsidRPr="00D74C70">
        <w:rPr>
          <w:i w:val="0"/>
          <w:color w:val="auto"/>
          <w:sz w:val="26"/>
          <w:szCs w:val="26"/>
          <w:highlight w:val="yellow"/>
        </w:rPr>
        <w:t>2.</w:t>
      </w:r>
      <w:r w:rsidR="00802763" w:rsidRPr="00D74C70">
        <w:rPr>
          <w:i w:val="0"/>
          <w:color w:val="auto"/>
          <w:sz w:val="26"/>
          <w:szCs w:val="26"/>
          <w:highlight w:val="yellow"/>
        </w:rPr>
        <w:fldChar w:fldCharType="begin"/>
      </w:r>
      <w:r w:rsidRPr="00D74C70">
        <w:rPr>
          <w:i w:val="0"/>
          <w:color w:val="auto"/>
          <w:sz w:val="26"/>
          <w:szCs w:val="26"/>
          <w:highlight w:val="yellow"/>
        </w:rPr>
        <w:instrText xml:space="preserve"> SEQ Hình \* ARABIC </w:instrText>
      </w:r>
      <w:r w:rsidR="00802763" w:rsidRPr="00D74C70">
        <w:rPr>
          <w:i w:val="0"/>
          <w:color w:val="auto"/>
          <w:sz w:val="26"/>
          <w:szCs w:val="26"/>
          <w:highlight w:val="yellow"/>
        </w:rPr>
        <w:fldChar w:fldCharType="separate"/>
      </w:r>
      <w:r w:rsidR="00156C9D" w:rsidRPr="00D74C70">
        <w:rPr>
          <w:i w:val="0"/>
          <w:noProof/>
          <w:color w:val="auto"/>
          <w:sz w:val="26"/>
          <w:szCs w:val="26"/>
          <w:highlight w:val="yellow"/>
        </w:rPr>
        <w:t>4</w:t>
      </w:r>
      <w:r w:rsidR="00802763" w:rsidRPr="00D74C70">
        <w:rPr>
          <w:i w:val="0"/>
          <w:color w:val="auto"/>
          <w:sz w:val="26"/>
          <w:szCs w:val="26"/>
          <w:highlight w:val="yellow"/>
        </w:rPr>
        <w:fldChar w:fldCharType="end"/>
      </w:r>
      <w:r w:rsidRPr="00D74C70">
        <w:rPr>
          <w:i w:val="0"/>
          <w:color w:val="auto"/>
          <w:sz w:val="26"/>
          <w:szCs w:val="26"/>
          <w:highlight w:val="yellow"/>
        </w:rPr>
        <w:t>: LTS M</w:t>
      </w:r>
      <w:r w:rsidRPr="00D74C70">
        <w:rPr>
          <w:i w:val="0"/>
          <w:color w:val="auto"/>
          <w:sz w:val="26"/>
          <w:szCs w:val="26"/>
          <w:highlight w:val="yellow"/>
          <w:vertAlign w:val="subscript"/>
        </w:rPr>
        <w:t>1</w:t>
      </w:r>
      <w:bookmarkEnd w:id="91"/>
    </w:p>
    <w:p w14:paraId="5C99762A" w14:textId="77777777" w:rsidR="005210F9" w:rsidRPr="00D74C70" w:rsidRDefault="001C79B1" w:rsidP="000A680A">
      <w:pPr>
        <w:jc w:val="center"/>
        <w:rPr>
          <w:highlight w:val="yellow"/>
        </w:rPr>
      </w:pPr>
      <w:r w:rsidRPr="00D74C70">
        <w:rPr>
          <w:noProof/>
          <w:highlight w:val="yellow"/>
          <w:lang w:eastAsia="en-US"/>
        </w:rPr>
        <w:drawing>
          <wp:inline distT="0" distB="0" distL="0" distR="0" wp14:anchorId="3B05AB52" wp14:editId="638A424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4">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14:paraId="065703ED" w14:textId="77777777" w:rsidR="000A680A" w:rsidRPr="00D74C70" w:rsidRDefault="000A680A" w:rsidP="000A680A">
      <w:pPr>
        <w:pStyle w:val="Caption"/>
        <w:jc w:val="center"/>
        <w:rPr>
          <w:i w:val="0"/>
          <w:color w:val="auto"/>
          <w:sz w:val="26"/>
          <w:szCs w:val="26"/>
          <w:highlight w:val="yellow"/>
          <w:vertAlign w:val="subscript"/>
        </w:rPr>
      </w:pPr>
      <w:bookmarkStart w:id="92" w:name="_Toc464489356"/>
      <w:r w:rsidRPr="00D74C70">
        <w:rPr>
          <w:i w:val="0"/>
          <w:color w:val="auto"/>
          <w:sz w:val="26"/>
          <w:szCs w:val="26"/>
          <w:highlight w:val="yellow"/>
        </w:rPr>
        <w:t xml:space="preserve">Hình </w:t>
      </w:r>
      <w:r w:rsidR="004154E6" w:rsidRPr="00D74C70">
        <w:rPr>
          <w:i w:val="0"/>
          <w:color w:val="auto"/>
          <w:sz w:val="26"/>
          <w:szCs w:val="26"/>
          <w:highlight w:val="yellow"/>
        </w:rPr>
        <w:t>2.</w:t>
      </w:r>
      <w:r w:rsidR="00802763" w:rsidRPr="00D74C70">
        <w:rPr>
          <w:i w:val="0"/>
          <w:color w:val="auto"/>
          <w:sz w:val="26"/>
          <w:szCs w:val="26"/>
          <w:highlight w:val="yellow"/>
        </w:rPr>
        <w:fldChar w:fldCharType="begin"/>
      </w:r>
      <w:r w:rsidRPr="00D74C70">
        <w:rPr>
          <w:i w:val="0"/>
          <w:color w:val="auto"/>
          <w:sz w:val="26"/>
          <w:szCs w:val="26"/>
          <w:highlight w:val="yellow"/>
        </w:rPr>
        <w:instrText xml:space="preserve"> SEQ Hình \* ARABIC </w:instrText>
      </w:r>
      <w:r w:rsidR="00802763" w:rsidRPr="00D74C70">
        <w:rPr>
          <w:i w:val="0"/>
          <w:color w:val="auto"/>
          <w:sz w:val="26"/>
          <w:szCs w:val="26"/>
          <w:highlight w:val="yellow"/>
        </w:rPr>
        <w:fldChar w:fldCharType="separate"/>
      </w:r>
      <w:r w:rsidR="00156C9D" w:rsidRPr="00D74C70">
        <w:rPr>
          <w:i w:val="0"/>
          <w:noProof/>
          <w:color w:val="auto"/>
          <w:sz w:val="26"/>
          <w:szCs w:val="26"/>
          <w:highlight w:val="yellow"/>
        </w:rPr>
        <w:t>5</w:t>
      </w:r>
      <w:r w:rsidR="00802763" w:rsidRPr="00D74C70">
        <w:rPr>
          <w:i w:val="0"/>
          <w:color w:val="auto"/>
          <w:sz w:val="26"/>
          <w:szCs w:val="26"/>
          <w:highlight w:val="yellow"/>
        </w:rPr>
        <w:fldChar w:fldCharType="end"/>
      </w:r>
      <w:r w:rsidRPr="00D74C70">
        <w:rPr>
          <w:i w:val="0"/>
          <w:color w:val="auto"/>
          <w:sz w:val="26"/>
          <w:szCs w:val="26"/>
          <w:highlight w:val="yellow"/>
        </w:rPr>
        <w:t>: LTS M</w:t>
      </w:r>
      <w:r w:rsidRPr="00D74C70">
        <w:rPr>
          <w:i w:val="0"/>
          <w:color w:val="auto"/>
          <w:sz w:val="26"/>
          <w:szCs w:val="26"/>
          <w:highlight w:val="yellow"/>
          <w:vertAlign w:val="subscript"/>
        </w:rPr>
        <w:t>2</w:t>
      </w:r>
      <w:bookmarkEnd w:id="92"/>
    </w:p>
    <w:p w14:paraId="533E4655" w14:textId="77777777" w:rsidR="000F5623" w:rsidRPr="00D74C70" w:rsidRDefault="000F5623" w:rsidP="000F5623">
      <w:pPr>
        <w:ind w:firstLine="0"/>
        <w:rPr>
          <w:highlight w:val="yellow"/>
        </w:rPr>
      </w:pPr>
      <w:r w:rsidRPr="00D74C70">
        <w:rPr>
          <w:highlight w:val="yellow"/>
        </w:rPr>
        <w:t>Cho LTS M</w:t>
      </w:r>
      <w:r w:rsidRPr="00D74C70">
        <w:rPr>
          <w:highlight w:val="yellow"/>
          <w:vertAlign w:val="subscript"/>
        </w:rPr>
        <w:t>2</w:t>
      </w:r>
      <w:r w:rsidRPr="00D74C70">
        <w:rPr>
          <w:highlight w:val="yellow"/>
        </w:rPr>
        <w:t xml:space="preserve"> như trên hình </w:t>
      </w:r>
      <w:r w:rsidR="004154E6" w:rsidRPr="00D74C70">
        <w:rPr>
          <w:highlight w:val="yellow"/>
        </w:rPr>
        <w:t>2.</w:t>
      </w:r>
      <w:r w:rsidRPr="00D74C70">
        <w:rPr>
          <w:highlight w:val="yellow"/>
        </w:rPr>
        <w:t>5, M</w:t>
      </w:r>
      <w:r w:rsidRPr="00D74C70">
        <w:rPr>
          <w:highlight w:val="yellow"/>
          <w:vertAlign w:val="subscript"/>
        </w:rPr>
        <w:t>2</w:t>
      </w:r>
      <w:r w:rsidRPr="00D74C70">
        <w:rPr>
          <w:highlight w:val="yellow"/>
        </w:rPr>
        <w:t xml:space="preserve"> = </w:t>
      </w:r>
      <w:r w:rsidRPr="00D74C70">
        <w:rPr>
          <w:highlight w:val="yellow"/>
        </w:rPr>
        <w:sym w:font="Symbol" w:char="F0E1"/>
      </w:r>
      <w:r w:rsidRPr="00D74C70">
        <w:rPr>
          <w:highlight w:val="yellow"/>
        </w:rPr>
        <w:t>Q</w:t>
      </w:r>
      <w:r w:rsidR="00510558" w:rsidRPr="00D74C70">
        <w:rPr>
          <w:highlight w:val="yellow"/>
          <w:vertAlign w:val="subscript"/>
        </w:rPr>
        <w:t>2</w:t>
      </w:r>
      <w:r w:rsidRPr="00D74C70">
        <w:rPr>
          <w:highlight w:val="yellow"/>
        </w:rPr>
        <w:t xml:space="preserve">, </w:t>
      </w:r>
      <m:oMath>
        <m:r>
          <w:rPr>
            <w:rFonts w:ascii="Cambria Math" w:hAnsi="Cambria Math"/>
            <w:szCs w:val="28"/>
            <w:highlight w:val="yellow"/>
          </w:rPr>
          <m:t>α</m:t>
        </m:r>
        <m:sSub>
          <m:sSubPr>
            <m:ctrlPr>
              <w:rPr>
                <w:rFonts w:ascii="Cambria Math" w:hAnsi="Cambria Math"/>
                <w:i/>
                <w:szCs w:val="28"/>
                <w:highlight w:val="yellow"/>
              </w:rPr>
            </m:ctrlPr>
          </m:sSubPr>
          <m:e>
            <m:r>
              <w:rPr>
                <w:rFonts w:ascii="Cambria Math" w:hAnsi="Cambria Math"/>
                <w:szCs w:val="28"/>
                <w:highlight w:val="yellow"/>
              </w:rPr>
              <m:t>M</m:t>
            </m:r>
          </m:e>
          <m:sub>
            <m:r>
              <w:rPr>
                <w:rFonts w:ascii="Cambria Math" w:hAnsi="Cambria Math"/>
                <w:szCs w:val="28"/>
                <w:highlight w:val="yellow"/>
              </w:rPr>
              <m:t>2</m:t>
            </m:r>
          </m:sub>
        </m:sSub>
      </m:oMath>
      <w:r w:rsidRPr="00D74C70">
        <w:rPr>
          <w:highlight w:val="yellow"/>
        </w:rPr>
        <w:t>, δ</w:t>
      </w:r>
      <w:r w:rsidR="00952284" w:rsidRPr="00D74C70">
        <w:rPr>
          <w:highlight w:val="yellow"/>
          <w:vertAlign w:val="subscript"/>
        </w:rPr>
        <w:t>2</w:t>
      </w:r>
      <w:r w:rsidRPr="00D74C70">
        <w:rPr>
          <w:highlight w:val="yellow"/>
        </w:rPr>
        <w:t xml:space="preserve">, </w:t>
      </w:r>
      <w:r w:rsidR="006036B9" w:rsidRPr="00D74C70">
        <w:rPr>
          <w:highlight w:val="yellow"/>
        </w:rPr>
        <w:t>a</w:t>
      </w:r>
      <w:r w:rsidRPr="00D74C70">
        <w:rPr>
          <w:highlight w:val="yellow"/>
        </w:rPr>
        <w:sym w:font="Symbol" w:char="F0F1"/>
      </w:r>
      <w:r w:rsidRPr="00D74C70">
        <w:rPr>
          <w:highlight w:val="yellow"/>
        </w:rPr>
        <w:t xml:space="preserve">, trong đó: </w:t>
      </w:r>
    </w:p>
    <w:p w14:paraId="171CFD4E" w14:textId="77777777" w:rsidR="000F5623" w:rsidRPr="00D74C70" w:rsidRDefault="000F5623" w:rsidP="000F5623">
      <w:pPr>
        <w:pStyle w:val="ListParagraph"/>
        <w:numPr>
          <w:ilvl w:val="0"/>
          <w:numId w:val="2"/>
        </w:numPr>
        <w:rPr>
          <w:highlight w:val="yellow"/>
        </w:rPr>
      </w:pPr>
      <w:r w:rsidRPr="00D74C70">
        <w:rPr>
          <w:highlight w:val="yellow"/>
        </w:rPr>
        <w:t>Q</w:t>
      </w:r>
      <w:r w:rsidR="002813A6" w:rsidRPr="00D74C70">
        <w:rPr>
          <w:highlight w:val="yellow"/>
          <w:vertAlign w:val="subscript"/>
        </w:rPr>
        <w:t>2</w:t>
      </w:r>
      <w:r w:rsidRPr="00D74C70">
        <w:rPr>
          <w:highlight w:val="yellow"/>
        </w:rPr>
        <w:t xml:space="preserve"> = {</w:t>
      </w:r>
      <w:r w:rsidR="00136E36" w:rsidRPr="00D74C70">
        <w:rPr>
          <w:highlight w:val="yellow"/>
        </w:rPr>
        <w:t>a, b, c</w:t>
      </w:r>
      <w:r w:rsidRPr="00D74C70">
        <w:rPr>
          <w:highlight w:val="yellow"/>
        </w:rPr>
        <w:t>},</w:t>
      </w:r>
    </w:p>
    <w:p w14:paraId="4E2E4551" w14:textId="77777777" w:rsidR="000F5623" w:rsidRPr="00D74C70" w:rsidRDefault="00BA72CC" w:rsidP="000F5623">
      <w:pPr>
        <w:pStyle w:val="ListParagraph"/>
        <w:numPr>
          <w:ilvl w:val="0"/>
          <w:numId w:val="2"/>
        </w:numPr>
        <w:rPr>
          <w:highlight w:val="yellow"/>
        </w:rPr>
      </w:pPr>
      <m:oMath>
        <m:r>
          <w:rPr>
            <w:rFonts w:ascii="Cambria Math" w:hAnsi="Cambria Math"/>
            <w:szCs w:val="28"/>
            <w:highlight w:val="yellow"/>
          </w:rPr>
          <m:t>α</m:t>
        </m:r>
        <m:sSub>
          <m:sSubPr>
            <m:ctrlPr>
              <w:rPr>
                <w:rFonts w:ascii="Cambria Math" w:hAnsi="Cambria Math"/>
                <w:i/>
                <w:szCs w:val="28"/>
                <w:highlight w:val="yellow"/>
              </w:rPr>
            </m:ctrlPr>
          </m:sSubPr>
          <m:e>
            <m:r>
              <w:rPr>
                <w:rFonts w:ascii="Cambria Math" w:hAnsi="Cambria Math"/>
                <w:szCs w:val="28"/>
                <w:highlight w:val="yellow"/>
              </w:rPr>
              <m:t>M</m:t>
            </m:r>
          </m:e>
          <m:sub>
            <m:r>
              <w:rPr>
                <w:rFonts w:ascii="Cambria Math" w:hAnsi="Cambria Math"/>
                <w:szCs w:val="28"/>
                <w:highlight w:val="yellow"/>
              </w:rPr>
              <m:t>2</m:t>
            </m:r>
          </m:sub>
        </m:sSub>
      </m:oMath>
      <w:r w:rsidR="000F5623" w:rsidRPr="00D74C70">
        <w:rPr>
          <w:highlight w:val="yellow"/>
        </w:rPr>
        <w:t xml:space="preserve"> = {</w:t>
      </w:r>
      <w:r w:rsidR="00BD7976" w:rsidRPr="00D74C70">
        <w:rPr>
          <w:highlight w:val="yellow"/>
        </w:rPr>
        <w:t>start</w:t>
      </w:r>
      <w:r w:rsidR="000F5623" w:rsidRPr="00D74C70">
        <w:rPr>
          <w:highlight w:val="yellow"/>
        </w:rPr>
        <w:t xml:space="preserve">, </w:t>
      </w:r>
      <w:r w:rsidR="00BD7976" w:rsidRPr="00D74C70">
        <w:rPr>
          <w:highlight w:val="yellow"/>
        </w:rPr>
        <w:t>send</w:t>
      </w:r>
      <w:r w:rsidR="000F5623" w:rsidRPr="00D74C70">
        <w:rPr>
          <w:highlight w:val="yellow"/>
        </w:rPr>
        <w:t xml:space="preserve">, </w:t>
      </w:r>
      <w:r w:rsidR="001C79B1" w:rsidRPr="00D74C70">
        <w:rPr>
          <w:highlight w:val="yellow"/>
        </w:rPr>
        <w:t>stop</w:t>
      </w:r>
      <w:r w:rsidR="000F5623" w:rsidRPr="00D74C70">
        <w:rPr>
          <w:highlight w:val="yellow"/>
        </w:rPr>
        <w:t>},</w:t>
      </w:r>
    </w:p>
    <w:p w14:paraId="6026262A" w14:textId="77777777" w:rsidR="000F5623" w:rsidRPr="00D74C70" w:rsidRDefault="000F5623" w:rsidP="000F5623">
      <w:pPr>
        <w:pStyle w:val="ListParagraph"/>
        <w:numPr>
          <w:ilvl w:val="0"/>
          <w:numId w:val="2"/>
        </w:numPr>
        <w:rPr>
          <w:highlight w:val="yellow"/>
        </w:rPr>
      </w:pPr>
      <w:r w:rsidRPr="00D74C70">
        <w:rPr>
          <w:highlight w:val="yellow"/>
        </w:rPr>
        <w:t>δ</w:t>
      </w:r>
      <w:r w:rsidR="00510558" w:rsidRPr="00D74C70">
        <w:rPr>
          <w:highlight w:val="yellow"/>
          <w:vertAlign w:val="subscript"/>
        </w:rPr>
        <w:t>2</w:t>
      </w:r>
      <w:r w:rsidRPr="00D74C70">
        <w:rPr>
          <w:highlight w:val="yellow"/>
        </w:rPr>
        <w:t xml:space="preserve"> = {(</w:t>
      </w:r>
      <w:r w:rsidR="006036B9" w:rsidRPr="00D74C70">
        <w:rPr>
          <w:highlight w:val="yellow"/>
        </w:rPr>
        <w:t>a</w:t>
      </w:r>
      <w:r w:rsidRPr="00D74C70">
        <w:rPr>
          <w:highlight w:val="yellow"/>
        </w:rPr>
        <w:t xml:space="preserve">, </w:t>
      </w:r>
      <w:r w:rsidR="006036B9" w:rsidRPr="00D74C70">
        <w:rPr>
          <w:highlight w:val="yellow"/>
        </w:rPr>
        <w:t>start</w:t>
      </w:r>
      <w:r w:rsidRPr="00D74C70">
        <w:rPr>
          <w:highlight w:val="yellow"/>
        </w:rPr>
        <w:t xml:space="preserve">, </w:t>
      </w:r>
      <w:r w:rsidR="006036B9" w:rsidRPr="00D74C70">
        <w:rPr>
          <w:highlight w:val="yellow"/>
        </w:rPr>
        <w:t>b), (b</w:t>
      </w:r>
      <w:r w:rsidRPr="00D74C70">
        <w:rPr>
          <w:highlight w:val="yellow"/>
        </w:rPr>
        <w:t xml:space="preserve">, </w:t>
      </w:r>
      <w:r w:rsidR="006036B9" w:rsidRPr="00D74C70">
        <w:rPr>
          <w:highlight w:val="yellow"/>
        </w:rPr>
        <w:t>send</w:t>
      </w:r>
      <w:r w:rsidRPr="00D74C70">
        <w:rPr>
          <w:highlight w:val="yellow"/>
        </w:rPr>
        <w:t xml:space="preserve">, </w:t>
      </w:r>
      <w:r w:rsidR="006036B9" w:rsidRPr="00D74C70">
        <w:rPr>
          <w:highlight w:val="yellow"/>
        </w:rPr>
        <w:t>c</w:t>
      </w:r>
      <w:r w:rsidRPr="00D74C70">
        <w:rPr>
          <w:highlight w:val="yellow"/>
        </w:rPr>
        <w:t>), (</w:t>
      </w:r>
      <w:r w:rsidR="006036B9" w:rsidRPr="00D74C70">
        <w:rPr>
          <w:highlight w:val="yellow"/>
        </w:rPr>
        <w:t>c</w:t>
      </w:r>
      <w:r w:rsidRPr="00D74C70">
        <w:rPr>
          <w:highlight w:val="yellow"/>
        </w:rPr>
        <w:t xml:space="preserve">, </w:t>
      </w:r>
      <w:r w:rsidR="00997B8F" w:rsidRPr="00D74C70">
        <w:rPr>
          <w:highlight w:val="yellow"/>
        </w:rPr>
        <w:t>stop</w:t>
      </w:r>
      <w:r w:rsidRPr="00D74C70">
        <w:rPr>
          <w:highlight w:val="yellow"/>
        </w:rPr>
        <w:t xml:space="preserve">, </w:t>
      </w:r>
      <w:r w:rsidR="006036B9" w:rsidRPr="00D74C70">
        <w:rPr>
          <w:highlight w:val="yellow"/>
        </w:rPr>
        <w:t>a)</w:t>
      </w:r>
      <w:r w:rsidRPr="00D74C70">
        <w:rPr>
          <w:highlight w:val="yellow"/>
        </w:rPr>
        <w:t>}, và</w:t>
      </w:r>
    </w:p>
    <w:p w14:paraId="32930F1F" w14:textId="77777777" w:rsidR="000F5623" w:rsidRPr="00D74C70" w:rsidRDefault="006036B9" w:rsidP="00097A66">
      <w:pPr>
        <w:pStyle w:val="ListParagraph"/>
        <w:numPr>
          <w:ilvl w:val="0"/>
          <w:numId w:val="2"/>
        </w:numPr>
        <w:rPr>
          <w:highlight w:val="yellow"/>
        </w:rPr>
      </w:pPr>
      <w:r w:rsidRPr="00D74C70">
        <w:rPr>
          <w:highlight w:val="yellow"/>
        </w:rPr>
        <w:t>a</w:t>
      </w:r>
      <w:r w:rsidR="000F5623" w:rsidRPr="00D74C70">
        <w:rPr>
          <w:highlight w:val="yellow"/>
        </w:rPr>
        <w:t xml:space="preserve"> là trạng thái khởi đầu. </w:t>
      </w:r>
    </w:p>
    <w:p w14:paraId="4EB7E763" w14:textId="77777777" w:rsidR="007C4D2A" w:rsidRPr="00D74C70" w:rsidRDefault="00863E44" w:rsidP="007C4D2A">
      <w:pPr>
        <w:rPr>
          <w:highlight w:val="yellow"/>
          <w:lang w:val="fr-FR"/>
        </w:rPr>
      </w:pPr>
      <w:r w:rsidRPr="00D74C70">
        <w:rPr>
          <w:highlight w:val="yellow"/>
        </w:rPr>
        <w:t>Bây giờ ta tiến hành ghép nối M</w:t>
      </w:r>
      <w:r w:rsidRPr="00D74C70">
        <w:rPr>
          <w:highlight w:val="yellow"/>
          <w:vertAlign w:val="subscript"/>
        </w:rPr>
        <w:t>1</w:t>
      </w:r>
      <w:r w:rsidRPr="00D74C70">
        <w:rPr>
          <w:highlight w:val="yellow"/>
          <w:vertAlign w:val="subscript"/>
        </w:rPr>
        <w:softHyphen/>
      </w:r>
      <w:r w:rsidRPr="00D74C70">
        <w:rPr>
          <w:highlight w:val="yellow"/>
        </w:rPr>
        <w:t xml:space="preserve"> và M</w:t>
      </w:r>
      <w:r w:rsidRPr="00D74C70">
        <w:rPr>
          <w:highlight w:val="yellow"/>
          <w:vertAlign w:val="subscript"/>
        </w:rPr>
        <w:t>2</w:t>
      </w:r>
      <w:r w:rsidRPr="00D74C70">
        <w:rPr>
          <w:highlight w:val="yellow"/>
        </w:rPr>
        <w:t xml:space="preserve"> dựa theo định nghĩa 2.7. </w:t>
      </w:r>
      <w:r w:rsidR="003A7B47" w:rsidRPr="00D74C70">
        <w:rPr>
          <w:highlight w:val="yellow"/>
        </w:rPr>
        <w:t>Sau khi ghép nối, c</w:t>
      </w:r>
      <w:r w:rsidR="007C4D2A" w:rsidRPr="00D74C70">
        <w:rPr>
          <w:rStyle w:val="texhtml"/>
          <w:rFonts w:cs="Times New Roman"/>
          <w:szCs w:val="28"/>
          <w:highlight w:val="yellow"/>
          <w:lang w:val="fr-FR"/>
        </w:rPr>
        <w:t>húng ta tiến hành loại bỏ tất cả các trạng thái không đến được từ trạng thái khởi tạo (q</w:t>
      </w:r>
      <w:r w:rsidR="007C4D2A" w:rsidRPr="00D74C70">
        <w:rPr>
          <w:rStyle w:val="texhtml"/>
          <w:rFonts w:cs="Times New Roman"/>
          <w:szCs w:val="28"/>
          <w:highlight w:val="yellow"/>
          <w:vertAlign w:val="subscript"/>
          <w:lang w:val="fr-FR"/>
        </w:rPr>
        <w:t>0</w:t>
      </w:r>
      <w:r w:rsidR="007C4D2A" w:rsidRPr="00D74C70">
        <w:rPr>
          <w:rStyle w:val="texhtml"/>
          <w:rFonts w:cs="Times New Roman"/>
          <w:szCs w:val="28"/>
          <w:highlight w:val="yellow"/>
          <w:lang w:val="fr-FR"/>
        </w:rPr>
        <w:t>,a) và tất cả các hành động đưa hệ thống về trạng thái đó ta sẽ thu được một hệ thống chuyển trạng thái ghép nối song song được gán nhãn M</w:t>
      </w:r>
      <w:r w:rsidR="006F6D31" w:rsidRPr="00D74C70">
        <w:rPr>
          <w:rStyle w:val="texhtml"/>
          <w:rFonts w:cs="Times New Roman"/>
          <w:szCs w:val="28"/>
          <w:highlight w:val="yellow"/>
          <w:vertAlign w:val="subscript"/>
          <w:lang w:val="fr-FR"/>
        </w:rPr>
        <w:t>1</w:t>
      </w:r>
      <w:r w:rsidR="006F6D31" w:rsidRPr="00D74C70">
        <w:rPr>
          <w:rStyle w:val="texhtml"/>
          <w:rFonts w:cs="Times New Roman"/>
          <w:szCs w:val="28"/>
          <w:highlight w:val="yellow"/>
          <w:lang w:val="fr-FR"/>
        </w:rPr>
        <w:t>||M</w:t>
      </w:r>
      <w:r w:rsidR="006F6D31" w:rsidRPr="00D74C70">
        <w:rPr>
          <w:rStyle w:val="texhtml"/>
          <w:rFonts w:cs="Times New Roman"/>
          <w:szCs w:val="28"/>
          <w:highlight w:val="yellow"/>
          <w:vertAlign w:val="subscript"/>
          <w:lang w:val="fr-FR"/>
        </w:rPr>
        <w:t>2</w:t>
      </w:r>
      <w:r w:rsidR="006F6D31" w:rsidRPr="00D74C70">
        <w:rPr>
          <w:rStyle w:val="texhtml"/>
          <w:rFonts w:cs="Times New Roman"/>
          <w:szCs w:val="28"/>
          <w:highlight w:val="yellow"/>
          <w:lang w:val="fr-FR"/>
        </w:rPr>
        <w:t>như trên hình 2.</w:t>
      </w:r>
      <w:r w:rsidR="00344ABA" w:rsidRPr="00D74C70">
        <w:rPr>
          <w:rStyle w:val="texhtml"/>
          <w:rFonts w:cs="Times New Roman"/>
          <w:szCs w:val="28"/>
          <w:highlight w:val="yellow"/>
          <w:lang w:val="fr-FR"/>
        </w:rPr>
        <w:t>6</w:t>
      </w:r>
      <w:r w:rsidR="006F6D31" w:rsidRPr="00D74C70">
        <w:rPr>
          <w:rStyle w:val="texhtml"/>
          <w:rFonts w:cs="Times New Roman"/>
          <w:szCs w:val="28"/>
          <w:highlight w:val="yellow"/>
          <w:lang w:val="fr-FR"/>
        </w:rPr>
        <w:t>. Với M</w:t>
      </w:r>
      <w:r w:rsidR="006F6D31" w:rsidRPr="00D74C70">
        <w:rPr>
          <w:rStyle w:val="texhtml"/>
          <w:rFonts w:cs="Times New Roman"/>
          <w:szCs w:val="28"/>
          <w:highlight w:val="yellow"/>
          <w:vertAlign w:val="subscript"/>
          <w:lang w:val="fr-FR"/>
        </w:rPr>
        <w:t>1</w:t>
      </w:r>
      <w:r w:rsidR="006F6D31" w:rsidRPr="00D74C70">
        <w:rPr>
          <w:rStyle w:val="texhtml"/>
          <w:rFonts w:cs="Times New Roman"/>
          <w:szCs w:val="28"/>
          <w:highlight w:val="yellow"/>
          <w:lang w:val="fr-FR"/>
        </w:rPr>
        <w:t>||M</w:t>
      </w:r>
      <w:r w:rsidR="006F6D31" w:rsidRPr="00D74C70">
        <w:rPr>
          <w:rStyle w:val="texhtml"/>
          <w:rFonts w:cs="Times New Roman"/>
          <w:szCs w:val="28"/>
          <w:highlight w:val="yellow"/>
          <w:vertAlign w:val="subscript"/>
          <w:lang w:val="fr-FR"/>
        </w:rPr>
        <w:t>2</w:t>
      </w:r>
      <w:r w:rsidR="007C4D2A" w:rsidRPr="00D74C70">
        <w:rPr>
          <w:rStyle w:val="texhtml"/>
          <w:rFonts w:cs="Times New Roman"/>
          <w:szCs w:val="28"/>
          <w:highlight w:val="yellow"/>
          <w:lang w:val="fr-FR"/>
        </w:rPr>
        <w:t>=</w:t>
      </w:r>
      <w:r w:rsidR="007C4D2A" w:rsidRPr="00D74C70">
        <w:rPr>
          <w:highlight w:val="yellow"/>
          <w:lang w:val="fr-FR"/>
        </w:rPr>
        <w:sym w:font="Symbol" w:char="F0E1"/>
      </w:r>
      <w:r w:rsidR="007C4D2A" w:rsidRPr="00D74C70">
        <w:rPr>
          <w:highlight w:val="yellow"/>
          <w:lang w:val="fr-FR"/>
        </w:rPr>
        <w:t xml:space="preserve">Q, </w:t>
      </w:r>
      <w:r w:rsidR="007C4D2A" w:rsidRPr="00D74C70">
        <w:rPr>
          <w:highlight w:val="yellow"/>
        </w:rPr>
        <w:t>α</w:t>
      </w:r>
      <w:r w:rsidR="007C4D2A" w:rsidRPr="00D74C70">
        <w:rPr>
          <w:highlight w:val="yellow"/>
          <w:lang w:val="fr-FR"/>
        </w:rPr>
        <w:t xml:space="preserve">M, </w:t>
      </w:r>
      <w:r w:rsidR="007C4D2A" w:rsidRPr="00D74C70">
        <w:rPr>
          <w:highlight w:val="yellow"/>
        </w:rPr>
        <w:sym w:font="Symbol" w:char="F064"/>
      </w:r>
      <w:r w:rsidR="007C4D2A" w:rsidRPr="00D74C70">
        <w:rPr>
          <w:highlight w:val="yellow"/>
          <w:lang w:val="fr-FR"/>
        </w:rPr>
        <w:t>, q</w:t>
      </w:r>
      <w:r w:rsidR="007C4D2A" w:rsidRPr="00D74C70">
        <w:rPr>
          <w:highlight w:val="yellow"/>
          <w:vertAlign w:val="subscript"/>
          <w:lang w:val="fr-FR"/>
        </w:rPr>
        <w:t>0</w:t>
      </w:r>
      <w:r w:rsidR="007C4D2A" w:rsidRPr="00D74C70">
        <w:rPr>
          <w:highlight w:val="yellow"/>
          <w:lang w:val="fr-FR"/>
        </w:rPr>
        <w:sym w:font="Symbol" w:char="F0F1"/>
      </w:r>
      <w:r w:rsidR="007C4D2A" w:rsidRPr="00D74C70">
        <w:rPr>
          <w:highlight w:val="yellow"/>
          <w:lang w:val="fr-FR"/>
        </w:rPr>
        <w:t>, trong đó:</w:t>
      </w:r>
    </w:p>
    <w:p w14:paraId="0034939D" w14:textId="77777777" w:rsidR="00917658" w:rsidRPr="00D74C70" w:rsidRDefault="00917658" w:rsidP="00917658">
      <w:pPr>
        <w:pStyle w:val="ListParagraph"/>
        <w:numPr>
          <w:ilvl w:val="0"/>
          <w:numId w:val="2"/>
        </w:numPr>
        <w:rPr>
          <w:highlight w:val="yellow"/>
        </w:rPr>
      </w:pPr>
      <w:r w:rsidRPr="00D74C70">
        <w:rPr>
          <w:highlight w:val="yellow"/>
        </w:rPr>
        <w:t>Q = {</w:t>
      </w:r>
      <w:r w:rsidR="002813A6" w:rsidRPr="00D74C70">
        <w:rPr>
          <w:highlight w:val="yellow"/>
        </w:rPr>
        <w:t>(q</w:t>
      </w:r>
      <w:r w:rsidR="002813A6" w:rsidRPr="00D74C70">
        <w:rPr>
          <w:highlight w:val="yellow"/>
          <w:vertAlign w:val="subscript"/>
        </w:rPr>
        <w:t>0</w:t>
      </w:r>
      <w:r w:rsidR="002813A6" w:rsidRPr="00D74C70">
        <w:rPr>
          <w:highlight w:val="yellow"/>
        </w:rPr>
        <w:t>, a), (q</w:t>
      </w:r>
      <w:r w:rsidR="002275A6" w:rsidRPr="00D74C70">
        <w:rPr>
          <w:highlight w:val="yellow"/>
          <w:vertAlign w:val="subscript"/>
        </w:rPr>
        <w:t>0</w:t>
      </w:r>
      <w:r w:rsidR="002813A6" w:rsidRPr="00D74C70">
        <w:rPr>
          <w:highlight w:val="yellow"/>
        </w:rPr>
        <w:t>, b)</w:t>
      </w:r>
      <w:r w:rsidRPr="00D74C70">
        <w:rPr>
          <w:highlight w:val="yellow"/>
        </w:rPr>
        <w:t xml:space="preserve">, </w:t>
      </w:r>
      <w:r w:rsidR="002275A6" w:rsidRPr="00D74C70">
        <w:rPr>
          <w:highlight w:val="yellow"/>
        </w:rPr>
        <w:t>(q</w:t>
      </w:r>
      <w:r w:rsidR="002275A6" w:rsidRPr="00D74C70">
        <w:rPr>
          <w:highlight w:val="yellow"/>
          <w:vertAlign w:val="subscript"/>
        </w:rPr>
        <w:t>0</w:t>
      </w:r>
      <w:r w:rsidR="002275A6" w:rsidRPr="00D74C70">
        <w:rPr>
          <w:highlight w:val="yellow"/>
        </w:rPr>
        <w:t>, c), (q</w:t>
      </w:r>
      <w:r w:rsidR="002275A6" w:rsidRPr="00D74C70">
        <w:rPr>
          <w:highlight w:val="yellow"/>
          <w:vertAlign w:val="subscript"/>
        </w:rPr>
        <w:t>1</w:t>
      </w:r>
      <w:r w:rsidR="002275A6" w:rsidRPr="00D74C70">
        <w:rPr>
          <w:highlight w:val="yellow"/>
        </w:rPr>
        <w:t>, a), (q</w:t>
      </w:r>
      <w:r w:rsidR="002275A6" w:rsidRPr="00D74C70">
        <w:rPr>
          <w:highlight w:val="yellow"/>
          <w:vertAlign w:val="subscript"/>
        </w:rPr>
        <w:t>1</w:t>
      </w:r>
      <w:r w:rsidR="002275A6" w:rsidRPr="00D74C70">
        <w:rPr>
          <w:highlight w:val="yellow"/>
        </w:rPr>
        <w:t>, b), (q</w:t>
      </w:r>
      <w:r w:rsidR="002275A6" w:rsidRPr="00D74C70">
        <w:rPr>
          <w:highlight w:val="yellow"/>
          <w:vertAlign w:val="subscript"/>
        </w:rPr>
        <w:t>1</w:t>
      </w:r>
      <w:r w:rsidR="002275A6" w:rsidRPr="00D74C70">
        <w:rPr>
          <w:highlight w:val="yellow"/>
        </w:rPr>
        <w:t>, c)</w:t>
      </w:r>
      <w:r w:rsidR="00C56957" w:rsidRPr="00D74C70">
        <w:rPr>
          <w:highlight w:val="yellow"/>
        </w:rPr>
        <w:t>, (q</w:t>
      </w:r>
      <w:r w:rsidR="00C56957" w:rsidRPr="00D74C70">
        <w:rPr>
          <w:highlight w:val="yellow"/>
          <w:vertAlign w:val="subscript"/>
        </w:rPr>
        <w:t>2</w:t>
      </w:r>
      <w:r w:rsidR="00C56957" w:rsidRPr="00D74C70">
        <w:rPr>
          <w:highlight w:val="yellow"/>
        </w:rPr>
        <w:t>, a), (q</w:t>
      </w:r>
      <w:r w:rsidR="00B34C7C" w:rsidRPr="00D74C70">
        <w:rPr>
          <w:highlight w:val="yellow"/>
          <w:vertAlign w:val="subscript"/>
        </w:rPr>
        <w:t>2</w:t>
      </w:r>
      <w:r w:rsidR="00C56957" w:rsidRPr="00D74C70">
        <w:rPr>
          <w:highlight w:val="yellow"/>
        </w:rPr>
        <w:t>, b), (q</w:t>
      </w:r>
      <w:r w:rsidR="00B34C7C" w:rsidRPr="00D74C70">
        <w:rPr>
          <w:highlight w:val="yellow"/>
          <w:vertAlign w:val="subscript"/>
        </w:rPr>
        <w:t>2</w:t>
      </w:r>
      <w:r w:rsidR="00C56957" w:rsidRPr="00D74C70">
        <w:rPr>
          <w:highlight w:val="yellow"/>
        </w:rPr>
        <w:t>, c)</w:t>
      </w:r>
      <w:r w:rsidR="00B34C7C" w:rsidRPr="00D74C70">
        <w:rPr>
          <w:highlight w:val="yellow"/>
        </w:rPr>
        <w:t>, (q</w:t>
      </w:r>
      <w:r w:rsidR="00B34C7C" w:rsidRPr="00D74C70">
        <w:rPr>
          <w:highlight w:val="yellow"/>
          <w:vertAlign w:val="subscript"/>
        </w:rPr>
        <w:t>3</w:t>
      </w:r>
      <w:r w:rsidR="00B34C7C" w:rsidRPr="00D74C70">
        <w:rPr>
          <w:highlight w:val="yellow"/>
        </w:rPr>
        <w:t>, a), (q</w:t>
      </w:r>
      <w:r w:rsidR="00B34C7C" w:rsidRPr="00D74C70">
        <w:rPr>
          <w:highlight w:val="yellow"/>
          <w:vertAlign w:val="subscript"/>
        </w:rPr>
        <w:t>3</w:t>
      </w:r>
      <w:r w:rsidR="00B34C7C" w:rsidRPr="00D74C70">
        <w:rPr>
          <w:highlight w:val="yellow"/>
        </w:rPr>
        <w:t xml:space="preserve">, </w:t>
      </w:r>
      <w:commentRangeStart w:id="93"/>
      <w:r w:rsidR="00B34C7C" w:rsidRPr="00D74C70">
        <w:rPr>
          <w:highlight w:val="yellow"/>
        </w:rPr>
        <w:t>b), (q</w:t>
      </w:r>
      <w:r w:rsidR="00B34C7C" w:rsidRPr="00D74C70">
        <w:rPr>
          <w:highlight w:val="yellow"/>
          <w:vertAlign w:val="subscript"/>
        </w:rPr>
        <w:t>3</w:t>
      </w:r>
      <w:r w:rsidR="00B34C7C" w:rsidRPr="00D74C70">
        <w:rPr>
          <w:highlight w:val="yellow"/>
        </w:rPr>
        <w:t>, c)</w:t>
      </w:r>
      <w:r w:rsidRPr="00D74C70">
        <w:rPr>
          <w:highlight w:val="yellow"/>
        </w:rPr>
        <w:t>},</w:t>
      </w:r>
    </w:p>
    <w:p w14:paraId="7C0FAEEB" w14:textId="77777777" w:rsidR="00917658" w:rsidRPr="00D74C70" w:rsidRDefault="00917658" w:rsidP="00917658">
      <w:pPr>
        <w:pStyle w:val="ListParagraph"/>
        <w:numPr>
          <w:ilvl w:val="0"/>
          <w:numId w:val="2"/>
        </w:numPr>
        <w:rPr>
          <w:highlight w:val="yellow"/>
        </w:rPr>
      </w:pPr>
      <m:oMath>
        <m:r>
          <w:rPr>
            <w:rFonts w:ascii="Cambria Math" w:hAnsi="Cambria Math"/>
            <w:szCs w:val="28"/>
            <w:highlight w:val="yellow"/>
          </w:rPr>
          <m:t>αM</m:t>
        </m:r>
      </m:oMath>
      <w:r w:rsidRPr="00D74C70">
        <w:rPr>
          <w:highlight w:val="yellow"/>
        </w:rPr>
        <w:t xml:space="preserve"> = {</w:t>
      </w:r>
      <w:r w:rsidR="001E0A18" w:rsidRPr="00D74C70">
        <w:rPr>
          <w:highlight w:val="yellow"/>
        </w:rPr>
        <w:t xml:space="preserve">openWindow, closeWindow, </w:t>
      </w:r>
      <w:r w:rsidRPr="00D74C70">
        <w:rPr>
          <w:highlight w:val="yellow"/>
        </w:rPr>
        <w:t>start, send, stop},</w:t>
      </w:r>
    </w:p>
    <w:p w14:paraId="00B6791E" w14:textId="77777777" w:rsidR="00917658" w:rsidRPr="00D74C70" w:rsidRDefault="00917658" w:rsidP="00917658">
      <w:pPr>
        <w:pStyle w:val="ListParagraph"/>
        <w:numPr>
          <w:ilvl w:val="0"/>
          <w:numId w:val="2"/>
        </w:numPr>
        <w:rPr>
          <w:highlight w:val="yellow"/>
        </w:rPr>
      </w:pPr>
      <w:r w:rsidRPr="00D74C70">
        <w:rPr>
          <w:highlight w:val="yellow"/>
        </w:rPr>
        <w:t>δ = {(a, start, b), (b, send, c), (c, stop, a)}, và</w:t>
      </w:r>
    </w:p>
    <w:p w14:paraId="73512C9E" w14:textId="77777777" w:rsidR="00917658" w:rsidRPr="00D74C70" w:rsidRDefault="00917658" w:rsidP="00917658">
      <w:pPr>
        <w:pStyle w:val="ListParagraph"/>
        <w:numPr>
          <w:ilvl w:val="0"/>
          <w:numId w:val="2"/>
        </w:numPr>
        <w:rPr>
          <w:highlight w:val="yellow"/>
        </w:rPr>
      </w:pPr>
      <w:r w:rsidRPr="00D74C70">
        <w:rPr>
          <w:highlight w:val="yellow"/>
        </w:rPr>
        <w:t>a là trạng thái khởi đầu</w:t>
      </w:r>
      <w:r w:rsidR="00B34C7C" w:rsidRPr="00D74C70">
        <w:rPr>
          <w:highlight w:val="yellow"/>
        </w:rPr>
        <w:t>.</w:t>
      </w:r>
    </w:p>
    <w:commentRangeEnd w:id="93"/>
    <w:p w14:paraId="0C299680" w14:textId="77777777" w:rsidR="00840DDF" w:rsidRPr="00D74C70" w:rsidRDefault="00D33337" w:rsidP="00840DDF">
      <w:pPr>
        <w:jc w:val="center"/>
        <w:rPr>
          <w:highlight w:val="yellow"/>
        </w:rPr>
      </w:pPr>
      <w:r w:rsidRPr="00D74C70">
        <w:rPr>
          <w:rStyle w:val="CommentReference"/>
          <w:highlight w:val="yellow"/>
        </w:rPr>
        <w:lastRenderedPageBreak/>
        <w:commentReference w:id="93"/>
      </w:r>
      <w:r w:rsidR="00A1671C" w:rsidRPr="00D74C70">
        <w:rPr>
          <w:noProof/>
          <w:highlight w:val="yellow"/>
          <w:lang w:eastAsia="en-US"/>
        </w:rPr>
        <w:drawing>
          <wp:inline distT="0" distB="0" distL="0" distR="0" wp14:anchorId="4A1C8CCE" wp14:editId="4452A8D5">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5">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14:paraId="327F5723" w14:textId="77777777" w:rsidR="00840DDF" w:rsidRPr="00D74C70" w:rsidRDefault="00A1671C" w:rsidP="003A7B47">
      <w:pPr>
        <w:pStyle w:val="Caption"/>
        <w:jc w:val="center"/>
        <w:rPr>
          <w:i w:val="0"/>
          <w:color w:val="auto"/>
          <w:sz w:val="26"/>
          <w:szCs w:val="26"/>
          <w:highlight w:val="yellow"/>
        </w:rPr>
      </w:pPr>
      <w:bookmarkStart w:id="94" w:name="_Toc464489357"/>
      <w:r w:rsidRPr="00D74C70">
        <w:rPr>
          <w:i w:val="0"/>
          <w:color w:val="auto"/>
          <w:sz w:val="26"/>
          <w:szCs w:val="26"/>
          <w:highlight w:val="yellow"/>
        </w:rPr>
        <w:t xml:space="preserve">Hình </w:t>
      </w:r>
      <w:r w:rsidR="00A9314B" w:rsidRPr="00D74C70">
        <w:rPr>
          <w:i w:val="0"/>
          <w:color w:val="auto"/>
          <w:sz w:val="26"/>
          <w:szCs w:val="26"/>
          <w:highlight w:val="yellow"/>
        </w:rPr>
        <w:t>2.</w:t>
      </w:r>
      <w:r w:rsidR="00802763" w:rsidRPr="00D74C70">
        <w:rPr>
          <w:i w:val="0"/>
          <w:color w:val="auto"/>
          <w:sz w:val="26"/>
          <w:szCs w:val="26"/>
          <w:highlight w:val="yellow"/>
        </w:rPr>
        <w:fldChar w:fldCharType="begin"/>
      </w:r>
      <w:r w:rsidRPr="00D74C70">
        <w:rPr>
          <w:i w:val="0"/>
          <w:color w:val="auto"/>
          <w:sz w:val="26"/>
          <w:szCs w:val="26"/>
          <w:highlight w:val="yellow"/>
        </w:rPr>
        <w:instrText xml:space="preserve"> SEQ Hình \* ARABIC </w:instrText>
      </w:r>
      <w:r w:rsidR="00802763" w:rsidRPr="00D74C70">
        <w:rPr>
          <w:i w:val="0"/>
          <w:color w:val="auto"/>
          <w:sz w:val="26"/>
          <w:szCs w:val="26"/>
          <w:highlight w:val="yellow"/>
        </w:rPr>
        <w:fldChar w:fldCharType="separate"/>
      </w:r>
      <w:r w:rsidR="00156C9D" w:rsidRPr="00D74C70">
        <w:rPr>
          <w:i w:val="0"/>
          <w:noProof/>
          <w:color w:val="auto"/>
          <w:sz w:val="26"/>
          <w:szCs w:val="26"/>
          <w:highlight w:val="yellow"/>
        </w:rPr>
        <w:t>6</w:t>
      </w:r>
      <w:r w:rsidR="00802763" w:rsidRPr="00D74C70">
        <w:rPr>
          <w:i w:val="0"/>
          <w:color w:val="auto"/>
          <w:sz w:val="26"/>
          <w:szCs w:val="26"/>
          <w:highlight w:val="yellow"/>
        </w:rPr>
        <w:fldChar w:fldCharType="end"/>
      </w:r>
      <w:r w:rsidRPr="00D74C70">
        <w:rPr>
          <w:i w:val="0"/>
          <w:color w:val="auto"/>
          <w:sz w:val="26"/>
          <w:szCs w:val="26"/>
          <w:highlight w:val="yellow"/>
        </w:rPr>
        <w:t xml:space="preserve">: </w:t>
      </w:r>
      <w:r w:rsidR="00840DDF" w:rsidRPr="00D74C70">
        <w:rPr>
          <w:i w:val="0"/>
          <w:color w:val="auto"/>
          <w:sz w:val="26"/>
          <w:szCs w:val="26"/>
          <w:highlight w:val="yellow"/>
        </w:rPr>
        <w:t>LTS M</w:t>
      </w:r>
      <w:r w:rsidR="00840DDF" w:rsidRPr="00D74C70">
        <w:rPr>
          <w:i w:val="0"/>
          <w:color w:val="auto"/>
          <w:sz w:val="26"/>
          <w:szCs w:val="26"/>
          <w:highlight w:val="yellow"/>
          <w:vertAlign w:val="subscript"/>
        </w:rPr>
        <w:t>1</w:t>
      </w:r>
      <w:r w:rsidR="00840DDF" w:rsidRPr="00D74C70">
        <w:rPr>
          <w:i w:val="0"/>
          <w:color w:val="auto"/>
          <w:sz w:val="26"/>
          <w:szCs w:val="26"/>
          <w:highlight w:val="yellow"/>
        </w:rPr>
        <w:t>||M</w:t>
      </w:r>
      <w:r w:rsidR="00840DDF" w:rsidRPr="00D74C70">
        <w:rPr>
          <w:i w:val="0"/>
          <w:color w:val="auto"/>
          <w:sz w:val="26"/>
          <w:szCs w:val="26"/>
          <w:highlight w:val="yellow"/>
          <w:vertAlign w:val="subscript"/>
        </w:rPr>
        <w:t>2</w:t>
      </w:r>
      <w:r w:rsidR="00840DDF" w:rsidRPr="00D74C70">
        <w:rPr>
          <w:i w:val="0"/>
          <w:color w:val="auto"/>
          <w:sz w:val="26"/>
          <w:szCs w:val="26"/>
          <w:highlight w:val="yellow"/>
        </w:rPr>
        <w:t xml:space="preserve"> sau khi </w:t>
      </w:r>
      <w:r w:rsidRPr="00D74C70">
        <w:rPr>
          <w:i w:val="0"/>
          <w:color w:val="auto"/>
          <w:sz w:val="26"/>
          <w:szCs w:val="26"/>
          <w:highlight w:val="yellow"/>
        </w:rPr>
        <w:t>ghép nôi</w:t>
      </w:r>
      <w:bookmarkEnd w:id="94"/>
    </w:p>
    <w:p w14:paraId="5A3E9AC0" w14:textId="77777777" w:rsidR="00C87A14" w:rsidRPr="00D74C70" w:rsidRDefault="00C87A14" w:rsidP="00C87A14">
      <w:pPr>
        <w:ind w:firstLine="0"/>
        <w:rPr>
          <w:highlight w:val="yellow"/>
          <w:lang w:val="fr-FR"/>
        </w:rPr>
      </w:pPr>
      <w:r w:rsidRPr="00D74C70">
        <w:rPr>
          <w:b/>
          <w:i/>
          <w:highlight w:val="yellow"/>
          <w:lang w:val="fr-FR"/>
        </w:rPr>
        <w:t>Định nghĩa 2.8</w:t>
      </w:r>
      <w:r w:rsidRPr="00D74C70">
        <w:rPr>
          <w:highlight w:val="yellow"/>
          <w:lang w:val="fr-FR"/>
        </w:rPr>
        <w:t>: Hệ chuyển trạng thái được gán nhãn an toàn [</w:t>
      </w:r>
      <w:r w:rsidR="00267C5E" w:rsidRPr="00D74C70">
        <w:rPr>
          <w:highlight w:val="yellow"/>
          <w:lang w:val="fr-FR"/>
        </w:rPr>
        <w:t>2</w:t>
      </w:r>
      <w:r w:rsidRPr="00D74C70">
        <w:rPr>
          <w:highlight w:val="yellow"/>
          <w:lang w:val="fr-FR"/>
        </w:rPr>
        <w:t>].</w:t>
      </w:r>
    </w:p>
    <w:p w14:paraId="2EC3AB11" w14:textId="77777777" w:rsidR="00C87A14" w:rsidRPr="00D74C70" w:rsidRDefault="00C87A14" w:rsidP="00C87A14">
      <w:pPr>
        <w:rPr>
          <w:highlight w:val="yellow"/>
          <w:lang w:val="fr-FR"/>
        </w:rPr>
      </w:pPr>
      <w:r w:rsidRPr="00D74C70">
        <w:rPr>
          <w:highlight w:val="yellow"/>
          <w:lang w:val="fr-FR"/>
        </w:rPr>
        <w:t xml:space="preserve">LTS an toàn là một LTS không chứa bất kỳ một trạng thái lỗi </w:t>
      </w:r>
      <w:r w:rsidRPr="00D74C70">
        <w:rPr>
          <w:highlight w:val="yellow"/>
        </w:rPr>
        <w:t>π</w:t>
      </w:r>
      <w:r w:rsidRPr="00D74C70">
        <w:rPr>
          <w:highlight w:val="yellow"/>
          <w:lang w:val="fr-FR"/>
        </w:rPr>
        <w:t xml:space="preserve"> nào.</w:t>
      </w:r>
    </w:p>
    <w:p w14:paraId="2386738F" w14:textId="0579BFE9" w:rsidR="00C87A14" w:rsidRPr="00D74C70" w:rsidRDefault="00C87A14" w:rsidP="00C87A14">
      <w:pPr>
        <w:ind w:firstLine="0"/>
        <w:rPr>
          <w:rFonts w:cs="Times New Roman"/>
          <w:szCs w:val="28"/>
          <w:highlight w:val="yellow"/>
          <w:lang w:val="fr-FR"/>
        </w:rPr>
      </w:pPr>
      <w:r w:rsidRPr="00D74C70">
        <w:rPr>
          <w:rFonts w:cs="Times New Roman"/>
          <w:b/>
          <w:i/>
          <w:szCs w:val="28"/>
          <w:highlight w:val="yellow"/>
          <w:lang w:val="fr-FR"/>
        </w:rPr>
        <w:lastRenderedPageBreak/>
        <w:t>Định nghĩa 2.7</w:t>
      </w:r>
      <w:r w:rsidRPr="00D74C70">
        <w:rPr>
          <w:rFonts w:cs="Times New Roman"/>
          <w:szCs w:val="28"/>
          <w:highlight w:val="yellow"/>
          <w:lang w:val="fr-FR"/>
        </w:rPr>
        <w:t>: Thuộc tính an toàn [</w:t>
      </w:r>
      <w:r w:rsidR="00337C99" w:rsidRPr="00D74C70">
        <w:rPr>
          <w:rFonts w:cs="Times New Roman"/>
          <w:szCs w:val="28"/>
          <w:highlight w:val="yellow"/>
          <w:lang w:val="fr-FR"/>
        </w:rPr>
        <w:t>5</w:t>
      </w:r>
      <w:r w:rsidRPr="00D74C70">
        <w:rPr>
          <w:rFonts w:cs="Times New Roman"/>
          <w:szCs w:val="28"/>
          <w:highlight w:val="yellow"/>
          <w:lang w:val="fr-FR"/>
        </w:rPr>
        <w:t>].</w:t>
      </w:r>
    </w:p>
    <w:p w14:paraId="780BFA41" w14:textId="77777777" w:rsidR="00C87A14" w:rsidRPr="00D74C70" w:rsidRDefault="00C87A14" w:rsidP="00C87A14">
      <w:pPr>
        <w:rPr>
          <w:highlight w:val="yellow"/>
          <w:lang w:val="fr-FR"/>
        </w:rPr>
      </w:pPr>
      <w:r w:rsidRPr="00D74C70">
        <w:rPr>
          <w:rFonts w:cs="Times New Roman"/>
          <w:szCs w:val="28"/>
          <w:highlight w:val="yellow"/>
          <w:lang w:val="fr-FR"/>
        </w:rPr>
        <w:t xml:space="preserve">Thuộc tính an toàn là thuộc tính đảm bảo không có lỗi xảy ra trong quá trình thực hiện của hệ thống. Một thuộc tính an toàn </w:t>
      </w:r>
      <w:r w:rsidRPr="00D74C70">
        <w:rPr>
          <w:rFonts w:cs="Times New Roman"/>
          <w:i/>
          <w:szCs w:val="28"/>
          <w:highlight w:val="yellow"/>
          <w:lang w:val="fr-FR"/>
        </w:rPr>
        <w:t>p</w:t>
      </w:r>
      <w:r w:rsidRPr="00D74C70">
        <w:rPr>
          <w:rFonts w:cs="Times New Roman"/>
          <w:szCs w:val="28"/>
          <w:highlight w:val="yellow"/>
          <w:lang w:val="fr-FR"/>
        </w:rPr>
        <w:t xml:space="preserve"> được biểu diễn dưới dạng một hệ chuyển trạng thái được gán nhãn an toàn </w:t>
      </w:r>
      <w:r w:rsidRPr="00D74C70">
        <w:rPr>
          <w:rFonts w:cs="Times New Roman"/>
          <w:i/>
          <w:szCs w:val="28"/>
          <w:highlight w:val="yellow"/>
          <w:lang w:val="fr-FR"/>
        </w:rPr>
        <w:t>p</w:t>
      </w:r>
      <w:r w:rsidR="00A52793" w:rsidRPr="00D74C70">
        <w:rPr>
          <w:rFonts w:cs="Times New Roman"/>
          <w:szCs w:val="28"/>
          <w:highlight w:val="yellow"/>
          <w:lang w:val="fr-FR"/>
        </w:rPr>
        <w:t xml:space="preserve"> = </w:t>
      </w:r>
      <w:r w:rsidR="00A52793" w:rsidRPr="00D74C70">
        <w:rPr>
          <w:rFonts w:cs="Times New Roman"/>
          <w:szCs w:val="28"/>
          <w:highlight w:val="yellow"/>
          <w:lang w:val="fr-FR"/>
        </w:rPr>
        <w:sym w:font="Symbol" w:char="F0E1"/>
      </w:r>
      <w:r w:rsidRPr="00D74C70">
        <w:rPr>
          <w:rFonts w:cs="Times New Roman"/>
          <w:szCs w:val="28"/>
          <w:highlight w:val="yellow"/>
          <w:lang w:val="fr-FR"/>
        </w:rPr>
        <w:t>Q</w:t>
      </w:r>
      <w:r w:rsidRPr="00D74C70">
        <w:rPr>
          <w:rFonts w:cs="Times New Roman"/>
          <w:szCs w:val="28"/>
          <w:highlight w:val="yellow"/>
          <w:vertAlign w:val="subscript"/>
          <w:lang w:val="fr-FR"/>
        </w:rPr>
        <w:t>p</w:t>
      </w:r>
      <w:r w:rsidRPr="00D74C70">
        <w:rPr>
          <w:rFonts w:cs="Times New Roman"/>
          <w:szCs w:val="28"/>
          <w:highlight w:val="yellow"/>
          <w:lang w:val="fr-FR"/>
        </w:rPr>
        <w:t xml:space="preserve">, </w:t>
      </w:r>
      <w:r w:rsidRPr="00D74C70">
        <w:rPr>
          <w:rFonts w:cs="Times New Roman"/>
          <w:szCs w:val="28"/>
          <w:highlight w:val="yellow"/>
        </w:rPr>
        <w:t>α</w:t>
      </w:r>
      <w:r w:rsidRPr="00D74C70">
        <w:rPr>
          <w:rFonts w:cs="Times New Roman"/>
          <w:szCs w:val="28"/>
          <w:highlight w:val="yellow"/>
          <w:lang w:val="fr-FR"/>
        </w:rPr>
        <w:t xml:space="preserve">p, </w:t>
      </w:r>
      <w:r w:rsidRPr="00D74C70">
        <w:rPr>
          <w:rFonts w:cs="Times New Roman"/>
          <w:szCs w:val="28"/>
          <w:highlight w:val="yellow"/>
        </w:rPr>
        <w:sym w:font="Symbol" w:char="F064"/>
      </w:r>
      <w:r w:rsidRPr="00D74C70">
        <w:rPr>
          <w:rFonts w:cs="Times New Roman"/>
          <w:szCs w:val="28"/>
          <w:highlight w:val="yellow"/>
          <w:vertAlign w:val="subscript"/>
          <w:lang w:val="fr-FR"/>
        </w:rPr>
        <w:t>p</w:t>
      </w:r>
      <w:r w:rsidRPr="00D74C70">
        <w:rPr>
          <w:rFonts w:cs="Times New Roman"/>
          <w:szCs w:val="28"/>
          <w:highlight w:val="yellow"/>
          <w:lang w:val="fr-FR"/>
        </w:rPr>
        <w:t>, q</w:t>
      </w:r>
      <w:r w:rsidRPr="00D74C70">
        <w:rPr>
          <w:rFonts w:cs="Times New Roman"/>
          <w:szCs w:val="28"/>
          <w:highlight w:val="yellow"/>
          <w:vertAlign w:val="subscript"/>
          <w:lang w:val="fr-FR"/>
        </w:rPr>
        <w:t>0</w:t>
      </w:r>
      <w:r w:rsidR="00A52793" w:rsidRPr="00D74C70">
        <w:rPr>
          <w:rFonts w:cs="Times New Roman"/>
          <w:szCs w:val="28"/>
          <w:highlight w:val="yellow"/>
          <w:lang w:val="fr-FR"/>
        </w:rPr>
        <w:sym w:font="Symbol" w:char="F0F1"/>
      </w:r>
      <w:r w:rsidRPr="00D74C70">
        <w:rPr>
          <w:rFonts w:cs="Times New Roman"/>
          <w:szCs w:val="28"/>
          <w:highlight w:val="yellow"/>
          <w:lang w:val="fr-FR"/>
        </w:rPr>
        <w:t>. Ngôn ngữ của nó L(</w:t>
      </w:r>
      <w:r w:rsidRPr="00D74C70">
        <w:rPr>
          <w:rFonts w:cs="Times New Roman"/>
          <w:i/>
          <w:szCs w:val="28"/>
          <w:highlight w:val="yellow"/>
          <w:lang w:val="fr-FR"/>
        </w:rPr>
        <w:t>p</w:t>
      </w:r>
      <w:r w:rsidRPr="00D74C70">
        <w:rPr>
          <w:rFonts w:cs="Times New Roman"/>
          <w:szCs w:val="28"/>
          <w:highlight w:val="yellow"/>
          <w:lang w:val="fr-FR"/>
        </w:rPr>
        <w:t xml:space="preserve">) là tập tất cả các hành vi được đoán nhận trên </w:t>
      </w:r>
      <w:r w:rsidRPr="00D74C70">
        <w:rPr>
          <w:rFonts w:cs="Times New Roman"/>
          <w:szCs w:val="28"/>
          <w:highlight w:val="yellow"/>
        </w:rPr>
        <w:t>α</w:t>
      </w:r>
      <w:r w:rsidRPr="00D74C70">
        <w:rPr>
          <w:rFonts w:cs="Times New Roman"/>
          <w:szCs w:val="28"/>
          <w:highlight w:val="yellow"/>
          <w:lang w:val="fr-FR"/>
        </w:rPr>
        <w:t>p.</w:t>
      </w:r>
    </w:p>
    <w:p w14:paraId="7E8C907D" w14:textId="45BB9F50" w:rsidR="00C87A14" w:rsidRPr="00D74C70" w:rsidRDefault="00C87A14" w:rsidP="00C87A14">
      <w:pPr>
        <w:ind w:firstLine="0"/>
        <w:rPr>
          <w:highlight w:val="yellow"/>
          <w:lang w:val="fr-FR"/>
        </w:rPr>
      </w:pPr>
      <w:r w:rsidRPr="00D74C70">
        <w:rPr>
          <w:b/>
          <w:i/>
          <w:highlight w:val="yellow"/>
          <w:lang w:val="fr-FR"/>
        </w:rPr>
        <w:t>Định nghĩa 2.8</w:t>
      </w:r>
      <w:r w:rsidRPr="00D74C70">
        <w:rPr>
          <w:highlight w:val="yellow"/>
          <w:lang w:val="fr-FR"/>
        </w:rPr>
        <w:t>: Hệ chuyển trạng thái được gán nhãn lỗi</w:t>
      </w:r>
      <w:r w:rsidRPr="00D74C70">
        <w:rPr>
          <w:rFonts w:cs="Times New Roman"/>
          <w:szCs w:val="28"/>
          <w:highlight w:val="yellow"/>
          <w:lang w:val="fr-FR"/>
        </w:rPr>
        <w:t xml:space="preserve"> [</w:t>
      </w:r>
      <w:r w:rsidR="00E8236C" w:rsidRPr="00D74C70">
        <w:rPr>
          <w:rFonts w:cs="Times New Roman"/>
          <w:szCs w:val="28"/>
          <w:highlight w:val="yellow"/>
          <w:lang w:val="fr-FR"/>
        </w:rPr>
        <w:t>5</w:t>
      </w:r>
      <w:r w:rsidRPr="00D74C70">
        <w:rPr>
          <w:rFonts w:cs="Times New Roman"/>
          <w:szCs w:val="28"/>
          <w:highlight w:val="yellow"/>
          <w:lang w:val="fr-FR"/>
        </w:rPr>
        <w:t>]</w:t>
      </w:r>
      <w:r w:rsidRPr="00D74C70">
        <w:rPr>
          <w:highlight w:val="yellow"/>
          <w:lang w:val="fr-FR"/>
        </w:rPr>
        <w:t>.</w:t>
      </w:r>
    </w:p>
    <w:p w14:paraId="718FF56E" w14:textId="77777777" w:rsidR="00C87A14" w:rsidRPr="00D74C70" w:rsidRDefault="00C87A14" w:rsidP="00C87A14">
      <w:pPr>
        <w:rPr>
          <w:highlight w:val="yellow"/>
          <w:lang w:val="fr-FR"/>
        </w:rPr>
      </w:pPr>
      <w:r w:rsidRPr="00D74C70">
        <w:rPr>
          <w:highlight w:val="yellow"/>
          <w:lang w:val="fr-FR"/>
        </w:rPr>
        <w:t xml:space="preserve">Hệ chuyển trạng thái được gán nhãn lỗi của một thuộc tính </w:t>
      </w:r>
      <w:r w:rsidRPr="00D74C70">
        <w:rPr>
          <w:i/>
          <w:highlight w:val="yellow"/>
          <w:lang w:val="fr-FR"/>
        </w:rPr>
        <w:t>p</w:t>
      </w:r>
      <w:r w:rsidR="008F0284" w:rsidRPr="00D74C70">
        <w:rPr>
          <w:highlight w:val="yellow"/>
          <w:lang w:val="fr-FR"/>
        </w:rPr>
        <w:t xml:space="preserve"> = </w:t>
      </w:r>
      <w:r w:rsidR="008F0284" w:rsidRPr="00D74C70">
        <w:rPr>
          <w:highlight w:val="yellow"/>
          <w:lang w:val="fr-FR"/>
        </w:rPr>
        <w:sym w:font="Symbol" w:char="F0E1"/>
      </w:r>
      <w:r w:rsidRPr="00D74C70">
        <w:rPr>
          <w:highlight w:val="yellow"/>
          <w:lang w:val="fr-FR"/>
        </w:rPr>
        <w:t xml:space="preserve">Q, </w:t>
      </w:r>
      <w:r w:rsidRPr="00D74C70">
        <w:rPr>
          <w:highlight w:val="yellow"/>
        </w:rPr>
        <w:t>α</w:t>
      </w:r>
      <w:r w:rsidRPr="00D74C70">
        <w:rPr>
          <w:highlight w:val="yellow"/>
          <w:lang w:val="fr-FR"/>
        </w:rPr>
        <w:t xml:space="preserve">p, </w:t>
      </w:r>
      <w:r w:rsidRPr="00D74C70">
        <w:rPr>
          <w:highlight w:val="yellow"/>
        </w:rPr>
        <w:sym w:font="Symbol" w:char="F064"/>
      </w:r>
      <w:r w:rsidRPr="00D74C70">
        <w:rPr>
          <w:highlight w:val="yellow"/>
          <w:lang w:val="fr-FR"/>
        </w:rPr>
        <w:t>, q</w:t>
      </w:r>
      <w:r w:rsidRPr="00D74C70">
        <w:rPr>
          <w:highlight w:val="yellow"/>
          <w:vertAlign w:val="subscript"/>
          <w:lang w:val="fr-FR"/>
        </w:rPr>
        <w:t>0</w:t>
      </w:r>
      <w:r w:rsidR="008F0284" w:rsidRPr="00D74C70">
        <w:rPr>
          <w:highlight w:val="yellow"/>
          <w:lang w:val="fr-FR"/>
        </w:rPr>
        <w:sym w:font="Symbol" w:char="F0F1"/>
      </w:r>
      <w:r w:rsidRPr="00D74C70">
        <w:rPr>
          <w:highlight w:val="yellow"/>
          <w:lang w:val="fr-FR"/>
        </w:rPr>
        <w:t xml:space="preserve"> đượ</w:t>
      </w:r>
      <w:r w:rsidR="002539FA" w:rsidRPr="00D74C70">
        <w:rPr>
          <w:highlight w:val="yellow"/>
          <w:lang w:val="fr-FR"/>
        </w:rPr>
        <w:t xml:space="preserve">c kí </w:t>
      </w:r>
      <w:r w:rsidRPr="00D74C70">
        <w:rPr>
          <w:highlight w:val="yellow"/>
          <w:lang w:val="fr-FR"/>
        </w:rPr>
        <w:t>hiệu là  p</w:t>
      </w:r>
      <w:r w:rsidRPr="00D74C70">
        <w:rPr>
          <w:highlight w:val="yellow"/>
          <w:vertAlign w:val="subscript"/>
          <w:lang w:val="fr-FR"/>
        </w:rPr>
        <w:t>err</w:t>
      </w:r>
      <w:r w:rsidR="00972890" w:rsidRPr="00D74C70">
        <w:rPr>
          <w:highlight w:val="yellow"/>
          <w:lang w:val="fr-FR"/>
        </w:rPr>
        <w:t xml:space="preserve"> = </w:t>
      </w:r>
      <w:r w:rsidR="00972890" w:rsidRPr="00D74C70">
        <w:rPr>
          <w:highlight w:val="yellow"/>
          <w:lang w:val="fr-FR"/>
        </w:rPr>
        <w:sym w:font="Symbol" w:char="F0E1"/>
      </w:r>
      <w:r w:rsidRPr="00D74C70">
        <w:rPr>
          <w:highlight w:val="yellow"/>
          <w:lang w:val="fr-FR"/>
        </w:rPr>
        <w:t xml:space="preserve">Q </w:t>
      </w:r>
      <m:oMath>
        <m:r>
          <w:rPr>
            <w:rFonts w:ascii="Cambria Math" w:hAnsi="Cambria Math"/>
            <w:highlight w:val="yellow"/>
            <w:lang w:val="fr-FR"/>
          </w:rPr>
          <m:t>∪</m:t>
        </m:r>
      </m:oMath>
      <w:r w:rsidRPr="00D74C70">
        <w:rPr>
          <w:highlight w:val="yellow"/>
          <w:lang w:val="fr-FR"/>
        </w:rPr>
        <w:t xml:space="preserve"> {</w:t>
      </w:r>
      <w:r w:rsidRPr="00D74C70">
        <w:rPr>
          <w:highlight w:val="yellow"/>
        </w:rPr>
        <w:t>π</w:t>
      </w:r>
      <w:r w:rsidRPr="00D74C70">
        <w:rPr>
          <w:highlight w:val="yellow"/>
          <w:lang w:val="fr-FR"/>
        </w:rPr>
        <w:t xml:space="preserve">}, </w:t>
      </w:r>
      <w:r w:rsidRPr="00D74C70">
        <w:rPr>
          <w:highlight w:val="yellow"/>
        </w:rPr>
        <w:t>α</w:t>
      </w:r>
      <w:r w:rsidRPr="00D74C70">
        <w:rPr>
          <w:highlight w:val="yellow"/>
          <w:lang w:val="fr-FR"/>
        </w:rPr>
        <w:t>p</w:t>
      </w:r>
      <w:r w:rsidRPr="00D74C70">
        <w:rPr>
          <w:highlight w:val="yellow"/>
          <w:vertAlign w:val="subscript"/>
          <w:lang w:val="fr-FR"/>
        </w:rPr>
        <w:t>err</w:t>
      </w:r>
      <w:r w:rsidRPr="00D74C70">
        <w:rPr>
          <w:highlight w:val="yellow"/>
          <w:lang w:val="fr-FR"/>
        </w:rPr>
        <w:t xml:space="preserve">, </w:t>
      </w:r>
      <w:r w:rsidRPr="00D74C70">
        <w:rPr>
          <w:highlight w:val="yellow"/>
        </w:rPr>
        <w:sym w:font="Symbol" w:char="F064"/>
      </w:r>
      <w:r w:rsidRPr="00D74C70">
        <w:rPr>
          <w:highlight w:val="yellow"/>
          <w:lang w:val="fr-FR"/>
        </w:rPr>
        <w:t>’, q</w:t>
      </w:r>
      <w:r w:rsidRPr="00D74C70">
        <w:rPr>
          <w:highlight w:val="yellow"/>
          <w:vertAlign w:val="subscript"/>
          <w:lang w:val="fr-FR"/>
        </w:rPr>
        <w:t>0</w:t>
      </w:r>
      <w:r w:rsidR="00972890" w:rsidRPr="00D74C70">
        <w:rPr>
          <w:highlight w:val="yellow"/>
          <w:lang w:val="fr-FR"/>
        </w:rPr>
        <w:sym w:font="Symbol" w:char="F0F1"/>
      </w:r>
      <w:r w:rsidRPr="00D74C70">
        <w:rPr>
          <w:highlight w:val="yellow"/>
          <w:lang w:val="fr-FR"/>
        </w:rPr>
        <w:t>, trong đó:</w:t>
      </w:r>
    </w:p>
    <w:p w14:paraId="3AC77E10" w14:textId="77777777" w:rsidR="00C87A14" w:rsidRPr="00D74C70" w:rsidRDefault="00C87A14" w:rsidP="00C87A14">
      <w:pPr>
        <w:rPr>
          <w:highlight w:val="yellow"/>
          <w:lang w:val="fr-FR"/>
        </w:rPr>
      </w:pPr>
      <w:r w:rsidRPr="00D74C70">
        <w:rPr>
          <w:highlight w:val="yellow"/>
        </w:rPr>
        <w:t>α</w:t>
      </w:r>
      <w:r w:rsidRPr="00D74C70">
        <w:rPr>
          <w:highlight w:val="yellow"/>
          <w:lang w:val="fr-FR"/>
        </w:rPr>
        <w:t>p</w:t>
      </w:r>
      <w:r w:rsidRPr="00D74C70">
        <w:rPr>
          <w:highlight w:val="yellow"/>
          <w:vertAlign w:val="subscript"/>
          <w:lang w:val="fr-FR"/>
        </w:rPr>
        <w:t>err</w:t>
      </w:r>
      <w:r w:rsidRPr="00D74C70">
        <w:rPr>
          <w:highlight w:val="yellow"/>
          <w:lang w:val="fr-FR"/>
        </w:rPr>
        <w:t xml:space="preserve"> = </w:t>
      </w:r>
      <w:r w:rsidRPr="00D74C70">
        <w:rPr>
          <w:highlight w:val="yellow"/>
        </w:rPr>
        <w:t>α</w:t>
      </w:r>
      <w:r w:rsidRPr="00D74C70">
        <w:rPr>
          <w:highlight w:val="yellow"/>
          <w:lang w:val="fr-FR"/>
        </w:rPr>
        <w:t xml:space="preserve">p, </w:t>
      </w:r>
      <w:r w:rsidRPr="00D74C70">
        <w:rPr>
          <w:highlight w:val="yellow"/>
        </w:rPr>
        <w:sym w:font="Symbol" w:char="F064"/>
      </w:r>
      <w:r w:rsidRPr="00D74C70">
        <w:rPr>
          <w:highlight w:val="yellow"/>
        </w:rPr>
        <w:t xml:space="preserve">’ = </w:t>
      </w:r>
      <w:r w:rsidRPr="00D74C70">
        <w:rPr>
          <w:highlight w:val="yellow"/>
        </w:rPr>
        <w:sym w:font="Symbol" w:char="F064"/>
      </w:r>
      <m:oMath>
        <m:r>
          <w:rPr>
            <w:rFonts w:ascii="Cambria Math" w:hAnsi="Cambria Math"/>
            <w:highlight w:val="yellow"/>
            <w:lang w:val="fr-FR"/>
          </w:rPr>
          <m:t>∪</m:t>
        </m:r>
      </m:oMath>
      <w:r w:rsidRPr="00D74C70">
        <w:rPr>
          <w:highlight w:val="yellow"/>
          <w:lang w:val="fr-FR"/>
        </w:rPr>
        <w:t xml:space="preserve"> {(q, a, </w:t>
      </w:r>
      <w:r w:rsidRPr="00D74C70">
        <w:rPr>
          <w:highlight w:val="yellow"/>
        </w:rPr>
        <w:t>π</w:t>
      </w:r>
      <w:r w:rsidRPr="00D74C70">
        <w:rPr>
          <w:highlight w:val="yellow"/>
          <w:lang w:val="fr-FR"/>
        </w:rPr>
        <w:t xml:space="preserve">) </w:t>
      </w:r>
      <w:r w:rsidRPr="00D74C70">
        <w:rPr>
          <w:b/>
          <w:highlight w:val="yellow"/>
          <w:lang w:val="fr-FR"/>
        </w:rPr>
        <w:t>|</w:t>
      </w:r>
      <w:r w:rsidRPr="00D74C70">
        <w:rPr>
          <w:highlight w:val="yellow"/>
          <w:lang w:val="fr-FR"/>
        </w:rPr>
        <w:t xml:space="preserve"> a </w:t>
      </w:r>
      <m:oMath>
        <m:r>
          <w:rPr>
            <w:rFonts w:ascii="Cambria Math" w:hAnsi="Cambria Math" w:hint="eastAsia"/>
            <w:highlight w:val="yellow"/>
            <w:lang w:val="fr-FR"/>
          </w:rPr>
          <m:t>∈</m:t>
        </m:r>
      </m:oMath>
      <w:r w:rsidRPr="00D74C70">
        <w:rPr>
          <w:highlight w:val="yellow"/>
        </w:rPr>
        <w:t>α</w:t>
      </w:r>
      <w:r w:rsidRPr="00D74C70">
        <w:rPr>
          <w:highlight w:val="yellow"/>
          <w:lang w:val="fr-FR"/>
        </w:rPr>
        <w:t xml:space="preserve">p  và </w:t>
      </w:r>
      <m:oMath>
        <m:r>
          <w:rPr>
            <w:rFonts w:ascii="Cambria Math" w:hAnsi="Cambria Math"/>
            <w:highlight w:val="yellow"/>
            <w:lang w:val="fr-FR"/>
          </w:rPr>
          <m:t>∄</m:t>
        </m:r>
      </m:oMath>
      <w:r w:rsidRPr="00D74C70">
        <w:rPr>
          <w:highlight w:val="yellow"/>
          <w:lang w:val="fr-FR"/>
        </w:rPr>
        <w:t>q’</w:t>
      </w:r>
      <m:oMath>
        <m:r>
          <w:rPr>
            <w:rFonts w:ascii="Cambria Math" w:hAnsi="Cambria Math" w:hint="eastAsia"/>
            <w:highlight w:val="yellow"/>
            <w:lang w:val="fr-FR"/>
          </w:rPr>
          <m:t>∈</m:t>
        </m:r>
      </m:oMath>
      <w:r w:rsidRPr="00D74C70">
        <w:rPr>
          <w:highlight w:val="yellow"/>
          <w:lang w:val="fr-FR"/>
        </w:rPr>
        <w:t xml:space="preserve"> Q sao cho (q, a, q</w:t>
      </w:r>
      <w:r w:rsidRPr="00D74C70">
        <w:rPr>
          <w:highlight w:val="yellow"/>
        </w:rPr>
        <w:t xml:space="preserve">’) </w:t>
      </w:r>
      <m:oMath>
        <m:r>
          <w:rPr>
            <w:rFonts w:ascii="Cambria Math" w:hAnsi="Cambria Math" w:hint="eastAsia"/>
            <w:highlight w:val="yellow"/>
            <w:lang w:val="fr-FR"/>
          </w:rPr>
          <m:t>∈</m:t>
        </m:r>
      </m:oMath>
      <w:r w:rsidRPr="00D74C70">
        <w:rPr>
          <w:highlight w:val="yellow"/>
        </w:rPr>
        <w:sym w:font="Symbol" w:char="F064"/>
      </w:r>
      <w:r w:rsidRPr="00D74C70">
        <w:rPr>
          <w:highlight w:val="yellow"/>
          <w:lang w:val="fr-FR"/>
        </w:rPr>
        <w:t>}.</w:t>
      </w:r>
    </w:p>
    <w:p w14:paraId="123C0475" w14:textId="77777777" w:rsidR="008457AF" w:rsidRPr="00D74C70" w:rsidRDefault="00414801" w:rsidP="00C87A14">
      <w:pPr>
        <w:ind w:firstLine="0"/>
        <w:rPr>
          <w:highlight w:val="yellow"/>
          <w:lang w:val="fr-FR"/>
        </w:rPr>
      </w:pPr>
      <w:r w:rsidRPr="00D74C70">
        <w:rPr>
          <w:b/>
          <w:highlight w:val="yellow"/>
          <w:lang w:val="fr-FR"/>
        </w:rPr>
        <w:t>Ví dụ 2.8</w:t>
      </w:r>
      <w:r w:rsidRPr="00D74C70">
        <w:rPr>
          <w:highlight w:val="yellow"/>
          <w:lang w:val="fr-FR"/>
        </w:rPr>
        <w:t xml:space="preserve">: Ví dụ về </w:t>
      </w:r>
      <w:r w:rsidR="00DF59DF" w:rsidRPr="00D74C70">
        <w:rPr>
          <w:highlight w:val="yellow"/>
          <w:lang w:val="fr-FR"/>
        </w:rPr>
        <w:t>một</w:t>
      </w:r>
      <w:r w:rsidR="00383EA1" w:rsidRPr="00D74C70">
        <w:rPr>
          <w:highlight w:val="yellow"/>
          <w:lang w:val="fr-FR"/>
        </w:rPr>
        <w:t>thuộc tính</w:t>
      </w:r>
      <w:r w:rsidRPr="00D74C70">
        <w:rPr>
          <w:highlight w:val="yellow"/>
          <w:lang w:val="fr-FR"/>
        </w:rPr>
        <w:t xml:space="preserve"> an toàn </w:t>
      </w:r>
      <w:r w:rsidR="007443B0" w:rsidRPr="00D74C70">
        <w:rPr>
          <w:highlight w:val="yellow"/>
          <w:lang w:val="fr-FR"/>
        </w:rPr>
        <w:t xml:space="preserve">và một </w:t>
      </w:r>
      <w:r w:rsidR="00233DF9" w:rsidRPr="00D74C70">
        <w:rPr>
          <w:highlight w:val="yellow"/>
          <w:lang w:val="fr-FR"/>
        </w:rPr>
        <w:t>thuộc tính</w:t>
      </w:r>
      <w:r w:rsidRPr="00D74C70">
        <w:rPr>
          <w:highlight w:val="yellow"/>
          <w:lang w:val="fr-FR"/>
        </w:rPr>
        <w:t xml:space="preserve"> lỗi</w:t>
      </w:r>
    </w:p>
    <w:p w14:paraId="2383AB69" w14:textId="77777777" w:rsidR="00C87A14" w:rsidRPr="00D74C70" w:rsidRDefault="00B01108" w:rsidP="00C87A14">
      <w:pPr>
        <w:ind w:firstLine="0"/>
        <w:rPr>
          <w:highlight w:val="yellow"/>
          <w:lang w:val="fr-FR"/>
        </w:rPr>
      </w:pPr>
      <w:r w:rsidRPr="00D74C70">
        <w:rPr>
          <w:highlight w:val="yellow"/>
          <w:lang w:val="fr-FR"/>
        </w:rPr>
        <w:t>Hình 2.8</w:t>
      </w:r>
      <w:r w:rsidR="00F66BC3" w:rsidRPr="00D74C70">
        <w:rPr>
          <w:highlight w:val="yellow"/>
          <w:lang w:val="fr-FR"/>
        </w:rPr>
        <w:t xml:space="preserve"> biểu diễn một thuộc tính an toàn và một thuộc tính lỗ</w:t>
      </w:r>
      <w:r w:rsidR="003D5C80" w:rsidRPr="00D74C70">
        <w:rPr>
          <w:highlight w:val="yellow"/>
          <w:lang w:val="fr-FR"/>
        </w:rPr>
        <w:t xml:space="preserve">i. Thuộc tính lỗi </w:t>
      </w:r>
      <w:r w:rsidR="0062017D" w:rsidRPr="00D74C70">
        <w:rPr>
          <w:highlight w:val="yellow"/>
          <w:lang w:val="fr-FR"/>
        </w:rPr>
        <w:t xml:space="preserve">này </w:t>
      </w:r>
      <w:r w:rsidR="003D5C80" w:rsidRPr="00D74C70">
        <w:rPr>
          <w:highlight w:val="yellow"/>
          <w:lang w:val="fr-FR"/>
        </w:rPr>
        <w:t>là kết quả của việc chuyển từ một thuộc tính an toàn.</w:t>
      </w:r>
    </w:p>
    <w:p w14:paraId="0D53A9BF" w14:textId="77777777" w:rsidR="00B01108" w:rsidRPr="00D74C70" w:rsidRDefault="00BE7E44" w:rsidP="000149CC">
      <w:pPr>
        <w:ind w:firstLine="0"/>
        <w:jc w:val="center"/>
        <w:rPr>
          <w:highlight w:val="yellow"/>
        </w:rPr>
      </w:pPr>
      <w:r w:rsidRPr="00D74C70">
        <w:rPr>
          <w:noProof/>
          <w:highlight w:val="yellow"/>
          <w:lang w:eastAsia="en-US"/>
        </w:rPr>
        <w:drawing>
          <wp:inline distT="0" distB="0" distL="0" distR="0" wp14:anchorId="3223BFBB" wp14:editId="207F464C">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6">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14:paraId="5DA3CC9E" w14:textId="77777777" w:rsidR="00AF02C0" w:rsidRPr="00D74C70" w:rsidRDefault="00AF02C0" w:rsidP="00AF02C0">
      <w:pPr>
        <w:pStyle w:val="Caption"/>
        <w:jc w:val="center"/>
        <w:rPr>
          <w:i w:val="0"/>
          <w:color w:val="auto"/>
          <w:sz w:val="26"/>
          <w:szCs w:val="26"/>
          <w:highlight w:val="yellow"/>
          <w:vertAlign w:val="subscript"/>
        </w:rPr>
      </w:pPr>
      <w:bookmarkStart w:id="95" w:name="_Toc464489358"/>
      <w:r w:rsidRPr="00D74C70">
        <w:rPr>
          <w:i w:val="0"/>
          <w:color w:val="auto"/>
          <w:sz w:val="26"/>
          <w:szCs w:val="26"/>
          <w:highlight w:val="yellow"/>
        </w:rPr>
        <w:t xml:space="preserve">Hình </w:t>
      </w:r>
      <w:r w:rsidR="003C6D3D" w:rsidRPr="00D74C70">
        <w:rPr>
          <w:i w:val="0"/>
          <w:color w:val="auto"/>
          <w:sz w:val="26"/>
          <w:szCs w:val="26"/>
          <w:highlight w:val="yellow"/>
        </w:rPr>
        <w:t>2.</w:t>
      </w:r>
      <w:r w:rsidR="00802763" w:rsidRPr="00D74C70">
        <w:rPr>
          <w:i w:val="0"/>
          <w:color w:val="auto"/>
          <w:sz w:val="26"/>
          <w:szCs w:val="26"/>
          <w:highlight w:val="yellow"/>
        </w:rPr>
        <w:fldChar w:fldCharType="begin"/>
      </w:r>
      <w:r w:rsidRPr="00D74C70">
        <w:rPr>
          <w:i w:val="0"/>
          <w:color w:val="auto"/>
          <w:sz w:val="26"/>
          <w:szCs w:val="26"/>
          <w:highlight w:val="yellow"/>
        </w:rPr>
        <w:instrText xml:space="preserve"> SEQ Hình \* ARABIC </w:instrText>
      </w:r>
      <w:r w:rsidR="00802763" w:rsidRPr="00D74C70">
        <w:rPr>
          <w:i w:val="0"/>
          <w:color w:val="auto"/>
          <w:sz w:val="26"/>
          <w:szCs w:val="26"/>
          <w:highlight w:val="yellow"/>
        </w:rPr>
        <w:fldChar w:fldCharType="separate"/>
      </w:r>
      <w:r w:rsidR="00156C9D" w:rsidRPr="00D74C70">
        <w:rPr>
          <w:i w:val="0"/>
          <w:noProof/>
          <w:color w:val="auto"/>
          <w:sz w:val="26"/>
          <w:szCs w:val="26"/>
          <w:highlight w:val="yellow"/>
        </w:rPr>
        <w:t>7</w:t>
      </w:r>
      <w:r w:rsidR="00802763" w:rsidRPr="00D74C70">
        <w:rPr>
          <w:i w:val="0"/>
          <w:color w:val="auto"/>
          <w:sz w:val="26"/>
          <w:szCs w:val="26"/>
          <w:highlight w:val="yellow"/>
        </w:rPr>
        <w:fldChar w:fldCharType="end"/>
      </w:r>
      <w:r w:rsidRPr="00D74C70">
        <w:rPr>
          <w:i w:val="0"/>
          <w:color w:val="auto"/>
          <w:sz w:val="26"/>
          <w:szCs w:val="26"/>
          <w:highlight w:val="yellow"/>
        </w:rPr>
        <w:t xml:space="preserve">: Minh họa </w:t>
      </w:r>
      <w:r w:rsidR="00EB2ACA" w:rsidRPr="00D74C70">
        <w:rPr>
          <w:i w:val="0"/>
          <w:color w:val="auto"/>
          <w:sz w:val="26"/>
          <w:szCs w:val="26"/>
          <w:highlight w:val="yellow"/>
        </w:rPr>
        <w:t xml:space="preserve">một thuộc tính an toàn </w:t>
      </w:r>
      <w:r w:rsidR="00486141" w:rsidRPr="00D74C70">
        <w:rPr>
          <w:i w:val="0"/>
          <w:color w:val="auto"/>
          <w:sz w:val="26"/>
          <w:szCs w:val="26"/>
          <w:highlight w:val="yellow"/>
        </w:rPr>
        <w:t xml:space="preserve">p </w:t>
      </w:r>
      <w:r w:rsidR="00EB2ACA" w:rsidRPr="00D74C70">
        <w:rPr>
          <w:i w:val="0"/>
          <w:color w:val="auto"/>
          <w:sz w:val="26"/>
          <w:szCs w:val="26"/>
          <w:highlight w:val="yellow"/>
        </w:rPr>
        <w:t>và một thuộc tính lỗi</w:t>
      </w:r>
      <w:r w:rsidR="00B252B2" w:rsidRPr="00D74C70">
        <w:rPr>
          <w:i w:val="0"/>
          <w:color w:val="auto"/>
          <w:sz w:val="26"/>
          <w:szCs w:val="26"/>
          <w:highlight w:val="yellow"/>
        </w:rPr>
        <w:t xml:space="preserve"> tương ứng</w:t>
      </w:r>
      <w:r w:rsidR="00365217" w:rsidRPr="00D74C70">
        <w:rPr>
          <w:i w:val="0"/>
          <w:color w:val="auto"/>
          <w:sz w:val="26"/>
          <w:szCs w:val="26"/>
          <w:highlight w:val="yellow"/>
        </w:rPr>
        <w:t xml:space="preserve"> p</w:t>
      </w:r>
      <w:r w:rsidR="00365217" w:rsidRPr="00D74C70">
        <w:rPr>
          <w:i w:val="0"/>
          <w:color w:val="auto"/>
          <w:sz w:val="26"/>
          <w:szCs w:val="26"/>
          <w:highlight w:val="yellow"/>
          <w:vertAlign w:val="subscript"/>
        </w:rPr>
        <w:t>err</w:t>
      </w:r>
      <w:bookmarkEnd w:id="95"/>
    </w:p>
    <w:p w14:paraId="6FEDA722" w14:textId="298A02EB" w:rsidR="00406EE0" w:rsidRPr="00D74C70" w:rsidRDefault="00C8315C" w:rsidP="00406EE0">
      <w:pPr>
        <w:ind w:firstLine="0"/>
        <w:rPr>
          <w:highlight w:val="yellow"/>
        </w:rPr>
      </w:pPr>
      <w:r w:rsidRPr="00D74C70">
        <w:rPr>
          <w:b/>
          <w:i/>
          <w:highlight w:val="yellow"/>
        </w:rPr>
        <w:t>Đị</w:t>
      </w:r>
      <w:r w:rsidR="00690FAA" w:rsidRPr="00D74C70">
        <w:rPr>
          <w:b/>
          <w:i/>
          <w:highlight w:val="yellow"/>
        </w:rPr>
        <w:t>nh ngh</w:t>
      </w:r>
      <w:r w:rsidR="00634435" w:rsidRPr="00D74C70">
        <w:rPr>
          <w:b/>
          <w:i/>
          <w:highlight w:val="yellow"/>
        </w:rPr>
        <w:t>ĩa 2.9</w:t>
      </w:r>
      <w:r w:rsidR="00634435" w:rsidRPr="00D74C70">
        <w:rPr>
          <w:highlight w:val="yellow"/>
        </w:rPr>
        <w:t>: Tính thỏa mãn</w:t>
      </w:r>
      <w:r w:rsidR="0027556B" w:rsidRPr="00D74C70">
        <w:rPr>
          <w:highlight w:val="yellow"/>
        </w:rPr>
        <w:t xml:space="preserve"> một thuộc tính của LTS</w:t>
      </w:r>
      <w:r w:rsidR="001229CD" w:rsidRPr="00D74C70">
        <w:rPr>
          <w:highlight w:val="yellow"/>
        </w:rPr>
        <w:t xml:space="preserve"> [5</w:t>
      </w:r>
      <w:r w:rsidR="00F014F0" w:rsidRPr="00D74C70">
        <w:rPr>
          <w:highlight w:val="yellow"/>
        </w:rPr>
        <w:t>]</w:t>
      </w:r>
    </w:p>
    <w:p w14:paraId="0B31A61C" w14:textId="77777777" w:rsidR="00412C44" w:rsidRPr="00D74C70" w:rsidRDefault="005C14E5" w:rsidP="00044082">
      <w:pPr>
        <w:ind w:firstLine="720"/>
        <w:rPr>
          <w:rFonts w:cs="Times New Roman"/>
          <w:szCs w:val="28"/>
          <w:highlight w:val="yellow"/>
          <w:lang w:val="sv-SE"/>
        </w:rPr>
      </w:pPr>
      <w:r w:rsidRPr="00D74C70">
        <w:rPr>
          <w:rFonts w:cs="Times New Roman"/>
          <w:szCs w:val="28"/>
          <w:highlight w:val="yellow"/>
          <w:lang w:val="fr-FR"/>
        </w:rPr>
        <w:t xml:space="preserve">Một LTS M được gọi là thỏa mãn thuộc tính </w:t>
      </w:r>
      <w:r w:rsidRPr="00D74C70">
        <w:rPr>
          <w:rFonts w:cs="Times New Roman"/>
          <w:i/>
          <w:szCs w:val="28"/>
          <w:highlight w:val="yellow"/>
          <w:lang w:val="fr-FR"/>
        </w:rPr>
        <w:t>p</w:t>
      </w:r>
      <w:r w:rsidR="00207552" w:rsidRPr="00D74C70">
        <w:rPr>
          <w:rFonts w:cs="Times New Roman"/>
          <w:szCs w:val="28"/>
          <w:highlight w:val="yellow"/>
          <w:lang w:val="fr-FR"/>
        </w:rPr>
        <w:t>, kí</w:t>
      </w:r>
      <w:r w:rsidRPr="00D74C70">
        <w:rPr>
          <w:rFonts w:cs="Times New Roman"/>
          <w:szCs w:val="28"/>
          <w:highlight w:val="yellow"/>
          <w:lang w:val="fr-FR"/>
        </w:rPr>
        <w:t xml:space="preserve"> hiệu M╞ </w:t>
      </w:r>
      <w:r w:rsidRPr="00D74C70">
        <w:rPr>
          <w:rFonts w:cs="Times New Roman"/>
          <w:i/>
          <w:szCs w:val="28"/>
          <w:highlight w:val="yellow"/>
          <w:lang w:val="fr-FR"/>
        </w:rPr>
        <w:t>p</w:t>
      </w:r>
      <w:r w:rsidRPr="00D74C70">
        <w:rPr>
          <w:rFonts w:cs="Times New Roman"/>
          <w:szCs w:val="28"/>
          <w:highlight w:val="yellow"/>
          <w:lang w:val="fr-FR"/>
        </w:rPr>
        <w:t xml:space="preserve"> khi và chỉ khi </w:t>
      </w:r>
      <w:r w:rsidRPr="00D74C70">
        <w:rPr>
          <w:rFonts w:cs="Times New Roman"/>
          <w:szCs w:val="28"/>
          <w:highlight w:val="yellow"/>
        </w:rPr>
        <w:sym w:font="Symbol" w:char="F022"/>
      </w:r>
      <w:r w:rsidR="008E6FC6" w:rsidRPr="00D74C70">
        <w:rPr>
          <w:rFonts w:cs="Times New Roman"/>
          <w:szCs w:val="28"/>
          <w:highlight w:val="yellow"/>
        </w:rPr>
        <w:sym w:font="Symbol" w:char="F073"/>
      </w:r>
      <w:r w:rsidRPr="00D74C70">
        <w:rPr>
          <w:rFonts w:cs="Times New Roman"/>
          <w:szCs w:val="28"/>
          <w:highlight w:val="yellow"/>
        </w:rPr>
        <w:sym w:font="Symbol" w:char="F0CE"/>
      </w:r>
      <w:r w:rsidRPr="00D74C70">
        <w:rPr>
          <w:rFonts w:cs="Times New Roman"/>
          <w:szCs w:val="28"/>
          <w:highlight w:val="yellow"/>
          <w:lang w:val="sv-SE"/>
        </w:rPr>
        <w:t>L(M) sao cho: (</w:t>
      </w:r>
      <w:r w:rsidR="002D19C0" w:rsidRPr="00D74C70">
        <w:rPr>
          <w:rFonts w:cs="Times New Roman"/>
          <w:szCs w:val="28"/>
          <w:highlight w:val="yellow"/>
        </w:rPr>
        <w:sym w:font="Symbol" w:char="F073"/>
      </w:r>
      <w:r w:rsidRPr="00D74C70">
        <w:rPr>
          <w:rFonts w:cs="Times New Roman"/>
          <w:szCs w:val="28"/>
          <w:highlight w:val="yellow"/>
        </w:rPr>
        <w:sym w:font="Symbol" w:char="F0AD"/>
      </w:r>
      <w:r w:rsidRPr="00D74C70">
        <w:rPr>
          <w:rFonts w:cs="Times New Roman"/>
          <w:szCs w:val="28"/>
          <w:highlight w:val="yellow"/>
        </w:rPr>
        <w:t>α</w:t>
      </w:r>
      <w:r w:rsidRPr="00D74C70">
        <w:rPr>
          <w:rFonts w:cs="Times New Roman"/>
          <w:szCs w:val="28"/>
          <w:highlight w:val="yellow"/>
          <w:lang w:val="fr-FR"/>
        </w:rPr>
        <w:t xml:space="preserve">p) </w:t>
      </w:r>
      <w:r w:rsidRPr="00D74C70">
        <w:rPr>
          <w:rFonts w:cs="Times New Roman"/>
          <w:szCs w:val="28"/>
          <w:highlight w:val="yellow"/>
        </w:rPr>
        <w:sym w:font="Symbol" w:char="F0CE"/>
      </w:r>
      <w:r w:rsidRPr="00D74C70">
        <w:rPr>
          <w:rFonts w:cs="Times New Roman"/>
          <w:szCs w:val="28"/>
          <w:highlight w:val="yellow"/>
          <w:lang w:val="sv-SE"/>
        </w:rPr>
        <w:t>L(p).</w:t>
      </w:r>
    </w:p>
    <w:p w14:paraId="0ABE433C" w14:textId="77777777" w:rsidR="00D0604F" w:rsidRPr="00D74C70" w:rsidRDefault="00D0604F" w:rsidP="00044082">
      <w:pPr>
        <w:ind w:firstLine="720"/>
        <w:rPr>
          <w:rFonts w:cs="Times New Roman"/>
          <w:szCs w:val="28"/>
          <w:highlight w:val="yellow"/>
          <w:lang w:val="sv-SE"/>
        </w:rPr>
      </w:pPr>
      <w:r w:rsidRPr="00D74C70">
        <w:rPr>
          <w:rFonts w:cs="Times New Roman"/>
          <w:szCs w:val="28"/>
          <w:highlight w:val="yellow"/>
          <w:lang w:val="sv-SE"/>
        </w:rPr>
        <w:t>Để kiểm tra một LTS M có thỏa mãn thuộc tính p hay không, ta thực hiện các bước như sau. Đầu tiên, chuyển thuộc tính p sang thuộc tính lỗi p</w:t>
      </w:r>
      <w:r w:rsidRPr="00D74C70">
        <w:rPr>
          <w:rFonts w:cs="Times New Roman"/>
          <w:szCs w:val="28"/>
          <w:highlight w:val="yellow"/>
          <w:vertAlign w:val="subscript"/>
          <w:lang w:val="sv-SE"/>
        </w:rPr>
        <w:t>err</w:t>
      </w:r>
      <w:r w:rsidRPr="00D74C70">
        <w:rPr>
          <w:rFonts w:cs="Times New Roman"/>
          <w:szCs w:val="28"/>
          <w:highlight w:val="yellow"/>
          <w:lang w:val="sv-SE"/>
        </w:rPr>
        <w:t>. Sau đó, tiến hành ghép nối M và p</w:t>
      </w:r>
      <w:r w:rsidRPr="00D74C70">
        <w:rPr>
          <w:rFonts w:cs="Times New Roman"/>
          <w:szCs w:val="28"/>
          <w:highlight w:val="yellow"/>
          <w:vertAlign w:val="subscript"/>
          <w:lang w:val="sv-SE"/>
        </w:rPr>
        <w:t>err</w:t>
      </w:r>
      <w:r w:rsidRPr="00D74C70">
        <w:rPr>
          <w:rFonts w:cs="Times New Roman"/>
          <w:szCs w:val="28"/>
          <w:highlight w:val="yellow"/>
          <w:lang w:val="sv-SE"/>
        </w:rPr>
        <w:t>. LTS sau khi ghép nối sẽ là M</w:t>
      </w:r>
      <w:r w:rsidR="006C63B9" w:rsidRPr="00D74C70">
        <w:rPr>
          <w:rFonts w:cs="Times New Roman"/>
          <w:szCs w:val="28"/>
          <w:highlight w:val="yellow"/>
          <w:lang w:val="sv-SE"/>
        </w:rPr>
        <w:t>||</w:t>
      </w:r>
      <w:r w:rsidRPr="00D74C70">
        <w:rPr>
          <w:rFonts w:cs="Times New Roman"/>
          <w:szCs w:val="28"/>
          <w:highlight w:val="yellow"/>
          <w:lang w:val="sv-SE"/>
        </w:rPr>
        <w:t>p</w:t>
      </w:r>
      <w:r w:rsidRPr="00D74C70">
        <w:rPr>
          <w:rFonts w:cs="Times New Roman"/>
          <w:szCs w:val="28"/>
          <w:highlight w:val="yellow"/>
          <w:vertAlign w:val="subscript"/>
          <w:lang w:val="sv-SE"/>
        </w:rPr>
        <w:t>err</w:t>
      </w:r>
      <w:r w:rsidR="005304E0" w:rsidRPr="00D74C70">
        <w:rPr>
          <w:rFonts w:cs="Times New Roman"/>
          <w:szCs w:val="28"/>
          <w:highlight w:val="yellow"/>
          <w:lang w:val="sv-SE"/>
        </w:rPr>
        <w:t xml:space="preserve">. Nếu LTS này tồn tại một dẫn xuất nào đó có thể tới được trạng thái </w:t>
      </w:r>
      <w:r w:rsidR="005304E0" w:rsidRPr="00D74C70">
        <w:rPr>
          <w:rFonts w:cs="Times New Roman"/>
          <w:szCs w:val="28"/>
          <w:highlight w:val="yellow"/>
        </w:rPr>
        <w:t>π</w:t>
      </w:r>
      <w:r w:rsidR="005304E0" w:rsidRPr="00D74C70">
        <w:rPr>
          <w:rFonts w:cs="Times New Roman"/>
          <w:szCs w:val="28"/>
          <w:highlight w:val="yellow"/>
          <w:lang w:val="sv-SE"/>
        </w:rPr>
        <w:t xml:space="preserve"> thì ta kết luận LTS M không thỏa mãn thuộc tính p. Ngược lại, LTS M thỏa mã thuộc tính p.</w:t>
      </w:r>
    </w:p>
    <w:p w14:paraId="40261E14" w14:textId="77777777" w:rsidR="00B252B2" w:rsidRPr="00D74C70" w:rsidRDefault="00B252B2" w:rsidP="00B252B2">
      <w:pPr>
        <w:ind w:firstLine="0"/>
        <w:rPr>
          <w:rFonts w:cs="Times New Roman"/>
          <w:szCs w:val="28"/>
          <w:highlight w:val="yellow"/>
          <w:lang w:val="sv-SE"/>
        </w:rPr>
      </w:pPr>
      <w:r w:rsidRPr="00D74C70">
        <w:rPr>
          <w:rFonts w:cs="Times New Roman"/>
          <w:b/>
          <w:szCs w:val="28"/>
          <w:highlight w:val="yellow"/>
          <w:lang w:val="sv-SE"/>
        </w:rPr>
        <w:t>Ví dụ 2.9</w:t>
      </w:r>
      <w:r w:rsidR="00796AF3" w:rsidRPr="00D74C70">
        <w:rPr>
          <w:rFonts w:cs="Times New Roman"/>
          <w:b/>
          <w:szCs w:val="28"/>
          <w:highlight w:val="yellow"/>
          <w:lang w:val="sv-SE"/>
        </w:rPr>
        <w:t>:</w:t>
      </w:r>
      <w:r w:rsidRPr="00D74C70">
        <w:rPr>
          <w:rFonts w:cs="Times New Roman"/>
          <w:szCs w:val="28"/>
          <w:highlight w:val="yellow"/>
          <w:lang w:val="sv-SE"/>
        </w:rPr>
        <w:t xml:space="preserve"> Ví dụ về tính thỏa mãn một thuộc tính của LTS</w:t>
      </w:r>
      <w:r w:rsidR="0004674D" w:rsidRPr="00D74C70">
        <w:rPr>
          <w:rFonts w:cs="Times New Roman"/>
          <w:szCs w:val="28"/>
          <w:highlight w:val="yellow"/>
          <w:lang w:val="sv-SE"/>
        </w:rPr>
        <w:t>.</w:t>
      </w:r>
    </w:p>
    <w:p w14:paraId="115CB179" w14:textId="77777777" w:rsidR="00986498" w:rsidRPr="003E03FB" w:rsidRDefault="00490D1E" w:rsidP="00F96E33">
      <w:pPr>
        <w:ind w:firstLine="0"/>
        <w:rPr>
          <w:rFonts w:cs="Times New Roman"/>
          <w:szCs w:val="28"/>
          <w:lang w:val="sv-SE"/>
        </w:rPr>
      </w:pPr>
      <w:r w:rsidRPr="00D74C70">
        <w:rPr>
          <w:rFonts w:cs="Times New Roman"/>
          <w:szCs w:val="28"/>
          <w:highlight w:val="yellow"/>
          <w:lang w:val="sv-SE"/>
        </w:rPr>
        <w:lastRenderedPageBreak/>
        <w:t>Ta thử kiểm tra tính thoản mãn của LTS ghép nối M</w:t>
      </w:r>
      <w:r w:rsidRPr="00D74C70">
        <w:rPr>
          <w:rFonts w:cs="Times New Roman"/>
          <w:szCs w:val="28"/>
          <w:highlight w:val="yellow"/>
          <w:vertAlign w:val="subscript"/>
          <w:lang w:val="sv-SE"/>
        </w:rPr>
        <w:t>1</w:t>
      </w:r>
      <w:r w:rsidRPr="00D74C70">
        <w:rPr>
          <w:rFonts w:cs="Times New Roman"/>
          <w:szCs w:val="28"/>
          <w:highlight w:val="yellow"/>
          <w:lang w:val="sv-SE"/>
        </w:rPr>
        <w:t>||M</w:t>
      </w:r>
      <w:r w:rsidRPr="00D74C70">
        <w:rPr>
          <w:rFonts w:cs="Times New Roman"/>
          <w:szCs w:val="28"/>
          <w:highlight w:val="yellow"/>
          <w:vertAlign w:val="subscript"/>
          <w:lang w:val="sv-SE"/>
        </w:rPr>
        <w:t>2</w:t>
      </w:r>
      <w:r w:rsidRPr="00D74C70">
        <w:rPr>
          <w:rFonts w:cs="Times New Roman"/>
          <w:szCs w:val="28"/>
          <w:highlight w:val="yellow"/>
          <w:lang w:val="sv-SE"/>
        </w:rPr>
        <w:t xml:space="preserve"> trong ví dụ </w:t>
      </w:r>
      <w:r w:rsidR="00E141BD" w:rsidRPr="00D74C70">
        <w:rPr>
          <w:rFonts w:cs="Times New Roman"/>
          <w:szCs w:val="28"/>
          <w:highlight w:val="yellow"/>
          <w:lang w:val="sv-SE"/>
        </w:rPr>
        <w:t xml:space="preserve">2.7 </w:t>
      </w:r>
      <w:r w:rsidR="00496A13" w:rsidRPr="00D74C70">
        <w:rPr>
          <w:rFonts w:cs="Times New Roman"/>
          <w:szCs w:val="28"/>
          <w:highlight w:val="yellow"/>
          <w:lang w:val="sv-SE"/>
        </w:rPr>
        <w:t xml:space="preserve">(hình 2.7) </w:t>
      </w:r>
      <w:r w:rsidR="00E141BD" w:rsidRPr="00D74C70">
        <w:rPr>
          <w:rFonts w:cs="Times New Roman"/>
          <w:szCs w:val="28"/>
          <w:highlight w:val="yellow"/>
          <w:lang w:val="sv-SE"/>
        </w:rPr>
        <w:t>đối với thuộc tính p trong ví dụ</w:t>
      </w:r>
      <w:r w:rsidR="00C86844" w:rsidRPr="00D74C70">
        <w:rPr>
          <w:rFonts w:cs="Times New Roman"/>
          <w:szCs w:val="28"/>
          <w:highlight w:val="yellow"/>
          <w:lang w:val="sv-SE"/>
        </w:rPr>
        <w:t xml:space="preserve"> 2.8</w:t>
      </w:r>
      <w:r w:rsidR="00496A13" w:rsidRPr="00D74C70">
        <w:rPr>
          <w:rFonts w:cs="Times New Roman"/>
          <w:szCs w:val="28"/>
          <w:highlight w:val="yellow"/>
          <w:lang w:val="sv-SE"/>
        </w:rPr>
        <w:t xml:space="preserve"> (hình 2.8)</w:t>
      </w:r>
      <w:r w:rsidR="00C86844" w:rsidRPr="00D74C70">
        <w:rPr>
          <w:rFonts w:cs="Times New Roman"/>
          <w:szCs w:val="28"/>
          <w:highlight w:val="yellow"/>
          <w:lang w:val="sv-SE"/>
        </w:rPr>
        <w:t>.</w:t>
      </w:r>
      <w:r w:rsidR="00496A13" w:rsidRPr="00D74C70">
        <w:rPr>
          <w:rFonts w:cs="Times New Roman"/>
          <w:szCs w:val="28"/>
          <w:highlight w:val="yellow"/>
          <w:lang w:val="sv-SE"/>
        </w:rPr>
        <w:t xml:space="preserve"> Áp dụng đúng theo định nghĩa, ta tiến hành chuyển p sang p</w:t>
      </w:r>
      <w:r w:rsidR="00496A13" w:rsidRPr="00D74C70">
        <w:rPr>
          <w:rFonts w:cs="Times New Roman"/>
          <w:szCs w:val="28"/>
          <w:highlight w:val="yellow"/>
          <w:vertAlign w:val="subscript"/>
          <w:lang w:val="sv-SE"/>
        </w:rPr>
        <w:t>err</w:t>
      </w:r>
      <w:r w:rsidR="00496A13" w:rsidRPr="00D74C70">
        <w:rPr>
          <w:rFonts w:cs="Times New Roman"/>
          <w:szCs w:val="28"/>
          <w:highlight w:val="yellow"/>
          <w:lang w:val="sv-SE"/>
        </w:rPr>
        <w:t xml:space="preserve"> và tiến hành ghép nối M</w:t>
      </w:r>
      <w:r w:rsidR="00496A13" w:rsidRPr="00D74C70">
        <w:rPr>
          <w:rFonts w:cs="Times New Roman"/>
          <w:szCs w:val="28"/>
          <w:highlight w:val="yellow"/>
          <w:vertAlign w:val="subscript"/>
          <w:lang w:val="sv-SE"/>
        </w:rPr>
        <w:t>1</w:t>
      </w:r>
      <w:r w:rsidR="00496A13" w:rsidRPr="00D74C70">
        <w:rPr>
          <w:rFonts w:cs="Times New Roman"/>
          <w:szCs w:val="28"/>
          <w:highlight w:val="yellow"/>
          <w:lang w:val="sv-SE"/>
        </w:rPr>
        <w:t>||M</w:t>
      </w:r>
      <w:r w:rsidR="00496A13" w:rsidRPr="00D74C70">
        <w:rPr>
          <w:rFonts w:cs="Times New Roman"/>
          <w:szCs w:val="28"/>
          <w:highlight w:val="yellow"/>
          <w:vertAlign w:val="subscript"/>
          <w:lang w:val="sv-SE"/>
        </w:rPr>
        <w:t>2</w:t>
      </w:r>
      <w:r w:rsidR="00496A13" w:rsidRPr="00D74C70">
        <w:rPr>
          <w:rFonts w:cs="Times New Roman"/>
          <w:szCs w:val="28"/>
          <w:highlight w:val="yellow"/>
          <w:lang w:val="sv-SE"/>
        </w:rPr>
        <w:t>||p</w:t>
      </w:r>
      <w:r w:rsidR="00496A13" w:rsidRPr="00D74C70">
        <w:rPr>
          <w:rFonts w:cs="Times New Roman"/>
          <w:szCs w:val="28"/>
          <w:highlight w:val="yellow"/>
          <w:vertAlign w:val="subscript"/>
          <w:lang w:val="sv-SE"/>
        </w:rPr>
        <w:t>err</w:t>
      </w:r>
      <w:r w:rsidR="00130FC1" w:rsidRPr="00D74C70">
        <w:rPr>
          <w:rFonts w:cs="Times New Roman"/>
          <w:szCs w:val="28"/>
          <w:highlight w:val="yellow"/>
          <w:lang w:val="sv-SE"/>
        </w:rPr>
        <w:t xml:space="preserve"> ta được LTS như trên hình 2.9</w:t>
      </w:r>
      <w:r w:rsidR="00986498" w:rsidRPr="00D74C70">
        <w:rPr>
          <w:rFonts w:cs="Times New Roman"/>
          <w:szCs w:val="28"/>
          <w:highlight w:val="yellow"/>
          <w:lang w:val="sv-SE"/>
        </w:rPr>
        <w:t>.</w:t>
      </w:r>
      <w:r w:rsidR="00BB324D" w:rsidRPr="00D74C70">
        <w:rPr>
          <w:rFonts w:cs="Times New Roman"/>
          <w:szCs w:val="28"/>
          <w:highlight w:val="yellow"/>
          <w:lang w:val="sv-SE"/>
        </w:rPr>
        <w:t xml:space="preserve"> Các trạng thái được ghép với trạng thái </w:t>
      </w:r>
      <w:r w:rsidR="00BB324D" w:rsidRPr="00D74C70">
        <w:rPr>
          <w:rFonts w:cs="Times New Roman"/>
          <w:szCs w:val="28"/>
          <w:highlight w:val="yellow"/>
        </w:rPr>
        <w:t>π</w:t>
      </w:r>
      <w:r w:rsidR="00BB324D" w:rsidRPr="00D74C70">
        <w:rPr>
          <w:rFonts w:cs="Times New Roman"/>
          <w:szCs w:val="28"/>
          <w:highlight w:val="yellow"/>
          <w:lang w:val="sv-SE"/>
        </w:rPr>
        <w:t xml:space="preserve"> đều được gọi chung là trạ</w:t>
      </w:r>
      <w:r w:rsidR="006E7705" w:rsidRPr="00D74C70">
        <w:rPr>
          <w:rFonts w:cs="Times New Roman"/>
          <w:szCs w:val="28"/>
          <w:highlight w:val="yellow"/>
          <w:lang w:val="sv-SE"/>
        </w:rPr>
        <w:t>ng thái</w:t>
      </w:r>
      <w:r w:rsidR="00EE60BD" w:rsidRPr="00D74C70">
        <w:rPr>
          <w:rFonts w:cs="Times New Roman"/>
          <w:szCs w:val="28"/>
          <w:highlight w:val="yellow"/>
        </w:rPr>
        <w:t>π</w:t>
      </w:r>
      <w:r w:rsidR="00EE60BD" w:rsidRPr="00D74C70">
        <w:rPr>
          <w:rFonts w:cs="Times New Roman"/>
          <w:szCs w:val="28"/>
          <w:highlight w:val="yellow"/>
          <w:lang w:val="sv-SE"/>
        </w:rPr>
        <w:t xml:space="preserve">. Kết quả ghép nối trên hình 2.9, chúng ta thấy không tồn tại một dẫn xuất </w:t>
      </w:r>
      <w:r w:rsidR="00F96E33" w:rsidRPr="00D74C70">
        <w:rPr>
          <w:rFonts w:cs="Times New Roman"/>
          <w:szCs w:val="28"/>
          <w:highlight w:val="yellow"/>
          <w:lang w:val="sv-SE"/>
        </w:rPr>
        <w:t xml:space="preserve">đến được trạng thái </w:t>
      </w:r>
      <w:r w:rsidR="00F96E33" w:rsidRPr="00D74C70">
        <w:rPr>
          <w:rFonts w:cs="Times New Roman"/>
          <w:szCs w:val="28"/>
          <w:highlight w:val="yellow"/>
        </w:rPr>
        <w:t>π</w:t>
      </w:r>
      <w:r w:rsidR="00F96E33" w:rsidRPr="00D74C70">
        <w:rPr>
          <w:rFonts w:cs="Times New Roman"/>
          <w:szCs w:val="28"/>
          <w:highlight w:val="yellow"/>
          <w:lang w:val="sv-SE"/>
        </w:rPr>
        <w:t>, vì thế ta có thể kết luận M</w:t>
      </w:r>
      <w:r w:rsidR="00F96E33" w:rsidRPr="00D74C70">
        <w:rPr>
          <w:rFonts w:cs="Times New Roman"/>
          <w:szCs w:val="28"/>
          <w:highlight w:val="yellow"/>
          <w:vertAlign w:val="subscript"/>
          <w:lang w:val="sv-SE"/>
        </w:rPr>
        <w:t>1</w:t>
      </w:r>
      <w:r w:rsidR="00F96E33" w:rsidRPr="00D74C70">
        <w:rPr>
          <w:rFonts w:cs="Times New Roman"/>
          <w:szCs w:val="28"/>
          <w:highlight w:val="yellow"/>
          <w:lang w:val="sv-SE"/>
        </w:rPr>
        <w:t>||M</w:t>
      </w:r>
      <w:r w:rsidR="00F96E33" w:rsidRPr="00D74C70">
        <w:rPr>
          <w:rFonts w:cs="Times New Roman"/>
          <w:szCs w:val="28"/>
          <w:highlight w:val="yellow"/>
          <w:vertAlign w:val="subscript"/>
          <w:lang w:val="sv-SE"/>
        </w:rPr>
        <w:t>2</w:t>
      </w:r>
      <w:r w:rsidR="00F96E33" w:rsidRPr="00D74C70">
        <w:rPr>
          <w:rFonts w:cs="Times New Roman"/>
          <w:szCs w:val="28"/>
          <w:highlight w:val="yellow"/>
          <w:lang w:val="fr-FR"/>
        </w:rPr>
        <w:t xml:space="preserve">╞ </w:t>
      </w:r>
      <w:r w:rsidR="00F96E33" w:rsidRPr="00D74C70">
        <w:rPr>
          <w:rFonts w:cs="Times New Roman"/>
          <w:i/>
          <w:szCs w:val="28"/>
          <w:highlight w:val="yellow"/>
          <w:lang w:val="fr-FR"/>
        </w:rPr>
        <w:t>p</w:t>
      </w:r>
    </w:p>
    <w:p w14:paraId="2C111805" w14:textId="77777777" w:rsidR="00EE60BD" w:rsidRPr="003E03FB" w:rsidRDefault="00EE60BD" w:rsidP="00496A13">
      <w:pPr>
        <w:ind w:firstLine="0"/>
        <w:rPr>
          <w:rFonts w:cs="Times New Roman"/>
          <w:szCs w:val="28"/>
          <w:lang w:val="sv-SE"/>
        </w:rPr>
      </w:pPr>
    </w:p>
    <w:p w14:paraId="26D33FF9" w14:textId="77777777" w:rsidR="00EE60BD" w:rsidRDefault="00EE60BD" w:rsidP="00496A13">
      <w:pPr>
        <w:ind w:firstLine="0"/>
        <w:rPr>
          <w:rFonts w:cs="Times New Roman"/>
          <w:szCs w:val="28"/>
        </w:rPr>
      </w:pPr>
      <w:r>
        <w:rPr>
          <w:rFonts w:cs="Times New Roman"/>
          <w:noProof/>
          <w:szCs w:val="28"/>
          <w:lang w:eastAsia="en-US"/>
        </w:rPr>
        <w:drawing>
          <wp:inline distT="0" distB="0" distL="0" distR="0" wp14:anchorId="4DB89186" wp14:editId="3CB39932">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14:paraId="114A0A3A" w14:textId="77777777" w:rsidR="00986498" w:rsidRPr="00707E16" w:rsidRDefault="00205268" w:rsidP="00205268">
      <w:pPr>
        <w:pStyle w:val="Caption"/>
        <w:jc w:val="center"/>
        <w:rPr>
          <w:rFonts w:cs="Times New Roman"/>
          <w:i w:val="0"/>
          <w:color w:val="auto"/>
          <w:sz w:val="26"/>
          <w:szCs w:val="26"/>
          <w:vertAlign w:val="subscript"/>
        </w:rPr>
      </w:pPr>
      <w:bookmarkStart w:id="96" w:name="_Toc464489359"/>
      <w:r w:rsidRPr="00205268">
        <w:rPr>
          <w:i w:val="0"/>
          <w:color w:val="auto"/>
          <w:sz w:val="26"/>
          <w:szCs w:val="26"/>
        </w:rPr>
        <w:t>Hình 2.</w:t>
      </w:r>
      <w:r w:rsidR="00802763" w:rsidRPr="00205268">
        <w:rPr>
          <w:i w:val="0"/>
          <w:color w:val="auto"/>
          <w:sz w:val="26"/>
          <w:szCs w:val="26"/>
        </w:rPr>
        <w:fldChar w:fldCharType="begin"/>
      </w:r>
      <w:r w:rsidRPr="00205268">
        <w:rPr>
          <w:i w:val="0"/>
          <w:color w:val="auto"/>
          <w:sz w:val="26"/>
          <w:szCs w:val="26"/>
        </w:rPr>
        <w:instrText xml:space="preserve"> SEQ Hình \* ARABIC </w:instrText>
      </w:r>
      <w:r w:rsidR="00802763" w:rsidRPr="00205268">
        <w:rPr>
          <w:i w:val="0"/>
          <w:color w:val="auto"/>
          <w:sz w:val="26"/>
          <w:szCs w:val="26"/>
        </w:rPr>
        <w:fldChar w:fldCharType="separate"/>
      </w:r>
      <w:r w:rsidR="00156C9D">
        <w:rPr>
          <w:i w:val="0"/>
          <w:noProof/>
          <w:color w:val="auto"/>
          <w:sz w:val="26"/>
          <w:szCs w:val="26"/>
        </w:rPr>
        <w:t>8</w:t>
      </w:r>
      <w:r w:rsidR="00802763"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96"/>
    </w:p>
    <w:p w14:paraId="60771395" w14:textId="77777777" w:rsidR="002A1434" w:rsidRPr="00A0738C" w:rsidRDefault="002A1434" w:rsidP="00A0738C">
      <w:pPr>
        <w:pStyle w:val="Heading2"/>
        <w:spacing w:before="120" w:after="120"/>
        <w:ind w:firstLine="0"/>
        <w:rPr>
          <w:rFonts w:ascii="Times New Roman" w:hAnsi="Times New Roman"/>
          <w:b/>
          <w:bCs/>
          <w:color w:val="auto"/>
          <w:sz w:val="36"/>
        </w:rPr>
      </w:pPr>
      <w:bookmarkStart w:id="97" w:name="_Toc464590336"/>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w:t>
      </w:r>
      <w:r w:rsidR="009A09F9">
        <w:rPr>
          <w:rFonts w:ascii="Times New Roman" w:hAnsi="Times New Roman"/>
          <w:b/>
          <w:bCs/>
          <w:color w:val="auto"/>
          <w:sz w:val="36"/>
        </w:rPr>
        <w:t>ean</w:t>
      </w:r>
      <w:r w:rsidRPr="00A0738C">
        <w:rPr>
          <w:rFonts w:ascii="Times New Roman" w:hAnsi="Times New Roman"/>
          <w:b/>
          <w:bCs/>
          <w:color w:val="auto"/>
          <w:sz w:val="36"/>
        </w:rPr>
        <w:t>)</w:t>
      </w:r>
      <w:bookmarkEnd w:id="97"/>
    </w:p>
    <w:p w14:paraId="53372407" w14:textId="2D9871B5" w:rsidR="002A1434" w:rsidRDefault="002A1434" w:rsidP="002A1434">
      <w:pPr>
        <w:ind w:firstLine="0"/>
      </w:pPr>
      <w:r w:rsidRPr="008515AA">
        <w:rPr>
          <w:b/>
          <w:i/>
        </w:rPr>
        <w:t>Đị</w:t>
      </w:r>
      <w:r w:rsidR="00A06B16" w:rsidRPr="008515AA">
        <w:rPr>
          <w:b/>
          <w:i/>
        </w:rPr>
        <w:t>nh nghĩa 2.</w:t>
      </w:r>
      <w:r w:rsidR="00A47903" w:rsidRPr="008515AA">
        <w:rPr>
          <w:b/>
          <w:i/>
        </w:rPr>
        <w:t>10</w:t>
      </w:r>
      <w:r w:rsidR="000D70C5">
        <w:t>: Hàm logic [7</w:t>
      </w:r>
      <w:r>
        <w:t xml:space="preserve">]. </w:t>
      </w:r>
    </w:p>
    <w:p w14:paraId="056E05C6" w14:textId="77777777"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14:paraId="68E03F9D" w14:textId="77777777"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14:paraId="7DF55D32" w14:textId="77777777"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14:paraId="49054E56" w14:textId="1F3BDE51"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w:t>
      </w:r>
      <w:r w:rsidR="000D70C5">
        <w:t>7</w:t>
      </w:r>
      <w:r>
        <w:t xml:space="preserve">]. </w:t>
      </w:r>
    </w:p>
    <w:p w14:paraId="6B9B06CA" w14:textId="77777777" w:rsidR="002A1434" w:rsidRDefault="002A1434" w:rsidP="002A1434">
      <w:pPr>
        <w:ind w:firstLine="0"/>
      </w:pPr>
      <w:r>
        <w:t xml:space="preserve">Với X là tập hợp các biến logic, phép gán </w:t>
      </w:r>
      <w:r w:rsidR="002557FA">
        <w:rPr>
          <w:rFonts w:cs="Times New Roman"/>
        </w:rPr>
        <w:t>υ</w:t>
      </w:r>
      <w:r>
        <w:t xml:space="preserve">được đinh nghĩa </w:t>
      </w:r>
      <w:r w:rsidR="002557FA">
        <w:rPr>
          <w:rFonts w:cs="Times New Roman"/>
        </w:rPr>
        <w:t>υ</w:t>
      </w:r>
      <w:r>
        <w:t xml:space="preserve">: X → B. </w:t>
      </w:r>
    </w:p>
    <w:p w14:paraId="35607383" w14:textId="77777777"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14:paraId="503C3371" w14:textId="3F950B60"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w:t>
      </w:r>
      <w:r w:rsidR="000D70C5">
        <w:t>ép gán hàm [7</w:t>
      </w:r>
      <w:r>
        <w:t xml:space="preserve">]. </w:t>
      </w:r>
    </w:p>
    <w:p w14:paraId="308E6180" w14:textId="77777777"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(x). Với X và X’ là các tập biến logi</w:t>
      </w:r>
      <w:r w:rsidR="0054527D">
        <w:t>c, trong đó X’ = {x’</w:t>
      </w:r>
      <w:r>
        <w:t xml:space="preserve">|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14:paraId="613F311B" w14:textId="48CB9F88" w:rsidR="002A1434" w:rsidRPr="009F15FF" w:rsidRDefault="002A1434" w:rsidP="002A1434">
      <w:pPr>
        <w:ind w:firstLine="0"/>
        <w:rPr>
          <w:vertAlign w:val="subscript"/>
        </w:rPr>
      </w:pPr>
      <w:r w:rsidRPr="009126CE">
        <w:rPr>
          <w:b/>
        </w:rPr>
        <w:t>Ví dụ 2.</w:t>
      </w:r>
      <w:r w:rsidR="002C4657">
        <w:rPr>
          <w:b/>
        </w:rPr>
        <w:t>12</w:t>
      </w:r>
      <w:r>
        <w:t>: Vớ</w:t>
      </w:r>
      <w:r w:rsidR="00F33D06">
        <w:t>i X = {</w:t>
      </w:r>
      <m:oMath>
        <m:r>
          <w:rPr>
            <w:rFonts w:ascii="Cambria Math" w:hAnsi="Cambria Math"/>
          </w:rPr>
          <m:t>x</m:t>
        </m:r>
      </m:oMath>
      <w:r>
        <w:t>}, X’ = {</w:t>
      </w:r>
      <m:oMath>
        <m:r>
          <w:rPr>
            <w:rFonts w:ascii="Cambria Math" w:hAnsi="Cambria Math"/>
          </w:rPr>
          <m:t>x'</m:t>
        </m:r>
      </m:oMath>
      <w:r>
        <w:t xml:space="preserve">} là </w:t>
      </w:r>
      <w:r w:rsidR="00FE6DF8">
        <w:t xml:space="preserve">các </w:t>
      </w:r>
      <w:r>
        <w:t>tập hợp biế</w:t>
      </w:r>
      <w:r w:rsidR="00656BAE">
        <w:t>n logic, Φ</w:t>
      </w:r>
      <w:r>
        <w:t>(</w:t>
      </w:r>
      <m:oMath>
        <m:r>
          <w:rPr>
            <w:rFonts w:ascii="Cambria Math" w:hAnsi="Cambria Math"/>
          </w:rPr>
          <m:t>x</m:t>
        </m:r>
      </m:oMath>
      <w:r>
        <w:t xml:space="preserve">) = </w:t>
      </w:r>
      <m:oMath>
        <m:acc>
          <m:accPr>
            <m:chr m:val="̅"/>
            <m:ctrlPr>
              <w:rPr>
                <w:rFonts w:ascii="Cambria Math" w:hAnsi="Cambria Math"/>
                <w:i/>
              </w:rPr>
            </m:ctrlPr>
          </m:accPr>
          <m:e>
            <m:r>
              <w:rPr>
                <w:rFonts w:ascii="Cambria Math" w:hAnsi="Cambria Math"/>
              </w:rPr>
              <m:t>x</m:t>
            </m:r>
          </m:e>
        </m:acc>
      </m:oMath>
      <w:r>
        <w:t xml:space="preserve"> là một hàm logic trên tập X. Nếu υ(</w:t>
      </w:r>
      <m:oMath>
        <m:r>
          <w:rPr>
            <w:rFonts w:ascii="Cambria Math" w:hAnsi="Cambria Math"/>
          </w:rPr>
          <m:t>x</m:t>
        </m:r>
      </m:oMath>
      <w:r>
        <w:t xml:space="preserve">) = T thì </w:t>
      </w:r>
      <w:r w:rsidR="00656BAE">
        <w:t>Φ</w:t>
      </w:r>
      <w:r>
        <w:t>[υ] = F và nế</w:t>
      </w:r>
      <w:r w:rsidR="00656BAE">
        <w:t>u υ(</w:t>
      </w:r>
      <m:oMath>
        <m:r>
          <w:rPr>
            <w:rFonts w:ascii="Cambria Math" w:hAnsi="Cambria Math"/>
          </w:rPr>
          <m:t>x</m:t>
        </m:r>
      </m:oMath>
      <w:r w:rsidR="00656BAE">
        <w:t>) = F thì Φ</w:t>
      </w:r>
      <w:r>
        <w:t>[υ] = T. Với ψ(</w:t>
      </w:r>
      <m:oMath>
        <m:r>
          <w:rPr>
            <w:rFonts w:ascii="Cambria Math" w:hAnsi="Cambria Math"/>
          </w:rPr>
          <m:t>x</m:t>
        </m:r>
      </m:oMath>
      <w:r>
        <w:t xml:space="preserve">, </w:t>
      </w:r>
      <m:oMath>
        <m:r>
          <w:rPr>
            <w:rFonts w:ascii="Cambria Math" w:hAnsi="Cambria Math"/>
          </w:rPr>
          <m:t>x</m:t>
        </m:r>
      </m:oMath>
      <w:r>
        <w:t xml:space="preserve">’) = </w:t>
      </w:r>
      <m:oMath>
        <m:r>
          <w:rPr>
            <w:rFonts w:ascii="Cambria Math" w:hAnsi="Cambria Math"/>
          </w:rPr>
          <m:t>x</m:t>
        </m:r>
      </m:oMath>
      <w:r w:rsidR="008F6749">
        <w:t xml:space="preserve"> </w:t>
      </w:r>
      <w:r>
        <w:rPr>
          <w:rFonts w:ascii="Cambria Math" w:hAnsi="Cambria Math" w:cs="Cambria Math"/>
        </w:rPr>
        <w:t>∨</w:t>
      </w:r>
      <w:r w:rsidR="008F6749">
        <w:t xml:space="preserve"> </w:t>
      </w:r>
      <m:oMath>
        <m:r>
          <w:rPr>
            <w:rFonts w:ascii="Cambria Math" w:hAnsi="Cambria Math"/>
          </w:rPr>
          <m:t>x'</m:t>
        </m:r>
      </m:oMath>
      <w:r w:rsidR="008F6749">
        <w:rPr>
          <w:rFonts w:cs="Times New Roman"/>
        </w:rPr>
        <w:t xml:space="preserve"> </w:t>
      </w:r>
      <w:r>
        <w:t>l</w:t>
      </w:r>
      <w:r>
        <w:rPr>
          <w:rFonts w:cs="Times New Roman"/>
        </w:rPr>
        <w:t>à</w:t>
      </w:r>
      <w:r>
        <w:t xml:space="preserve"> một hàm logic trên tập X và X’, nếu υ(</w:t>
      </w:r>
      <m:oMath>
        <m:r>
          <w:rPr>
            <w:rFonts w:ascii="Cambria Math" w:hAnsi="Cambria Math"/>
          </w:rPr>
          <m:t>x</m:t>
        </m:r>
      </m:oMath>
      <w:r>
        <w:t>) = T, υ’(</w:t>
      </w:r>
      <m:oMath>
        <m:r>
          <w:rPr>
            <w:rFonts w:ascii="Cambria Math" w:hAnsi="Cambria Math"/>
          </w:rPr>
          <m:t>x'</m:t>
        </m:r>
      </m:oMath>
      <w:r>
        <w:t xml:space="preserve">) = F thì ψ[υ, υ’] = T </w:t>
      </w:r>
      <w:r>
        <w:rPr>
          <w:rFonts w:ascii="Cambria Math" w:hAnsi="Cambria Math" w:cs="Cambria Math"/>
        </w:rPr>
        <w:t>∨</w:t>
      </w:r>
      <w:r w:rsidR="00656BAE">
        <w:t xml:space="preserve"> F = </w:t>
      </w:r>
      <w:r w:rsidR="00133419">
        <w:t>T.</w:t>
      </w:r>
    </w:p>
    <w:p w14:paraId="504BCF32" w14:textId="339A2749"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x </m:t>
        </m:r>
      </m:oMath>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xml:space="preserve">] là kết quả thu được khi thay một cách tương ứng các phần tử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463C">
        <w:rPr>
          <w:rFonts w:ascii="Cambria Math" w:hAnsi="Cambria Math" w:cs="Cambria Math"/>
        </w:rPr>
        <w:t xml:space="preserve"> </w:t>
      </w:r>
      <w:r>
        <w:rPr>
          <w:rFonts w:ascii="Cambria Math" w:hAnsi="Cambria Math" w:cs="Cambria Math"/>
        </w:rPr>
        <w:t>∈</w:t>
      </w:r>
      <w:r w:rsidR="003853EC">
        <w:t xml:space="preserve"> X</w:t>
      </w:r>
      <w:r w:rsidR="003853EC">
        <w:rPr>
          <w:vertAlign w:val="subscript"/>
        </w:rPr>
        <w:t>1</w:t>
      </w:r>
      <w:r w:rsidR="0086463C">
        <w:rPr>
          <w:vertAlign w:val="subscript"/>
        </w:rPr>
        <w:t xml:space="preserve"> </w:t>
      </w:r>
      <w:r>
        <w:t xml:space="preserve">bởi </w:t>
      </w:r>
      <w:r w:rsidR="008A1254">
        <w:t>υ</w:t>
      </w:r>
      <w:r w:rsidR="008A1254">
        <w:rPr>
          <w:vertAlign w:val="subscript"/>
        </w:rPr>
        <w:t>1</w:t>
      </w:r>
      <w:r w:rsidR="00D56D4F">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463C">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6463C">
        <w:rPr>
          <w:vertAlign w:val="subscript"/>
        </w:rP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C268E">
        <w:t xml:space="preserve">), ... và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14:paraId="07588AB5" w14:textId="139DE193" w:rsidR="002A1434" w:rsidRDefault="002A1434" w:rsidP="002A1434">
      <w:pPr>
        <w:ind w:firstLine="0"/>
      </w:pPr>
      <w:r w:rsidRPr="00D21CE3">
        <w:rPr>
          <w:b/>
          <w:i/>
        </w:rPr>
        <w:t>Đị</w:t>
      </w:r>
      <w:r w:rsidR="00EE003C">
        <w:rPr>
          <w:b/>
          <w:i/>
        </w:rPr>
        <w:t>nh nghĩa 2.13</w:t>
      </w:r>
      <w:r>
        <w:t>: Dạng đặc tả sử dụ</w:t>
      </w:r>
      <w:r w:rsidR="00C44270">
        <w:t>ng hàm logic [7]</w:t>
      </w:r>
    </w:p>
    <w:p w14:paraId="6ACDF78D" w14:textId="2A0A47B9" w:rsidR="002A1434" w:rsidRDefault="00962085" w:rsidP="002A1434">
      <w:pPr>
        <w:ind w:firstLine="0"/>
      </w:pPr>
      <w:r>
        <w:t xml:space="preserve">Định nghĩa của dạng đặc tả sử dụng hàm logic được đưa ra trong [7], tuy nhiên, để cho phù hợp với bài toán chuyển đổi, em sửa đổi một chút định nghĩa vì thế dạng </w:t>
      </w:r>
      <w:r w:rsidR="002A1434">
        <w:t xml:space="preserve">đặc tả sử dụng hàm logic </w:t>
      </w:r>
      <w:r w:rsidR="0032668E">
        <w:t xml:space="preserve">được định nghĩa </w:t>
      </w:r>
      <w:r w:rsidR="002A1434">
        <w:t xml:space="preserve">là một bộ có thứ tự gồm 4 phần tử: </w:t>
      </w:r>
    </w:p>
    <w:p w14:paraId="7A9EC618" w14:textId="77777777" w:rsidR="00DA7934" w:rsidRDefault="002A1434" w:rsidP="002A1434">
      <w:pPr>
        <w:ind w:firstLine="0"/>
      </w:pPr>
      <w:r>
        <w:t xml:space="preserve">N = </w:t>
      </w:r>
      <w:r w:rsidR="006D53C0">
        <w:sym w:font="Symbol" w:char="F0E1"/>
      </w:r>
      <w:r w:rsidR="006D53C0">
        <w:t>X, E, τ(X,E, X’), ι(X)</w:t>
      </w:r>
      <w:r w:rsidR="006D53C0">
        <w:sym w:font="Symbol" w:char="F0F1"/>
      </w:r>
      <w:r w:rsidR="00DA7934">
        <w:t>, trong đó:</w:t>
      </w:r>
    </w:p>
    <w:p w14:paraId="382279E2" w14:textId="78976970" w:rsidR="002A1434" w:rsidRDefault="002A1434" w:rsidP="00DA7934">
      <w:pPr>
        <w:pStyle w:val="ListParagraph"/>
        <w:numPr>
          <w:ilvl w:val="0"/>
          <w:numId w:val="7"/>
        </w:numPr>
      </w:pPr>
      <w:r>
        <w:lastRenderedPageBreak/>
        <w:t>X là tập các biến logic dùng để biểu diễn các trạng thái của hệ thố</w:t>
      </w:r>
      <w:r w:rsidR="00166C1B">
        <w:t xml:space="preserve">ng. </w:t>
      </w:r>
      <w:r w:rsidR="00DA7934">
        <w:t>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340877">
        <w:t>},</w:t>
      </w:r>
    </w:p>
    <w:p w14:paraId="1DAAB3FC" w14:textId="016A3812" w:rsidR="00340877" w:rsidRDefault="002A1434" w:rsidP="00340877">
      <w:pPr>
        <w:pStyle w:val="ListParagraph"/>
        <w:numPr>
          <w:ilvl w:val="0"/>
          <w:numId w:val="7"/>
        </w:numPr>
      </w:pPr>
      <w:r>
        <w:t>E là tập các biến logic dùng để biểu diễn các hành vi của hệ thống.</w:t>
      </w:r>
      <w:r w:rsidR="00166C1B">
        <w:t xml:space="preserve"> </w:t>
      </w:r>
      <w:r>
        <w:t xml:space="preserve">E = </w:t>
      </w:r>
      <w:r w:rsidR="00166C1B">
        <w:t>{</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00166C1B">
        <w:t>},</w:t>
      </w:r>
    </w:p>
    <w:p w14:paraId="38C79F11" w14:textId="6A641746" w:rsidR="00FC3EE6" w:rsidRDefault="002A1434" w:rsidP="00FC3EE6">
      <w:pPr>
        <w:pStyle w:val="ListParagraph"/>
        <w:numPr>
          <w:ilvl w:val="0"/>
          <w:numId w:val="7"/>
        </w:numPr>
      </w:pPr>
      <w:r>
        <w:t>τ (X,</w:t>
      </w:r>
      <w:r w:rsidR="00CD094F">
        <w:t xml:space="preserve"> </w:t>
      </w:r>
      <w:r>
        <w:t>E, X’) là hàm logic biểu diễn việc chuyển trạng thái của hệ thống, và</w:t>
      </w:r>
    </w:p>
    <w:p w14:paraId="5D2E24D1" w14:textId="77777777"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14:paraId="4E47575E" w14:textId="77777777"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14:paraId="21EF8B24" w14:textId="77777777"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14:paraId="7DB99D52" w14:textId="77777777" w:rsidR="00FC57C7" w:rsidRDefault="00FC57C7" w:rsidP="00FC57C7">
      <w:pPr>
        <w:pStyle w:val="ListParagraph"/>
        <w:numPr>
          <w:ilvl w:val="0"/>
          <w:numId w:val="8"/>
        </w:numPr>
      </w:pPr>
      <w:r>
        <w:t>X =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14:paraId="54D54A4C" w14:textId="77777777" w:rsidR="00FC57C7" w:rsidRDefault="00FC57C7" w:rsidP="00FC57C7">
      <w:pPr>
        <w:pStyle w:val="ListParagraph"/>
        <w:numPr>
          <w:ilvl w:val="0"/>
          <w:numId w:val="8"/>
        </w:numPr>
      </w:pPr>
      <w:r>
        <w:t>E =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t>},</w:t>
      </w:r>
    </w:p>
    <w:p w14:paraId="15903B06" w14:textId="4C293AAB" w:rsidR="00FC57C7" w:rsidRDefault="002A1434" w:rsidP="00FC57C7">
      <w:pPr>
        <w:pStyle w:val="ListParagraph"/>
        <w:numPr>
          <w:ilvl w:val="0"/>
          <w:numId w:val="8"/>
        </w:numPr>
      </w:pPr>
      <w:r>
        <w:t>τ (X,</w:t>
      </w:r>
      <w:r w:rsidR="006C44C0">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v</w:t>
      </w:r>
      <w:r w:rsidRPr="00FC57C7">
        <w:rPr>
          <w:rFonts w:cs="Times New Roman"/>
        </w:rPr>
        <w:t>à</w:t>
      </w:r>
    </w:p>
    <w:p w14:paraId="593520DB" w14:textId="77777777"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p w14:paraId="663A5CEE" w14:textId="2D3BC428"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F40A0E">
        <w:t>ng hàm logic [7</w:t>
      </w:r>
      <w:r w:rsidR="00E4288C">
        <w:t>]</w:t>
      </w:r>
    </w:p>
    <w:p w14:paraId="680BFB76" w14:textId="77777777" w:rsidR="002A1434" w:rsidRDefault="002A1434" w:rsidP="002A1434">
      <w:pPr>
        <w:ind w:firstLine="0"/>
      </w:pPr>
      <w:r>
        <w:t>Với dạng đặc tả sử dụ</w:t>
      </w:r>
      <w:r w:rsidR="00DF37BD">
        <w:t xml:space="preserve">ng hàm logic N = </w:t>
      </w:r>
      <w:r w:rsidR="00DF37BD">
        <w:sym w:font="Symbol" w:char="F0E1"/>
      </w:r>
      <w:r>
        <w:t>X, E, τ(X,</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14:paraId="2EBAD860" w14:textId="18868E5B"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w:t>
      </w:r>
      <w:r w:rsidR="00C03F23">
        <w:t xml:space="preserve"> [7]</w:t>
      </w:r>
      <w:r>
        <w:t xml:space="preserve">. </w:t>
      </w:r>
    </w:p>
    <w:p w14:paraId="510BB40A" w14:textId="77777777"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14:paraId="4906C351" w14:textId="77777777"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14:paraId="237FD28B" w14:textId="77777777"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14:paraId="79BCE959" w14:textId="77777777" w:rsidR="00294399" w:rsidRDefault="00F41066" w:rsidP="00DA5D23">
      <w:pPr>
        <w:pStyle w:val="ListParagraph"/>
        <w:numPr>
          <w:ilvl w:val="0"/>
          <w:numId w:val="8"/>
        </w:numPr>
      </w:pPr>
      <w:r w:rsidRPr="00294399">
        <w:rPr>
          <w:i/>
        </w:rPr>
        <w:t>τ</w:t>
      </w:r>
      <w:r w:rsidR="00294399">
        <w:t xml:space="preserve"> (X,E,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m:t>
        </m:r>
      </m:oMath>
      <w:r w:rsidR="00294399">
        <w:t xml:space="preserve"> và</w:t>
      </w:r>
    </w:p>
    <w:p w14:paraId="5F50E6C7" w14:textId="764CC660" w:rsidR="00F41066" w:rsidRDefault="00F41066" w:rsidP="00DA5D23">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294399">
        <w:rPr>
          <w:rFonts w:ascii="Cambria Math" w:hAnsi="Cambria Math" w:cs="Cambria Math"/>
        </w:rPr>
        <w:t>∧</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14:paraId="3DB24C6A" w14:textId="552187D0" w:rsidR="00F41066" w:rsidRPr="0062717B" w:rsidRDefault="00F41066" w:rsidP="00F41066">
      <w:pPr>
        <w:ind w:firstLine="0"/>
      </w:pPr>
      <w:r w:rsidRPr="0062717B">
        <w:t xml:space="preserve">Vì 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5E0DF1" w:rsidRPr="00294399">
        <w:rPr>
          <w:rFonts w:ascii="Cambria Math" w:hAnsi="Cambria Math" w:cs="Cambria Math"/>
        </w:rPr>
        <w:t>∧</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62717B">
        <w:t xml:space="preserve"> , với </w:t>
      </w:r>
      <w:r w:rsidR="00E438FD" w:rsidRPr="0062717B">
        <w:t>υ</w:t>
      </w:r>
      <w:r w:rsidRPr="0062717B">
        <w:rPr>
          <w:vertAlign w:val="superscript"/>
        </w:rPr>
        <w:t>0</w:t>
      </w:r>
      <w:r w:rsidRPr="0062717B">
        <w:t xml:space="preserve"> là phép gán trên tập X sao cho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62717B">
        <w:t xml:space="preserve">) = F và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nên ι[</w:t>
      </w:r>
      <w:r w:rsidR="00E92B59" w:rsidRPr="0062717B">
        <w:t>υ</w:t>
      </w:r>
      <w:r w:rsidR="00DF759F">
        <w:rPr>
          <w:vertAlign w:val="subscript"/>
        </w:rPr>
        <w:t>0</w:t>
      </w:r>
      <w:r w:rsidRPr="0062717B">
        <w:t xml:space="preserve">] = T </w:t>
      </w:r>
      <w:r w:rsidRPr="0062717B">
        <w:rPr>
          <w:rFonts w:ascii="Cambria Math" w:hAnsi="Cambria Math" w:cs="Cambria Math"/>
        </w:rPr>
        <w:t>∧</w:t>
      </w:r>
      <w:r w:rsidRPr="0062717B">
        <w:t xml:space="preserve"> T = T. Mặt khác, gọi </w:t>
      </w:r>
      <w:r w:rsidR="00E92B59" w:rsidRPr="0062717B">
        <w:t>υ</w:t>
      </w:r>
      <w:r w:rsidR="00560B3B">
        <w:rPr>
          <w:vertAlign w:val="subscript"/>
        </w:rPr>
        <w:t>1</w:t>
      </w:r>
      <w:r w:rsidRPr="0062717B">
        <w:t xml:space="preserve"> là phép gán trên tậ</w:t>
      </w:r>
      <w:r w:rsidR="00E92B59" w:rsidRPr="0062717B">
        <w:t>p X sao cho υ</w:t>
      </w:r>
      <w:r w:rsidR="00DE050D">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xml:space="preserve">) = T, </w:t>
      </w:r>
      <w:r w:rsidR="00A344EE" w:rsidRPr="0062717B">
        <w:t>υ</w:t>
      </w:r>
      <w:r w:rsidR="00AA5436">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F, γ</w:t>
      </w:r>
      <w:r w:rsidRPr="0062717B">
        <w:rPr>
          <w:vertAlign w:val="superscript"/>
        </w:rPr>
        <w:t>0</w:t>
      </w:r>
      <w:r w:rsidRPr="0062717B">
        <w:t xml:space="preserve"> là phép gán trên tập E sao cho γ</w:t>
      </w:r>
      <w:r w:rsidR="008057AB" w:rsidRP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F và γ(</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Khi đó, τ [</w:t>
      </w:r>
      <w:r w:rsidR="00E438FD" w:rsidRPr="0062717B">
        <w:t>υ</w:t>
      </w:r>
      <w:r w:rsidR="00D36636">
        <w:rPr>
          <w:vertAlign w:val="subscript"/>
        </w:rPr>
        <w:t>0</w:t>
      </w:r>
      <w:r w:rsidRPr="0062717B">
        <w:t>, γ</w:t>
      </w:r>
      <w:r w:rsidR="00D36636">
        <w:rPr>
          <w:vertAlign w:val="subscript"/>
        </w:rPr>
        <w:t>0</w:t>
      </w:r>
      <w:r w:rsidR="007F6865" w:rsidRPr="0062717B">
        <w:t>,</w:t>
      </w:r>
      <w:r w:rsidR="00F85990" w:rsidRPr="0062717B">
        <w:t>υ</w:t>
      </w:r>
      <w:r w:rsidR="00D36636">
        <w:rPr>
          <w:vertAlign w:val="subscript"/>
        </w:rPr>
        <w:t>1</w:t>
      </w:r>
      <w:r w:rsidRPr="0062717B">
        <w:t xml:space="preserve">] = T nên ξ = </w:t>
      </w:r>
      <w:r w:rsidR="00EB2478">
        <w:rPr>
          <w:lang w:val="vi-VN"/>
        </w:rPr>
        <w:t>FF</w:t>
      </w:r>
      <w:r w:rsidRPr="0062717B">
        <w:t>là một vết của N. Mặt khác, vớ</w:t>
      </w:r>
      <w:r w:rsidR="00F85990" w:rsidRPr="0062717B">
        <w:t>i phép gán υ</w:t>
      </w:r>
      <w:r w:rsidR="00D8677E">
        <w:rPr>
          <w:vertAlign w:val="subscript"/>
        </w:rPr>
        <w:t>1</w:t>
      </w:r>
      <w:r w:rsidRPr="0062717B">
        <w:t>, γ</w:t>
      </w:r>
      <w:r w:rsidR="00D8677E">
        <w:rPr>
          <w:vertAlign w:val="subscript"/>
        </w:rPr>
        <w:t>1</w:t>
      </w:r>
      <w:r w:rsidRPr="0062717B">
        <w:t xml:space="preserve">, </w:t>
      </w:r>
      <w:r w:rsidR="00F85990" w:rsidRPr="0062717B">
        <w:t>υ</w:t>
      </w:r>
      <w:r w:rsidR="00386A71">
        <w:rPr>
          <w:vertAlign w:val="subscript"/>
        </w:rPr>
        <w:t>2</w:t>
      </w:r>
      <w:r w:rsidRPr="0062717B">
        <w:t xml:space="preserve"> sao cho </w:t>
      </w:r>
      <w:r w:rsidR="00CC756C" w:rsidRPr="0062717B">
        <w:t>υ</w:t>
      </w:r>
      <w:r w:rsidR="008B560A">
        <w:rPr>
          <w:vertAlign w:val="subscript"/>
        </w:rPr>
        <w:t>1</w:t>
      </w:r>
      <w:r w:rsidRPr="0062717B">
        <w:t>(x</w:t>
      </w:r>
      <w:r w:rsidRPr="0062717B">
        <w:rPr>
          <w:vertAlign w:val="subscript"/>
        </w:rPr>
        <w:t>1</w:t>
      </w:r>
      <w:r w:rsidRPr="0062717B">
        <w:t xml:space="preserve">) = T, </w:t>
      </w:r>
      <w:r w:rsidR="00CC756C" w:rsidRPr="0062717B">
        <w:t>υ</w:t>
      </w:r>
      <w:r w:rsidR="008B560A">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γ</w:t>
      </w:r>
      <w:r w:rsidR="00C52202">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T, γ</w:t>
      </w:r>
      <w:r w:rsidR="00A60208">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xml:space="preserve">) = F, </w:t>
      </w:r>
      <w:r w:rsidR="00CC756C" w:rsidRPr="0062717B">
        <w:t>υ</w:t>
      </w:r>
      <w:r w:rsidR="003A41D8">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0B321E" w:rsidRPr="0062717B">
        <w:t>)</w:t>
      </w:r>
      <w:r w:rsidRPr="0062717B">
        <w:t xml:space="preserve"> = F, </w:t>
      </w:r>
      <w:r w:rsidR="00CC756C" w:rsidRPr="0062717B">
        <w:t>υ</w:t>
      </w:r>
      <w:r w:rsidR="00785EA9">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T thì τ [</w:t>
      </w:r>
      <w:r w:rsidR="00CC756C" w:rsidRPr="0062717B">
        <w:t>υ</w:t>
      </w:r>
      <w:r w:rsidR="000B69BD">
        <w:rPr>
          <w:vertAlign w:val="subscript"/>
        </w:rPr>
        <w:t>1</w:t>
      </w:r>
      <w:r w:rsidRPr="0062717B">
        <w:t>, γ</w:t>
      </w:r>
      <w:r w:rsidR="000B69BD">
        <w:rPr>
          <w:vertAlign w:val="subscript"/>
        </w:rPr>
        <w:t>1</w:t>
      </w:r>
      <w:r w:rsidRPr="0062717B">
        <w:t xml:space="preserve">, </w:t>
      </w:r>
      <w:r w:rsidR="00CC756C" w:rsidRPr="0062717B">
        <w:t>υ</w:t>
      </w:r>
      <w:r w:rsidR="000B69BD">
        <w:rPr>
          <w:vertAlign w:val="subscript"/>
        </w:rPr>
        <w:t>2</w:t>
      </w:r>
      <w:r w:rsidR="003D2553">
        <w:t xml:space="preserve">] = T. Do đó ξ = </w:t>
      </w:r>
      <w:r w:rsidR="000C694B">
        <w:rPr>
          <w:lang w:val="vi-VN"/>
        </w:rPr>
        <w:t>FFTF</w:t>
      </w:r>
      <w:r w:rsidRPr="0062717B">
        <w:t xml:space="preserve"> cũng là một vết của N. Một cách hoàn toàn tương tự chúng ta có thể tìm được các vết tiếp theo của N. </w:t>
      </w:r>
    </w:p>
    <w:p w14:paraId="7C2A5C77" w14:textId="77777777" w:rsidR="00F41066" w:rsidRDefault="00F41066" w:rsidP="00F41066">
      <w:pPr>
        <w:ind w:firstLine="0"/>
      </w:pPr>
      <w:r w:rsidRPr="00823162">
        <w:rPr>
          <w:b/>
          <w:i/>
        </w:rPr>
        <w:lastRenderedPageBreak/>
        <w:t>Định nghĩa 2.1</w:t>
      </w:r>
      <w:r w:rsidR="00F863D2" w:rsidRPr="00823162">
        <w:rPr>
          <w:b/>
          <w:i/>
        </w:rPr>
        <w:t>5</w:t>
      </w:r>
      <w:r>
        <w:t>: Ngôn ngữ của dạng đặc tả sử dụng hàm logic.</w:t>
      </w:r>
    </w:p>
    <w:p w14:paraId="002A38E5" w14:textId="77777777" w:rsidR="00F41066" w:rsidRDefault="00F41066" w:rsidP="00F41066">
      <w:pPr>
        <w:ind w:firstLine="0"/>
      </w:pPr>
      <w:r>
        <w:t>Cho dạng đặc tả sử dụ</w:t>
      </w:r>
      <w:r w:rsidR="008836A3">
        <w:t xml:space="preserve">ng hàm logic N = </w:t>
      </w:r>
      <w:r w:rsidR="008836A3">
        <w:sym w:font="Symbol" w:char="F0E1"/>
      </w:r>
      <w:r>
        <w:t xml:space="preserve">X, E, </w:t>
      </w:r>
      <w:r w:rsidRPr="008C2522">
        <w:rPr>
          <w:i/>
        </w:rPr>
        <w:t>τ</w:t>
      </w:r>
      <w:r>
        <w:t xml:space="preserve">(X,E,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14:paraId="6ED55FD0" w14:textId="77777777"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14:paraId="0AC9985E" w14:textId="77777777" w:rsidR="000F66F5" w:rsidRPr="00D74C70" w:rsidRDefault="000F66F5" w:rsidP="00F41066">
      <w:pPr>
        <w:ind w:firstLine="0"/>
        <w:rPr>
          <w:highlight w:val="yellow"/>
        </w:rPr>
      </w:pPr>
      <w:r w:rsidRPr="00D74C70">
        <w:rPr>
          <w:b/>
          <w:i/>
          <w:highlight w:val="yellow"/>
        </w:rPr>
        <w:t>Đị</w:t>
      </w:r>
      <w:r w:rsidR="00F20EC8" w:rsidRPr="00D74C70">
        <w:rPr>
          <w:b/>
          <w:i/>
          <w:highlight w:val="yellow"/>
        </w:rPr>
        <w:t>nh nghĩa 2.16</w:t>
      </w:r>
      <w:r w:rsidRPr="00D74C70">
        <w:rPr>
          <w:highlight w:val="yellow"/>
        </w:rPr>
        <w:t xml:space="preserve">. Ghép nối </w:t>
      </w:r>
      <w:r w:rsidR="0034341F" w:rsidRPr="00D74C70">
        <w:rPr>
          <w:highlight w:val="yellow"/>
        </w:rPr>
        <w:t xml:space="preserve">hệ thống được biểu diễn bởi </w:t>
      </w:r>
      <w:r w:rsidRPr="00D74C70">
        <w:rPr>
          <w:highlight w:val="yellow"/>
        </w:rPr>
        <w:t>dạng đặc tả sử dụng hàm logic</w:t>
      </w:r>
      <w:r w:rsidR="008E4B83" w:rsidRPr="00D74C70">
        <w:rPr>
          <w:highlight w:val="yellow"/>
        </w:rPr>
        <w:t xml:space="preserve"> [</w:t>
      </w:r>
      <w:r w:rsidR="00A65EAF" w:rsidRPr="00D74C70">
        <w:rPr>
          <w:highlight w:val="yellow"/>
        </w:rPr>
        <w:t>3</w:t>
      </w:r>
      <w:r w:rsidR="008E4B83" w:rsidRPr="00D74C70">
        <w:rPr>
          <w:highlight w:val="yellow"/>
        </w:rPr>
        <w:t>]</w:t>
      </w:r>
    </w:p>
    <w:p w14:paraId="72E6FBED" w14:textId="77777777" w:rsidR="00817943" w:rsidRPr="00D74C70" w:rsidRDefault="00817943" w:rsidP="00817943">
      <w:pPr>
        <w:ind w:firstLine="0"/>
        <w:rPr>
          <w:highlight w:val="yellow"/>
        </w:rPr>
      </w:pPr>
      <w:r w:rsidRPr="00D74C70">
        <w:rPr>
          <w:highlight w:val="yellow"/>
        </w:rPr>
        <w:t>N</w:t>
      </w:r>
      <w:r w:rsidRPr="00D74C70">
        <w:rPr>
          <w:highlight w:val="yellow"/>
          <w:vertAlign w:val="subscript"/>
        </w:rPr>
        <w:t>1</w:t>
      </w:r>
      <w:r w:rsidRPr="00D74C70">
        <w:rPr>
          <w:highlight w:val="yellow"/>
        </w:rPr>
        <w:t xml:space="preserve"> = </w:t>
      </w:r>
      <w:r w:rsidRPr="00D74C70">
        <w:rPr>
          <w:highlight w:val="yellow"/>
        </w:rPr>
        <w:sym w:font="Symbol" w:char="F0E1"/>
      </w:r>
      <w:r w:rsidRPr="00D74C70">
        <w:rPr>
          <w:highlight w:val="yellow"/>
        </w:rPr>
        <w:t>X</w:t>
      </w:r>
      <w:r w:rsidRPr="00D74C70">
        <w:rPr>
          <w:highlight w:val="yellow"/>
          <w:vertAlign w:val="subscript"/>
        </w:rPr>
        <w:t>1</w:t>
      </w:r>
      <w:r w:rsidRPr="00D74C70">
        <w:rPr>
          <w:highlight w:val="yellow"/>
        </w:rPr>
        <w:t>, E</w:t>
      </w:r>
      <w:r w:rsidRPr="00D74C70">
        <w:rPr>
          <w:highlight w:val="yellow"/>
          <w:vertAlign w:val="subscript"/>
        </w:rPr>
        <w:t>1</w:t>
      </w:r>
      <w:r w:rsidRPr="00D74C70">
        <w:rPr>
          <w:highlight w:val="yellow"/>
        </w:rPr>
        <w:t>, τ</w:t>
      </w:r>
      <w:r w:rsidRPr="00D74C70">
        <w:rPr>
          <w:highlight w:val="yellow"/>
          <w:vertAlign w:val="subscript"/>
        </w:rPr>
        <w:t>1</w:t>
      </w:r>
      <w:r w:rsidRPr="00D74C70">
        <w:rPr>
          <w:highlight w:val="yellow"/>
        </w:rPr>
        <w:t>(X</w:t>
      </w:r>
      <w:r w:rsidRPr="00D74C70">
        <w:rPr>
          <w:highlight w:val="yellow"/>
          <w:vertAlign w:val="subscript"/>
        </w:rPr>
        <w:t>1</w:t>
      </w:r>
      <w:r w:rsidRPr="00D74C70">
        <w:rPr>
          <w:highlight w:val="yellow"/>
        </w:rPr>
        <w:t>, E</w:t>
      </w:r>
      <w:r w:rsidRPr="00D74C70">
        <w:rPr>
          <w:highlight w:val="yellow"/>
          <w:vertAlign w:val="subscript"/>
        </w:rPr>
        <w:t>1</w:t>
      </w:r>
      <w:r w:rsidRPr="00D74C70">
        <w:rPr>
          <w:highlight w:val="yellow"/>
        </w:rPr>
        <w:t>, X</w:t>
      </w:r>
      <w:r w:rsidRPr="00D74C70">
        <w:rPr>
          <w:highlight w:val="yellow"/>
          <w:vertAlign w:val="subscript"/>
        </w:rPr>
        <w:t>1</w:t>
      </w:r>
      <w:r w:rsidRPr="00D74C70">
        <w:rPr>
          <w:highlight w:val="yellow"/>
        </w:rPr>
        <w:t>’), ι</w:t>
      </w:r>
      <w:r w:rsidRPr="00D74C70">
        <w:rPr>
          <w:highlight w:val="yellow"/>
          <w:vertAlign w:val="subscript"/>
        </w:rPr>
        <w:t>1</w:t>
      </w:r>
      <w:r w:rsidRPr="00D74C70">
        <w:rPr>
          <w:highlight w:val="yellow"/>
        </w:rPr>
        <w:t>(X</w:t>
      </w:r>
      <w:r w:rsidRPr="00D74C70">
        <w:rPr>
          <w:highlight w:val="yellow"/>
          <w:vertAlign w:val="subscript"/>
        </w:rPr>
        <w:t>1</w:t>
      </w:r>
      <w:r w:rsidRPr="00D74C70">
        <w:rPr>
          <w:highlight w:val="yellow"/>
        </w:rPr>
        <w:t>)</w:t>
      </w:r>
      <w:r w:rsidRPr="00D74C70">
        <w:rPr>
          <w:highlight w:val="yellow"/>
        </w:rPr>
        <w:sym w:font="Symbol" w:char="F0F1"/>
      </w:r>
      <w:r w:rsidRPr="00D74C70">
        <w:rPr>
          <w:highlight w:val="yellow"/>
        </w:rPr>
        <w:t>, trong đó:</w:t>
      </w:r>
    </w:p>
    <w:p w14:paraId="225BB2A1" w14:textId="77777777" w:rsidR="00817943" w:rsidRPr="00D74C70" w:rsidRDefault="00817943" w:rsidP="00817943">
      <w:pPr>
        <w:pStyle w:val="ListParagraph"/>
        <w:numPr>
          <w:ilvl w:val="0"/>
          <w:numId w:val="7"/>
        </w:numPr>
        <w:rPr>
          <w:highlight w:val="yellow"/>
        </w:rPr>
      </w:pPr>
      <w:r w:rsidRPr="00D74C70">
        <w:rPr>
          <w:highlight w:val="yellow"/>
        </w:rPr>
        <w:t>X</w:t>
      </w:r>
      <w:r w:rsidR="00902DD3" w:rsidRPr="00D74C70">
        <w:rPr>
          <w:highlight w:val="yellow"/>
          <w:vertAlign w:val="subscript"/>
        </w:rPr>
        <w:t>1</w:t>
      </w:r>
      <w:r w:rsidRPr="00D74C70">
        <w:rPr>
          <w:highlight w:val="yellow"/>
        </w:rPr>
        <w:t xml:space="preserve"> là tập các biến logic dùng để biểu diễn các trạng thái của hệ thống. X</w:t>
      </w:r>
      <w:r w:rsidR="00902DD3"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n</m:t>
            </m:r>
          </m:sub>
        </m:sSub>
      </m:oMath>
      <w:r w:rsidRPr="00D74C70">
        <w:rPr>
          <w:highlight w:val="yellow"/>
        </w:rPr>
        <w:t>},</w:t>
      </w:r>
    </w:p>
    <w:p w14:paraId="32E083F6" w14:textId="77777777" w:rsidR="00817943" w:rsidRPr="00D74C70" w:rsidRDefault="00817943" w:rsidP="00817943">
      <w:pPr>
        <w:pStyle w:val="ListParagraph"/>
        <w:numPr>
          <w:ilvl w:val="0"/>
          <w:numId w:val="7"/>
        </w:numPr>
        <w:rPr>
          <w:highlight w:val="yellow"/>
        </w:rPr>
      </w:pPr>
      <w:r w:rsidRPr="00D74C70">
        <w:rPr>
          <w:highlight w:val="yellow"/>
        </w:rPr>
        <w:t>E</w:t>
      </w:r>
      <w:r w:rsidR="0003547B" w:rsidRPr="00D74C70">
        <w:rPr>
          <w:highlight w:val="yellow"/>
          <w:vertAlign w:val="subscript"/>
        </w:rPr>
        <w:t>1</w:t>
      </w:r>
      <w:r w:rsidRPr="00D74C70">
        <w:rPr>
          <w:highlight w:val="yellow"/>
        </w:rPr>
        <w:t xml:space="preserve"> là tập các biến logic dùng để biểu diễn các hành vi của hệ thống. E</w:t>
      </w:r>
      <w:r w:rsidR="003D4272"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m:t>
            </m:r>
          </m:sub>
        </m:sSub>
      </m:oMath>
      <w:r w:rsidRPr="00D74C70">
        <w:rPr>
          <w:highlight w:val="yellow"/>
        </w:rPr>
        <w:t xml:space="preserve">}, </w:t>
      </w:r>
    </w:p>
    <w:p w14:paraId="6A33340E" w14:textId="77777777" w:rsidR="00817943" w:rsidRPr="00D74C70" w:rsidRDefault="00817943" w:rsidP="00817943">
      <w:pPr>
        <w:pStyle w:val="ListParagraph"/>
        <w:numPr>
          <w:ilvl w:val="0"/>
          <w:numId w:val="7"/>
        </w:numPr>
        <w:rPr>
          <w:highlight w:val="yellow"/>
        </w:rPr>
      </w:pPr>
      <w:r w:rsidRPr="00D74C70">
        <w:rPr>
          <w:highlight w:val="yellow"/>
        </w:rPr>
        <w:t>τ</w:t>
      </w:r>
      <w:r w:rsidR="0078239F" w:rsidRPr="00D74C70">
        <w:rPr>
          <w:highlight w:val="yellow"/>
          <w:vertAlign w:val="subscript"/>
        </w:rPr>
        <w:t>1</w:t>
      </w:r>
      <w:r w:rsidRPr="00D74C70">
        <w:rPr>
          <w:highlight w:val="yellow"/>
        </w:rPr>
        <w:t>(X</w:t>
      </w:r>
      <w:r w:rsidR="00810DC7" w:rsidRPr="00D74C70">
        <w:rPr>
          <w:highlight w:val="yellow"/>
          <w:vertAlign w:val="subscript"/>
        </w:rPr>
        <w:t>1</w:t>
      </w:r>
      <w:r w:rsidRPr="00D74C70">
        <w:rPr>
          <w:highlight w:val="yellow"/>
        </w:rPr>
        <w:t>, E</w:t>
      </w:r>
      <w:r w:rsidR="00810DC7" w:rsidRPr="00D74C70">
        <w:rPr>
          <w:highlight w:val="yellow"/>
          <w:vertAlign w:val="subscript"/>
        </w:rPr>
        <w:t>1</w:t>
      </w:r>
      <w:r w:rsidRPr="00D74C70">
        <w:rPr>
          <w:highlight w:val="yellow"/>
        </w:rPr>
        <w:t>, X</w:t>
      </w:r>
      <w:r w:rsidR="00810DC7" w:rsidRPr="00D74C70">
        <w:rPr>
          <w:highlight w:val="yellow"/>
          <w:vertAlign w:val="subscript"/>
        </w:rPr>
        <w:t>1</w:t>
      </w:r>
      <w:r w:rsidRPr="00D74C70">
        <w:rPr>
          <w:highlight w:val="yellow"/>
        </w:rPr>
        <w:t>’) là hàm logic biểu diễn việc chuyển trạng thái của hệ thống, và</w:t>
      </w:r>
    </w:p>
    <w:p w14:paraId="4960E60F" w14:textId="77777777" w:rsidR="00817943" w:rsidRPr="00D74C70" w:rsidRDefault="00817943" w:rsidP="00817943">
      <w:pPr>
        <w:pStyle w:val="ListParagraph"/>
        <w:numPr>
          <w:ilvl w:val="0"/>
          <w:numId w:val="7"/>
        </w:numPr>
        <w:rPr>
          <w:highlight w:val="yellow"/>
        </w:rPr>
      </w:pPr>
      <w:r w:rsidRPr="00D74C70">
        <w:rPr>
          <w:highlight w:val="yellow"/>
        </w:rPr>
        <w:t>ι(X</w:t>
      </w:r>
      <w:r w:rsidR="005D5484" w:rsidRPr="00D74C70">
        <w:rPr>
          <w:highlight w:val="yellow"/>
          <w:vertAlign w:val="subscript"/>
        </w:rPr>
        <w:t>1</w:t>
      </w:r>
      <w:r w:rsidRPr="00D74C70">
        <w:rPr>
          <w:highlight w:val="yellow"/>
        </w:rPr>
        <w:t xml:space="preserve">) là hàm logic dùng để biểu diễn các trạng thái khởi đầu của hệ thống. </w:t>
      </w:r>
    </w:p>
    <w:p w14:paraId="2566B9A6" w14:textId="77777777" w:rsidR="00333D0B" w:rsidRPr="00D74C70" w:rsidRDefault="00333D0B" w:rsidP="00333D0B">
      <w:pPr>
        <w:ind w:firstLine="0"/>
        <w:rPr>
          <w:highlight w:val="yellow"/>
        </w:rPr>
      </w:pPr>
      <w:r w:rsidRPr="00D74C70">
        <w:rPr>
          <w:highlight w:val="yellow"/>
        </w:rPr>
        <w:t>N</w:t>
      </w:r>
      <w:r w:rsidR="000C2696" w:rsidRPr="00D74C70">
        <w:rPr>
          <w:highlight w:val="yellow"/>
          <w:vertAlign w:val="subscript"/>
        </w:rPr>
        <w:t>2</w:t>
      </w:r>
      <w:r w:rsidRPr="00D74C70">
        <w:rPr>
          <w:highlight w:val="yellow"/>
        </w:rPr>
        <w:t xml:space="preserve"> = </w:t>
      </w:r>
      <w:r w:rsidRPr="00D74C70">
        <w:rPr>
          <w:highlight w:val="yellow"/>
        </w:rPr>
        <w:sym w:font="Symbol" w:char="F0E1"/>
      </w:r>
      <w:r w:rsidRPr="00D74C70">
        <w:rPr>
          <w:highlight w:val="yellow"/>
        </w:rPr>
        <w:t>X</w:t>
      </w:r>
      <w:r w:rsidRPr="00D74C70">
        <w:rPr>
          <w:highlight w:val="yellow"/>
          <w:vertAlign w:val="subscript"/>
        </w:rPr>
        <w:t>2</w:t>
      </w:r>
      <w:r w:rsidRPr="00D74C70">
        <w:rPr>
          <w:highlight w:val="yellow"/>
        </w:rPr>
        <w:t>, E</w:t>
      </w:r>
      <w:r w:rsidRPr="00D74C70">
        <w:rPr>
          <w:highlight w:val="yellow"/>
          <w:vertAlign w:val="subscript"/>
        </w:rPr>
        <w:t>2</w:t>
      </w:r>
      <w:r w:rsidRPr="00D74C70">
        <w:rPr>
          <w:highlight w:val="yellow"/>
        </w:rPr>
        <w:t>, τ</w:t>
      </w:r>
      <w:r w:rsidRPr="00D74C70">
        <w:rPr>
          <w:highlight w:val="yellow"/>
          <w:vertAlign w:val="subscript"/>
        </w:rPr>
        <w:t>2</w:t>
      </w:r>
      <w:r w:rsidRPr="00D74C70">
        <w:rPr>
          <w:highlight w:val="yellow"/>
        </w:rPr>
        <w:t>(X</w:t>
      </w:r>
      <w:r w:rsidRPr="00D74C70">
        <w:rPr>
          <w:highlight w:val="yellow"/>
          <w:vertAlign w:val="subscript"/>
        </w:rPr>
        <w:t>2</w:t>
      </w:r>
      <w:r w:rsidRPr="00D74C70">
        <w:rPr>
          <w:highlight w:val="yellow"/>
        </w:rPr>
        <w:t>, E</w:t>
      </w:r>
      <w:r w:rsidRPr="00D74C70">
        <w:rPr>
          <w:highlight w:val="yellow"/>
          <w:vertAlign w:val="subscript"/>
        </w:rPr>
        <w:t>2</w:t>
      </w:r>
      <w:r w:rsidRPr="00D74C70">
        <w:rPr>
          <w:highlight w:val="yellow"/>
        </w:rPr>
        <w:t>, X</w:t>
      </w:r>
      <w:r w:rsidRPr="00D74C70">
        <w:rPr>
          <w:highlight w:val="yellow"/>
          <w:vertAlign w:val="subscript"/>
        </w:rPr>
        <w:t>2</w:t>
      </w:r>
      <w:r w:rsidRPr="00D74C70">
        <w:rPr>
          <w:highlight w:val="yellow"/>
        </w:rPr>
        <w:t>’), ι</w:t>
      </w:r>
      <w:r w:rsidRPr="00D74C70">
        <w:rPr>
          <w:highlight w:val="yellow"/>
          <w:vertAlign w:val="subscript"/>
        </w:rPr>
        <w:t>2</w:t>
      </w:r>
      <w:r w:rsidRPr="00D74C70">
        <w:rPr>
          <w:highlight w:val="yellow"/>
        </w:rPr>
        <w:t>(X</w:t>
      </w:r>
      <w:r w:rsidRPr="00D74C70">
        <w:rPr>
          <w:highlight w:val="yellow"/>
          <w:vertAlign w:val="subscript"/>
        </w:rPr>
        <w:t>2</w:t>
      </w:r>
      <w:r w:rsidRPr="00D74C70">
        <w:rPr>
          <w:highlight w:val="yellow"/>
        </w:rPr>
        <w:t>)</w:t>
      </w:r>
      <w:r w:rsidRPr="00D74C70">
        <w:rPr>
          <w:highlight w:val="yellow"/>
        </w:rPr>
        <w:sym w:font="Symbol" w:char="F0F1"/>
      </w:r>
      <w:r w:rsidRPr="00D74C70">
        <w:rPr>
          <w:highlight w:val="yellow"/>
        </w:rPr>
        <w:t>, trong đó:</w:t>
      </w:r>
    </w:p>
    <w:p w14:paraId="70ECD3DE" w14:textId="77777777" w:rsidR="00333D0B" w:rsidRPr="00D74C70" w:rsidRDefault="00333D0B" w:rsidP="00333D0B">
      <w:pPr>
        <w:pStyle w:val="ListParagraph"/>
        <w:numPr>
          <w:ilvl w:val="0"/>
          <w:numId w:val="7"/>
        </w:numPr>
        <w:rPr>
          <w:highlight w:val="yellow"/>
        </w:rPr>
      </w:pPr>
      <w:r w:rsidRPr="00D74C70">
        <w:rPr>
          <w:highlight w:val="yellow"/>
        </w:rPr>
        <w:t>X</w:t>
      </w:r>
      <w:r w:rsidR="00FC596D" w:rsidRPr="00D74C70">
        <w:rPr>
          <w:highlight w:val="yellow"/>
          <w:vertAlign w:val="subscript"/>
        </w:rPr>
        <w:t>2</w:t>
      </w:r>
      <w:r w:rsidRPr="00D74C70">
        <w:rPr>
          <w:highlight w:val="yellow"/>
        </w:rPr>
        <w:t xml:space="preserve"> là tập các biến logic dùng để biểu diễn các trạng thái của hệ thống. X</w:t>
      </w:r>
      <w:r w:rsidR="00C01889" w:rsidRPr="00D74C70">
        <w:rPr>
          <w:highlight w:val="yellow"/>
          <w:vertAlign w:val="subscript"/>
        </w:rPr>
        <w:t>2</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n</m:t>
            </m:r>
          </m:sub>
        </m:sSub>
      </m:oMath>
      <w:r w:rsidRPr="00D74C70">
        <w:rPr>
          <w:highlight w:val="yellow"/>
        </w:rPr>
        <w:t>},</w:t>
      </w:r>
    </w:p>
    <w:p w14:paraId="4888DF30" w14:textId="77777777" w:rsidR="00333D0B" w:rsidRPr="00D74C70" w:rsidRDefault="00333D0B" w:rsidP="00333D0B">
      <w:pPr>
        <w:pStyle w:val="ListParagraph"/>
        <w:numPr>
          <w:ilvl w:val="0"/>
          <w:numId w:val="7"/>
        </w:numPr>
        <w:rPr>
          <w:highlight w:val="yellow"/>
        </w:rPr>
      </w:pPr>
      <w:r w:rsidRPr="00D74C70">
        <w:rPr>
          <w:highlight w:val="yellow"/>
        </w:rPr>
        <w:t>E</w:t>
      </w:r>
      <w:r w:rsidR="00AB2BA7" w:rsidRPr="00D74C70">
        <w:rPr>
          <w:highlight w:val="yellow"/>
          <w:vertAlign w:val="subscript"/>
        </w:rPr>
        <w:t>2</w:t>
      </w:r>
      <w:r w:rsidRPr="00D74C70">
        <w:rPr>
          <w:highlight w:val="yellow"/>
        </w:rPr>
        <w:t xml:space="preserve"> là tập các biến logic dùng để biểu diễn các hành vi của hệ thống. E</w:t>
      </w:r>
      <w:r w:rsidR="000E7EA8" w:rsidRPr="00D74C70">
        <w:rPr>
          <w:highlight w:val="yellow"/>
          <w:vertAlign w:val="subscript"/>
        </w:rPr>
        <w:t>2</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m:t>
            </m:r>
          </m:sub>
        </m:sSub>
      </m:oMath>
      <w:r w:rsidRPr="00D74C70">
        <w:rPr>
          <w:highlight w:val="yellow"/>
        </w:rPr>
        <w:t xml:space="preserve">}, </w:t>
      </w:r>
    </w:p>
    <w:p w14:paraId="45E711DF" w14:textId="77777777" w:rsidR="00333D0B" w:rsidRPr="00D74C70" w:rsidRDefault="00333D0B" w:rsidP="00333D0B">
      <w:pPr>
        <w:pStyle w:val="ListParagraph"/>
        <w:numPr>
          <w:ilvl w:val="0"/>
          <w:numId w:val="7"/>
        </w:numPr>
        <w:rPr>
          <w:highlight w:val="yellow"/>
        </w:rPr>
      </w:pPr>
      <w:r w:rsidRPr="00D74C70">
        <w:rPr>
          <w:highlight w:val="yellow"/>
        </w:rPr>
        <w:t>τ</w:t>
      </w:r>
      <w:r w:rsidR="00917CFF" w:rsidRPr="00D74C70">
        <w:rPr>
          <w:highlight w:val="yellow"/>
          <w:vertAlign w:val="subscript"/>
        </w:rPr>
        <w:t>2</w:t>
      </w:r>
      <w:r w:rsidRPr="00D74C70">
        <w:rPr>
          <w:highlight w:val="yellow"/>
        </w:rPr>
        <w:t>(X</w:t>
      </w:r>
      <w:r w:rsidR="00556542" w:rsidRPr="00D74C70">
        <w:rPr>
          <w:highlight w:val="yellow"/>
          <w:vertAlign w:val="subscript"/>
        </w:rPr>
        <w:t>2</w:t>
      </w:r>
      <w:r w:rsidRPr="00D74C70">
        <w:rPr>
          <w:highlight w:val="yellow"/>
        </w:rPr>
        <w:t>, E</w:t>
      </w:r>
      <w:r w:rsidR="00556542" w:rsidRPr="00D74C70">
        <w:rPr>
          <w:highlight w:val="yellow"/>
          <w:vertAlign w:val="subscript"/>
        </w:rPr>
        <w:t>2</w:t>
      </w:r>
      <w:r w:rsidRPr="00D74C70">
        <w:rPr>
          <w:highlight w:val="yellow"/>
        </w:rPr>
        <w:t>, X</w:t>
      </w:r>
      <w:r w:rsidR="00556542" w:rsidRPr="00D74C70">
        <w:rPr>
          <w:highlight w:val="yellow"/>
          <w:vertAlign w:val="subscript"/>
        </w:rPr>
        <w:t>2</w:t>
      </w:r>
      <w:r w:rsidRPr="00D74C70">
        <w:rPr>
          <w:highlight w:val="yellow"/>
        </w:rPr>
        <w:t>’) là hàm logic biểu diễn việc chuyển trạng thái của hệ thống, và</w:t>
      </w:r>
    </w:p>
    <w:p w14:paraId="4CA58542" w14:textId="77777777" w:rsidR="00817943" w:rsidRPr="00D74C70" w:rsidRDefault="00333D0B" w:rsidP="00330065">
      <w:pPr>
        <w:pStyle w:val="ListParagraph"/>
        <w:numPr>
          <w:ilvl w:val="0"/>
          <w:numId w:val="7"/>
        </w:numPr>
        <w:rPr>
          <w:highlight w:val="yellow"/>
        </w:rPr>
      </w:pPr>
      <w:r w:rsidRPr="00D74C70">
        <w:rPr>
          <w:highlight w:val="yellow"/>
        </w:rPr>
        <w:t>ι</w:t>
      </w:r>
      <w:r w:rsidR="00917CFF" w:rsidRPr="00D74C70">
        <w:rPr>
          <w:highlight w:val="yellow"/>
          <w:vertAlign w:val="subscript"/>
        </w:rPr>
        <w:t>2</w:t>
      </w:r>
      <w:r w:rsidRPr="00D74C70">
        <w:rPr>
          <w:highlight w:val="yellow"/>
        </w:rPr>
        <w:t>(X</w:t>
      </w:r>
      <w:r w:rsidR="00232F21" w:rsidRPr="00D74C70">
        <w:rPr>
          <w:highlight w:val="yellow"/>
          <w:vertAlign w:val="subscript"/>
        </w:rPr>
        <w:t>2</w:t>
      </w:r>
      <w:r w:rsidRPr="00D74C70">
        <w:rPr>
          <w:highlight w:val="yellow"/>
        </w:rPr>
        <w:t>) là hàm logic dùng để biểu diễn các trạng thái khởi đầu của hệ thố</w:t>
      </w:r>
      <w:r w:rsidR="007F6865" w:rsidRPr="00D74C70">
        <w:rPr>
          <w:highlight w:val="yellow"/>
        </w:rPr>
        <w:t>ng.</w:t>
      </w:r>
    </w:p>
    <w:p w14:paraId="04F60860" w14:textId="77777777" w:rsidR="006D1A6C" w:rsidRPr="00D74C70" w:rsidRDefault="007F6865" w:rsidP="00FB5E02">
      <w:pPr>
        <w:ind w:left="360" w:firstLine="0"/>
        <w:rPr>
          <w:highlight w:val="yellow"/>
        </w:rPr>
      </w:pPr>
      <w:r w:rsidRPr="00D74C70">
        <w:rPr>
          <w:highlight w:val="yellow"/>
        </w:rPr>
        <w:t>Việc ghép nố</w:t>
      </w:r>
      <w:r w:rsidR="009851E0" w:rsidRPr="00D74C70">
        <w:rPr>
          <w:highlight w:val="yellow"/>
        </w:rPr>
        <w:t>i N</w:t>
      </w:r>
      <w:r w:rsidR="009851E0" w:rsidRPr="00D74C70">
        <w:rPr>
          <w:highlight w:val="yellow"/>
          <w:vertAlign w:val="subscript"/>
        </w:rPr>
        <w:t>0</w:t>
      </w:r>
      <w:r w:rsidR="009851E0" w:rsidRPr="00D74C70">
        <w:rPr>
          <w:highlight w:val="yellow"/>
        </w:rPr>
        <w:t xml:space="preserve"> và N</w:t>
      </w:r>
      <w:r w:rsidRPr="00D74C70">
        <w:rPr>
          <w:highlight w:val="yellow"/>
          <w:vertAlign w:val="subscript"/>
        </w:rPr>
        <w:t>1</w:t>
      </w:r>
      <w:r w:rsidRPr="00D74C70">
        <w:rPr>
          <w:highlight w:val="yellow"/>
        </w:rPr>
        <w:t xml:space="preserve"> kí hiệu là </w:t>
      </w:r>
      <w:r w:rsidR="00231093" w:rsidRPr="00D74C70">
        <w:rPr>
          <w:highlight w:val="yellow"/>
        </w:rPr>
        <w:t>N</w:t>
      </w:r>
      <w:r w:rsidR="00FB5E02" w:rsidRPr="00D74C70">
        <w:rPr>
          <w:highlight w:val="yellow"/>
          <w:vertAlign w:val="subscript"/>
        </w:rPr>
        <w:t>0</w:t>
      </w:r>
      <w:r w:rsidR="00231093" w:rsidRPr="00D74C70">
        <w:rPr>
          <w:highlight w:val="yellow"/>
        </w:rPr>
        <w:t>||N</w:t>
      </w:r>
      <w:r w:rsidR="00FB5E02" w:rsidRPr="00D74C70">
        <w:rPr>
          <w:highlight w:val="yellow"/>
        </w:rPr>
        <w:softHyphen/>
      </w:r>
      <w:r w:rsidR="00FB5E02" w:rsidRPr="00D74C70">
        <w:rPr>
          <w:highlight w:val="yellow"/>
          <w:vertAlign w:val="subscript"/>
        </w:rPr>
        <w:t>1</w:t>
      </w:r>
      <w:r w:rsidR="009851E0" w:rsidRPr="00D74C70">
        <w:rPr>
          <w:highlight w:val="yellow"/>
        </w:rPr>
        <w:t xml:space="preserve"> là </w:t>
      </w:r>
      <w:r w:rsidR="00230295" w:rsidRPr="00D74C70">
        <w:rPr>
          <w:highlight w:val="yellow"/>
        </w:rPr>
        <w:t>một hệ thống được biểu diễn dưới</w:t>
      </w:r>
      <w:r w:rsidRPr="00D74C70">
        <w:rPr>
          <w:highlight w:val="yellow"/>
        </w:rPr>
        <w:t xml:space="preserve"> dạng đặc tả sử dụng hàm logic </w:t>
      </w:r>
      <w:r w:rsidR="006D1A6C" w:rsidRPr="00D74C70">
        <w:rPr>
          <w:highlight w:val="yellow"/>
        </w:rPr>
        <w:t xml:space="preserve">N = </w:t>
      </w:r>
      <w:r w:rsidR="006D1A6C" w:rsidRPr="00D74C70">
        <w:rPr>
          <w:highlight w:val="yellow"/>
        </w:rPr>
        <w:sym w:font="Symbol" w:char="F0E1"/>
      </w:r>
      <w:r w:rsidR="006D1A6C" w:rsidRPr="00D74C70">
        <w:rPr>
          <w:highlight w:val="yellow"/>
        </w:rPr>
        <w:t>X, E, τ(X,E, X’), ι(X)</w:t>
      </w:r>
      <w:r w:rsidR="006D1A6C" w:rsidRPr="00D74C70">
        <w:rPr>
          <w:highlight w:val="yellow"/>
        </w:rPr>
        <w:sym w:font="Symbol" w:char="F0F1"/>
      </w:r>
      <w:r w:rsidR="006D1A6C" w:rsidRPr="00D74C70">
        <w:rPr>
          <w:highlight w:val="yellow"/>
        </w:rPr>
        <w:t xml:space="preserve">, </w:t>
      </w:r>
      <w:r w:rsidR="00AE5D29" w:rsidRPr="00D74C70">
        <w:rPr>
          <w:highlight w:val="yellow"/>
        </w:rPr>
        <w:t>trong đó</w:t>
      </w:r>
      <w:r w:rsidR="006D1A6C" w:rsidRPr="00D74C70">
        <w:rPr>
          <w:highlight w:val="yellow"/>
        </w:rPr>
        <w:t>:</w:t>
      </w:r>
    </w:p>
    <w:p w14:paraId="6DAC04B8" w14:textId="77777777" w:rsidR="006D1A6C" w:rsidRPr="00D74C70" w:rsidRDefault="006D1A6C" w:rsidP="006D1A6C">
      <w:pPr>
        <w:pStyle w:val="ListParagraph"/>
        <w:numPr>
          <w:ilvl w:val="0"/>
          <w:numId w:val="7"/>
        </w:numPr>
        <w:rPr>
          <w:highlight w:val="yellow"/>
        </w:rPr>
      </w:pPr>
      <w:r w:rsidRPr="00D74C70">
        <w:rPr>
          <w:highlight w:val="yellow"/>
        </w:rPr>
        <w:t xml:space="preserve">X </w:t>
      </w:r>
      <w:r w:rsidR="003A116B" w:rsidRPr="00D74C70">
        <w:rPr>
          <w:highlight w:val="yellow"/>
        </w:rPr>
        <w:t>= X</w:t>
      </w:r>
      <w:r w:rsidR="003A116B" w:rsidRPr="00D74C70">
        <w:rPr>
          <w:highlight w:val="yellow"/>
          <w:vertAlign w:val="subscript"/>
        </w:rPr>
        <w:t>1</w:t>
      </w:r>
      <m:oMath>
        <m:r>
          <w:rPr>
            <w:rFonts w:ascii="Cambria Math" w:hAnsi="Cambria Math"/>
            <w:highlight w:val="yellow"/>
            <w:lang w:val="fr-FR"/>
          </w:rPr>
          <m:t>∪</m:t>
        </m:r>
      </m:oMath>
      <w:r w:rsidR="007D0035" w:rsidRPr="00D74C70">
        <w:rPr>
          <w:highlight w:val="yellow"/>
          <w:lang w:val="fr-FR"/>
        </w:rPr>
        <w:t xml:space="preserve"> X</w:t>
      </w:r>
      <w:r w:rsidR="007D0035" w:rsidRPr="00D74C70">
        <w:rPr>
          <w:highlight w:val="yellow"/>
          <w:vertAlign w:val="subscript"/>
          <w:lang w:val="fr-FR"/>
        </w:rPr>
        <w:t>2</w:t>
      </w:r>
      <w:r w:rsidRPr="00D74C70">
        <w:rPr>
          <w:highlight w:val="yellow"/>
        </w:rPr>
        <w:t>là tập các biến logic dùng để biểu diễn các trạng thái của hệ thống</w:t>
      </w:r>
      <w:r w:rsidR="00B07DA3" w:rsidRPr="00D74C70">
        <w:rPr>
          <w:highlight w:val="yellow"/>
        </w:rPr>
        <w:t>. X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n</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n</m:t>
            </m:r>
          </m:sub>
        </m:sSub>
      </m:oMath>
      <w:r w:rsidR="00B07DA3" w:rsidRPr="00D74C70">
        <w:rPr>
          <w:highlight w:val="yellow"/>
        </w:rPr>
        <w:t>},</w:t>
      </w:r>
    </w:p>
    <w:p w14:paraId="7B3DE95F" w14:textId="77777777" w:rsidR="006D1A6C" w:rsidRPr="00D74C70" w:rsidRDefault="006D1A6C" w:rsidP="006D1A6C">
      <w:pPr>
        <w:pStyle w:val="ListParagraph"/>
        <w:numPr>
          <w:ilvl w:val="0"/>
          <w:numId w:val="7"/>
        </w:numPr>
        <w:rPr>
          <w:highlight w:val="yellow"/>
        </w:rPr>
      </w:pPr>
      <w:r w:rsidRPr="00D74C70">
        <w:rPr>
          <w:highlight w:val="yellow"/>
        </w:rPr>
        <w:t xml:space="preserve">E </w:t>
      </w:r>
      <w:r w:rsidR="00D209BA" w:rsidRPr="00D74C70">
        <w:rPr>
          <w:highlight w:val="yellow"/>
        </w:rPr>
        <w:t>= E</w:t>
      </w:r>
      <w:r w:rsidR="00D209BA" w:rsidRPr="00D74C70">
        <w:rPr>
          <w:highlight w:val="yellow"/>
          <w:vertAlign w:val="subscript"/>
        </w:rPr>
        <w:t>1</w:t>
      </w:r>
      <m:oMath>
        <m:r>
          <w:rPr>
            <w:rFonts w:ascii="Cambria Math" w:hAnsi="Cambria Math"/>
            <w:highlight w:val="yellow"/>
            <w:lang w:val="fr-FR"/>
          </w:rPr>
          <m:t>∪</m:t>
        </m:r>
      </m:oMath>
      <w:r w:rsidR="00D209BA" w:rsidRPr="00D74C70">
        <w:rPr>
          <w:highlight w:val="yellow"/>
          <w:lang w:val="fr-FR"/>
        </w:rPr>
        <w:t xml:space="preserve"> E</w:t>
      </w:r>
      <w:r w:rsidR="00D209BA" w:rsidRPr="00D74C70">
        <w:rPr>
          <w:highlight w:val="yellow"/>
          <w:vertAlign w:val="subscript"/>
          <w:lang w:val="fr-FR"/>
        </w:rPr>
        <w:t>2</w:t>
      </w:r>
      <w:r w:rsidRPr="00D74C70">
        <w:rPr>
          <w:highlight w:val="yellow"/>
        </w:rPr>
        <w:t>là tập các biến logic dùng để biểu diễn các hành vi của hệ thống. E = {</w:t>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m:t>
            </m:r>
          </m:sub>
        </m:sSub>
      </m:oMath>
      <w:r w:rsidRPr="00D74C70">
        <w:rPr>
          <w:highlight w:val="yellow"/>
        </w:rPr>
        <w:t xml:space="preserve">}, </w:t>
      </w:r>
    </w:p>
    <w:p w14:paraId="112EDC53" w14:textId="77777777" w:rsidR="006D1A6C" w:rsidRPr="00D74C70" w:rsidRDefault="006D1A6C" w:rsidP="006D1A6C">
      <w:pPr>
        <w:pStyle w:val="ListParagraph"/>
        <w:numPr>
          <w:ilvl w:val="0"/>
          <w:numId w:val="7"/>
        </w:numPr>
        <w:rPr>
          <w:highlight w:val="yellow"/>
        </w:rPr>
      </w:pPr>
      <w:r w:rsidRPr="00D74C70">
        <w:rPr>
          <w:highlight w:val="yellow"/>
        </w:rPr>
        <w:t>τ(X, E, X’) là hàm logic biểu diễn việc chuyển trạng thái của hệ thố</w:t>
      </w:r>
      <w:r w:rsidR="007B2485" w:rsidRPr="00D74C70">
        <w:rPr>
          <w:highlight w:val="yellow"/>
        </w:rPr>
        <w:t>ng,</w:t>
      </w:r>
      <w:r w:rsidR="003D3F3D" w:rsidRPr="00D74C70">
        <w:rPr>
          <w:highlight w:val="yellow"/>
        </w:rPr>
        <w:t xml:space="preserve"> τ(X, E, X’) = τ</w:t>
      </w:r>
      <w:r w:rsidR="003D3F3D" w:rsidRPr="00D74C70">
        <w:rPr>
          <w:highlight w:val="yellow"/>
          <w:vertAlign w:val="subscript"/>
        </w:rPr>
        <w:t>1</w:t>
      </w:r>
      <w:r w:rsidR="003D3F3D" w:rsidRPr="00D74C70">
        <w:rPr>
          <w:highlight w:val="yellow"/>
        </w:rPr>
        <w:t>(X</w:t>
      </w:r>
      <w:r w:rsidR="003D3F3D" w:rsidRPr="00D74C70">
        <w:rPr>
          <w:highlight w:val="yellow"/>
          <w:vertAlign w:val="subscript"/>
        </w:rPr>
        <w:t>1</w:t>
      </w:r>
      <w:r w:rsidR="003D3F3D" w:rsidRPr="00D74C70">
        <w:rPr>
          <w:highlight w:val="yellow"/>
        </w:rPr>
        <w:t>, E</w:t>
      </w:r>
      <w:r w:rsidR="003D3F3D" w:rsidRPr="00D74C70">
        <w:rPr>
          <w:highlight w:val="yellow"/>
          <w:vertAlign w:val="subscript"/>
        </w:rPr>
        <w:t>1</w:t>
      </w:r>
      <w:r w:rsidR="003D3F3D" w:rsidRPr="00D74C70">
        <w:rPr>
          <w:highlight w:val="yellow"/>
        </w:rPr>
        <w:t>, X</w:t>
      </w:r>
      <w:r w:rsidR="003D3F3D" w:rsidRPr="00D74C70">
        <w:rPr>
          <w:highlight w:val="yellow"/>
          <w:vertAlign w:val="subscript"/>
        </w:rPr>
        <w:t>1</w:t>
      </w:r>
      <w:r w:rsidR="003D3F3D" w:rsidRPr="00D74C70">
        <w:rPr>
          <w:highlight w:val="yellow"/>
        </w:rPr>
        <w:t xml:space="preserve">’) </w:t>
      </w:r>
      <w:r w:rsidR="003D3F3D" w:rsidRPr="00D74C70">
        <w:rPr>
          <w:rFonts w:ascii="Yu Gothic UI Semilight" w:eastAsia="Yu Gothic UI Semilight" w:hAnsi="Yu Gothic UI Semilight" w:hint="eastAsia"/>
          <w:highlight w:val="yellow"/>
        </w:rPr>
        <w:t>∧</w:t>
      </w:r>
      <w:r w:rsidR="003D3F3D" w:rsidRPr="00D74C70">
        <w:rPr>
          <w:highlight w:val="yellow"/>
        </w:rPr>
        <w:t>τ</w:t>
      </w:r>
      <w:r w:rsidR="003D3F3D" w:rsidRPr="00D74C70">
        <w:rPr>
          <w:highlight w:val="yellow"/>
          <w:vertAlign w:val="subscript"/>
        </w:rPr>
        <w:t>2</w:t>
      </w:r>
      <w:r w:rsidR="003D3F3D" w:rsidRPr="00D74C70">
        <w:rPr>
          <w:highlight w:val="yellow"/>
        </w:rPr>
        <w:t>(X</w:t>
      </w:r>
      <w:r w:rsidR="003D3F3D" w:rsidRPr="00D74C70">
        <w:rPr>
          <w:highlight w:val="yellow"/>
          <w:vertAlign w:val="subscript"/>
        </w:rPr>
        <w:t>2</w:t>
      </w:r>
      <w:r w:rsidR="003D3F3D" w:rsidRPr="00D74C70">
        <w:rPr>
          <w:highlight w:val="yellow"/>
        </w:rPr>
        <w:t>, E</w:t>
      </w:r>
      <w:r w:rsidR="003D3F3D" w:rsidRPr="00D74C70">
        <w:rPr>
          <w:highlight w:val="yellow"/>
          <w:vertAlign w:val="subscript"/>
        </w:rPr>
        <w:t>2</w:t>
      </w:r>
      <w:r w:rsidR="003D3F3D" w:rsidRPr="00D74C70">
        <w:rPr>
          <w:highlight w:val="yellow"/>
        </w:rPr>
        <w:t>, X</w:t>
      </w:r>
      <w:r w:rsidR="003D3F3D" w:rsidRPr="00D74C70">
        <w:rPr>
          <w:highlight w:val="yellow"/>
          <w:vertAlign w:val="subscript"/>
        </w:rPr>
        <w:t>2</w:t>
      </w:r>
      <w:r w:rsidR="003D3F3D" w:rsidRPr="00D74C70">
        <w:rPr>
          <w:highlight w:val="yellow"/>
        </w:rPr>
        <w:t xml:space="preserve">’), </w:t>
      </w:r>
      <w:r w:rsidRPr="00D74C70">
        <w:rPr>
          <w:highlight w:val="yellow"/>
        </w:rPr>
        <w:t>và</w:t>
      </w:r>
    </w:p>
    <w:p w14:paraId="4DC7048A" w14:textId="77777777" w:rsidR="006D1A6C" w:rsidRPr="00D74C70" w:rsidRDefault="006D1A6C" w:rsidP="00716EAD">
      <w:pPr>
        <w:pStyle w:val="ListParagraph"/>
        <w:numPr>
          <w:ilvl w:val="0"/>
          <w:numId w:val="7"/>
        </w:numPr>
        <w:rPr>
          <w:highlight w:val="yellow"/>
        </w:rPr>
      </w:pPr>
      <w:r w:rsidRPr="00D74C70">
        <w:rPr>
          <w:highlight w:val="yellow"/>
        </w:rPr>
        <w:t>ι(X) là hàm logic dùng để biểu diễn các trạng thái khởi đầu của hệ thống</w:t>
      </w:r>
      <w:r w:rsidR="00E4261F" w:rsidRPr="00D74C70">
        <w:rPr>
          <w:highlight w:val="yellow"/>
        </w:rPr>
        <w:t>,ι(X)</w:t>
      </w:r>
      <w:r w:rsidR="00716EAD" w:rsidRPr="00D74C70">
        <w:rPr>
          <w:highlight w:val="yellow"/>
        </w:rPr>
        <w:t xml:space="preserve"> = </w:t>
      </w:r>
      <w:r w:rsidR="008C41EA" w:rsidRPr="00D74C70">
        <w:rPr>
          <w:highlight w:val="yellow"/>
        </w:rPr>
        <w:t>ι(X</w:t>
      </w:r>
      <w:r w:rsidR="008C41EA" w:rsidRPr="00D74C70">
        <w:rPr>
          <w:highlight w:val="yellow"/>
          <w:vertAlign w:val="subscript"/>
        </w:rPr>
        <w:t>1</w:t>
      </w:r>
      <w:r w:rsidR="008C41EA" w:rsidRPr="00D74C70">
        <w:rPr>
          <w:highlight w:val="yellow"/>
        </w:rPr>
        <w:t>)</w:t>
      </w:r>
      <w:r w:rsidR="008C41EA" w:rsidRPr="00D74C70">
        <w:rPr>
          <w:rFonts w:ascii="Yu Gothic UI Semilight" w:eastAsia="Yu Gothic UI Semilight" w:hAnsi="Yu Gothic UI Semilight" w:hint="eastAsia"/>
          <w:highlight w:val="yellow"/>
        </w:rPr>
        <w:t>∧</w:t>
      </w:r>
      <w:r w:rsidR="008C41EA" w:rsidRPr="00D74C70">
        <w:rPr>
          <w:highlight w:val="yellow"/>
        </w:rPr>
        <w:t>ι</w:t>
      </w:r>
      <w:r w:rsidR="008C41EA" w:rsidRPr="00D74C70">
        <w:rPr>
          <w:highlight w:val="yellow"/>
          <w:vertAlign w:val="subscript"/>
        </w:rPr>
        <w:t>2</w:t>
      </w:r>
      <w:r w:rsidR="008C41EA" w:rsidRPr="00D74C70">
        <w:rPr>
          <w:highlight w:val="yellow"/>
        </w:rPr>
        <w:t>(X</w:t>
      </w:r>
      <w:r w:rsidR="008C41EA" w:rsidRPr="00D74C70">
        <w:rPr>
          <w:highlight w:val="yellow"/>
          <w:vertAlign w:val="subscript"/>
        </w:rPr>
        <w:t>2</w:t>
      </w:r>
      <w:r w:rsidR="008C41EA" w:rsidRPr="00D74C70">
        <w:rPr>
          <w:highlight w:val="yellow"/>
        </w:rPr>
        <w:t>)</w:t>
      </w:r>
      <w:r w:rsidRPr="00D74C70">
        <w:rPr>
          <w:highlight w:val="yellow"/>
        </w:rPr>
        <w:t xml:space="preserve">. </w:t>
      </w:r>
    </w:p>
    <w:p w14:paraId="6705F84C" w14:textId="77777777" w:rsidR="00817943" w:rsidRPr="00D74C70" w:rsidRDefault="00817943" w:rsidP="00F41066">
      <w:pPr>
        <w:ind w:firstLine="0"/>
        <w:rPr>
          <w:b/>
          <w:highlight w:val="yellow"/>
        </w:rPr>
      </w:pPr>
      <w:r w:rsidRPr="00D74C70">
        <w:rPr>
          <w:b/>
          <w:highlight w:val="yellow"/>
        </w:rPr>
        <w:lastRenderedPageBreak/>
        <w:t>Ví dụ 2.16:</w:t>
      </w:r>
      <w:r w:rsidR="000A4D25" w:rsidRPr="00D74C70">
        <w:rPr>
          <w:b/>
          <w:highlight w:val="yellow"/>
        </w:rPr>
        <w:t xml:space="preserve"> </w:t>
      </w:r>
      <w:commentRangeStart w:id="98"/>
      <w:r w:rsidR="000A4D25" w:rsidRPr="00D74C70">
        <w:rPr>
          <w:b/>
          <w:highlight w:val="yellow"/>
        </w:rPr>
        <w:t>Ví dụ về việc ghép nối 2 hệ thống được biểu diễn dưới dạng đặc tả sử dụng hàm logic</w:t>
      </w:r>
      <w:r w:rsidR="002B368E" w:rsidRPr="00D74C70">
        <w:rPr>
          <w:b/>
          <w:highlight w:val="yellow"/>
        </w:rPr>
        <w:t>.</w:t>
      </w:r>
      <w:commentRangeEnd w:id="98"/>
      <w:r w:rsidR="009840E6" w:rsidRPr="00D74C70">
        <w:rPr>
          <w:rStyle w:val="CommentReference"/>
          <w:highlight w:val="yellow"/>
        </w:rPr>
        <w:commentReference w:id="98"/>
      </w:r>
    </w:p>
    <w:p w14:paraId="6B137777" w14:textId="77777777" w:rsidR="007C64A4" w:rsidRPr="00D74C70" w:rsidRDefault="00236623" w:rsidP="007C64A4">
      <w:pPr>
        <w:ind w:firstLine="0"/>
        <w:rPr>
          <w:highlight w:val="yellow"/>
        </w:rPr>
      </w:pPr>
      <w:r w:rsidRPr="00D74C70">
        <w:rPr>
          <w:highlight w:val="yellow"/>
        </w:rPr>
        <w:t xml:space="preserve">Hệ thống </w:t>
      </w:r>
      <w:r w:rsidR="007C64A4" w:rsidRPr="00D74C70">
        <w:rPr>
          <w:highlight w:val="yellow"/>
        </w:rPr>
        <w:t>N</w:t>
      </w:r>
      <w:r w:rsidR="00577763" w:rsidRPr="00D74C70">
        <w:rPr>
          <w:highlight w:val="yellow"/>
          <w:vertAlign w:val="subscript"/>
        </w:rPr>
        <w:t>1</w:t>
      </w:r>
      <w:r w:rsidR="007C64A4" w:rsidRPr="00D74C70">
        <w:rPr>
          <w:highlight w:val="yellow"/>
        </w:rPr>
        <w:t xml:space="preserve"> = </w:t>
      </w:r>
      <w:r w:rsidR="007C64A4" w:rsidRPr="00D74C70">
        <w:rPr>
          <w:highlight w:val="yellow"/>
        </w:rPr>
        <w:sym w:font="Symbol" w:char="F0E1"/>
      </w:r>
      <w:r w:rsidR="007C64A4" w:rsidRPr="00D74C70">
        <w:rPr>
          <w:highlight w:val="yellow"/>
        </w:rPr>
        <w:t>X</w:t>
      </w:r>
      <w:r w:rsidR="00577763" w:rsidRPr="00D74C70">
        <w:rPr>
          <w:highlight w:val="yellow"/>
          <w:vertAlign w:val="subscript"/>
        </w:rPr>
        <w:t>1</w:t>
      </w:r>
      <w:r w:rsidR="007C64A4" w:rsidRPr="00D74C70">
        <w:rPr>
          <w:highlight w:val="yellow"/>
        </w:rPr>
        <w:t>, E</w:t>
      </w:r>
      <w:r w:rsidR="00577763" w:rsidRPr="00D74C70">
        <w:rPr>
          <w:highlight w:val="yellow"/>
          <w:vertAlign w:val="subscript"/>
        </w:rPr>
        <w:t>1</w:t>
      </w:r>
      <w:r w:rsidR="007C64A4" w:rsidRPr="00D74C70">
        <w:rPr>
          <w:highlight w:val="yellow"/>
        </w:rPr>
        <w:t>, τ</w:t>
      </w:r>
      <w:r w:rsidR="00577763" w:rsidRPr="00D74C70">
        <w:rPr>
          <w:highlight w:val="yellow"/>
          <w:vertAlign w:val="subscript"/>
        </w:rPr>
        <w:t>1</w:t>
      </w:r>
      <w:r w:rsidR="007C64A4" w:rsidRPr="00D74C70">
        <w:rPr>
          <w:highlight w:val="yellow"/>
        </w:rPr>
        <w:t>(X</w:t>
      </w:r>
      <w:r w:rsidR="00446951" w:rsidRPr="00D74C70">
        <w:rPr>
          <w:highlight w:val="yellow"/>
          <w:vertAlign w:val="subscript"/>
        </w:rPr>
        <w:t>1</w:t>
      </w:r>
      <w:r w:rsidR="007C64A4" w:rsidRPr="00D74C70">
        <w:rPr>
          <w:highlight w:val="yellow"/>
        </w:rPr>
        <w:t>, E</w:t>
      </w:r>
      <w:r w:rsidR="00446951" w:rsidRPr="00D74C70">
        <w:rPr>
          <w:highlight w:val="yellow"/>
          <w:vertAlign w:val="subscript"/>
        </w:rPr>
        <w:t>1</w:t>
      </w:r>
      <w:r w:rsidR="007C64A4" w:rsidRPr="00D74C70">
        <w:rPr>
          <w:highlight w:val="yellow"/>
        </w:rPr>
        <w:t>, X</w:t>
      </w:r>
      <w:r w:rsidR="00446951" w:rsidRPr="00D74C70">
        <w:rPr>
          <w:highlight w:val="yellow"/>
          <w:vertAlign w:val="subscript"/>
        </w:rPr>
        <w:t>1</w:t>
      </w:r>
      <w:r w:rsidR="007C64A4" w:rsidRPr="00D74C70">
        <w:rPr>
          <w:highlight w:val="yellow"/>
        </w:rPr>
        <w:t>’), ι</w:t>
      </w:r>
      <w:r w:rsidR="007054AB" w:rsidRPr="00D74C70">
        <w:rPr>
          <w:highlight w:val="yellow"/>
          <w:vertAlign w:val="subscript"/>
        </w:rPr>
        <w:t>1</w:t>
      </w:r>
      <w:r w:rsidR="007C64A4" w:rsidRPr="00D74C70">
        <w:rPr>
          <w:highlight w:val="yellow"/>
        </w:rPr>
        <w:t>(X</w:t>
      </w:r>
      <w:r w:rsidR="00446951" w:rsidRPr="00D74C70">
        <w:rPr>
          <w:highlight w:val="yellow"/>
          <w:vertAlign w:val="subscript"/>
        </w:rPr>
        <w:t>1</w:t>
      </w:r>
      <w:r w:rsidR="007C64A4" w:rsidRPr="00D74C70">
        <w:rPr>
          <w:highlight w:val="yellow"/>
        </w:rPr>
        <w:t>)</w:t>
      </w:r>
      <w:r w:rsidR="007C64A4" w:rsidRPr="00D74C70">
        <w:rPr>
          <w:highlight w:val="yellow"/>
        </w:rPr>
        <w:sym w:font="Symbol" w:char="F0F1"/>
      </w:r>
      <w:r w:rsidR="007C64A4" w:rsidRPr="00D74C70">
        <w:rPr>
          <w:highlight w:val="yellow"/>
        </w:rPr>
        <w:t>, trong đó:</w:t>
      </w:r>
    </w:p>
    <w:p w14:paraId="64DAF3BC" w14:textId="77777777" w:rsidR="007C64A4" w:rsidRPr="00D74C70" w:rsidRDefault="007C64A4" w:rsidP="007C64A4">
      <w:pPr>
        <w:pStyle w:val="ListParagraph"/>
        <w:numPr>
          <w:ilvl w:val="0"/>
          <w:numId w:val="9"/>
        </w:numPr>
        <w:rPr>
          <w:highlight w:val="yellow"/>
        </w:rPr>
      </w:pPr>
      <w:r w:rsidRPr="00D74C70">
        <w:rPr>
          <w:highlight w:val="yellow"/>
        </w:rPr>
        <w:t>X</w:t>
      </w:r>
      <w:r w:rsidR="0062787C"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oMath>
      <w:r w:rsidRPr="00D74C70">
        <w:rPr>
          <w:highlight w:val="yellow"/>
        </w:rPr>
        <w:t>}, X</w:t>
      </w:r>
      <w:r w:rsidR="0062787C" w:rsidRPr="00D74C70">
        <w:rPr>
          <w:highlight w:val="yellow"/>
          <w:vertAlign w:val="subscript"/>
        </w:rPr>
        <w:t>1</w:t>
      </w:r>
      <w:r w:rsidRPr="00D74C70">
        <w:rPr>
          <w:highlight w:val="yellow"/>
        </w:rPr>
        <w:t>’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5</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oMath>
      <w:r w:rsidRPr="00D74C70">
        <w:rPr>
          <w:highlight w:val="yellow"/>
        </w:rPr>
        <w:t>},</w:t>
      </w:r>
    </w:p>
    <w:p w14:paraId="3EC55587" w14:textId="77777777" w:rsidR="007C64A4" w:rsidRPr="00D74C70" w:rsidRDefault="007C64A4" w:rsidP="007C64A4">
      <w:pPr>
        <w:pStyle w:val="ListParagraph"/>
        <w:numPr>
          <w:ilvl w:val="0"/>
          <w:numId w:val="9"/>
        </w:numPr>
        <w:rPr>
          <w:highlight w:val="yellow"/>
        </w:rPr>
      </w:pPr>
      <w:r w:rsidRPr="00D74C70">
        <w:rPr>
          <w:highlight w:val="yellow"/>
        </w:rPr>
        <w:t>E</w:t>
      </w:r>
      <w:r w:rsidR="0062787C"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highlight w:val="yellow"/>
          </w:rPr>
          <m:t>},</m:t>
        </m:r>
      </m:oMath>
    </w:p>
    <w:p w14:paraId="336EFAE7" w14:textId="77777777" w:rsidR="007C64A4" w:rsidRPr="00D74C70" w:rsidRDefault="007C64A4" w:rsidP="007C64A4">
      <w:pPr>
        <w:pStyle w:val="ListParagraph"/>
        <w:numPr>
          <w:ilvl w:val="0"/>
          <w:numId w:val="9"/>
        </w:numPr>
        <w:rPr>
          <w:highlight w:val="yellow"/>
        </w:rPr>
      </w:pPr>
      <w:r w:rsidRPr="00D74C70">
        <w:rPr>
          <w:highlight w:val="yellow"/>
        </w:rPr>
        <w:t>τ</w:t>
      </w:r>
      <w:r w:rsidR="0062787C" w:rsidRPr="00D74C70">
        <w:rPr>
          <w:highlight w:val="yellow"/>
          <w:vertAlign w:val="subscript"/>
        </w:rPr>
        <w:t>1</w:t>
      </w:r>
      <w:r w:rsidRPr="00D74C70">
        <w:rPr>
          <w:highlight w:val="yellow"/>
        </w:rPr>
        <w:t>(X</w:t>
      </w:r>
      <w:r w:rsidR="0062787C" w:rsidRPr="00D74C70">
        <w:rPr>
          <w:highlight w:val="yellow"/>
          <w:vertAlign w:val="subscript"/>
        </w:rPr>
        <w:t>1</w:t>
      </w:r>
      <w:r w:rsidRPr="00D74C70">
        <w:rPr>
          <w:highlight w:val="yellow"/>
        </w:rPr>
        <w:t>,E</w:t>
      </w:r>
      <w:r w:rsidR="0062787C" w:rsidRPr="00D74C70">
        <w:rPr>
          <w:highlight w:val="yellow"/>
          <w:vertAlign w:val="subscript"/>
        </w:rPr>
        <w:t>1</w:t>
      </w:r>
      <w:r w:rsidRPr="00D74C70">
        <w:rPr>
          <w:highlight w:val="yellow"/>
        </w:rPr>
        <w:t>, X</w:t>
      </w:r>
      <w:r w:rsidR="0062787C" w:rsidRPr="00D74C70">
        <w:rPr>
          <w:highlight w:val="yellow"/>
          <w:vertAlign w:val="subscript"/>
        </w:rPr>
        <w:t>1</w:t>
      </w:r>
      <w:r w:rsidR="00343500" w:rsidRPr="00D74C70">
        <w:rPr>
          <w:highlight w:val="yellow"/>
        </w:rPr>
        <w:t xml:space="preserve">’) = </w:t>
      </w:r>
      <w:r w:rsidR="00316FF8" w:rsidRPr="00D74C70">
        <w:rPr>
          <w:highlight w:val="yellow"/>
        </w:rPr>
        <w:t>{(</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2</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highlight w:val="yellow"/>
          </w:rPr>
          <m:t>)},</m:t>
        </m:r>
      </m:oMath>
      <w:r w:rsidR="00316FF8" w:rsidRPr="00D74C70">
        <w:rPr>
          <w:highlight w:val="yellow"/>
        </w:rPr>
        <w:t xml:space="preserve"> v</w:t>
      </w:r>
      <w:r w:rsidR="00316FF8" w:rsidRPr="00D74C70">
        <w:rPr>
          <w:rFonts w:cs="Times New Roman"/>
          <w:highlight w:val="yellow"/>
        </w:rPr>
        <w:t>à</w:t>
      </w:r>
    </w:p>
    <w:p w14:paraId="439C481C" w14:textId="77777777" w:rsidR="007C64A4" w:rsidRPr="00D74C70" w:rsidRDefault="007C64A4" w:rsidP="007C64A4">
      <w:pPr>
        <w:pStyle w:val="ListParagraph"/>
        <w:numPr>
          <w:ilvl w:val="0"/>
          <w:numId w:val="8"/>
        </w:numPr>
        <w:rPr>
          <w:highlight w:val="yellow"/>
        </w:rPr>
      </w:pPr>
      <w:r w:rsidRPr="00D74C70">
        <w:rPr>
          <w:highlight w:val="yellow"/>
        </w:rPr>
        <w:t>ι</w:t>
      </w:r>
      <w:r w:rsidR="00D3063A" w:rsidRPr="00D74C70">
        <w:rPr>
          <w:highlight w:val="yellow"/>
          <w:vertAlign w:val="subscript"/>
        </w:rPr>
        <w:t>1</w:t>
      </w:r>
      <w:r w:rsidRPr="00D74C70">
        <w:rPr>
          <w:highlight w:val="yellow"/>
        </w:rPr>
        <w:t>(X</w:t>
      </w:r>
      <w:r w:rsidR="00D3063A"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highlight w:val="yellow"/>
          </w:rPr>
          <m:t>.</m:t>
        </m:r>
      </m:oMath>
    </w:p>
    <w:p w14:paraId="5D872BFE" w14:textId="77777777" w:rsidR="006A3D06" w:rsidRPr="00D74C70" w:rsidRDefault="00CB21A9" w:rsidP="006A3D06">
      <w:pPr>
        <w:ind w:firstLine="0"/>
        <w:rPr>
          <w:highlight w:val="yellow"/>
        </w:rPr>
      </w:pPr>
      <w:r w:rsidRPr="00D74C70">
        <w:rPr>
          <w:highlight w:val="yellow"/>
        </w:rPr>
        <w:t xml:space="preserve">Hệ thống </w:t>
      </w:r>
      <w:r w:rsidR="006A3D06" w:rsidRPr="00D74C70">
        <w:rPr>
          <w:highlight w:val="yellow"/>
        </w:rPr>
        <w:t>N</w:t>
      </w:r>
      <w:r w:rsidR="00F577EE" w:rsidRPr="00D74C70">
        <w:rPr>
          <w:highlight w:val="yellow"/>
          <w:vertAlign w:val="subscript"/>
        </w:rPr>
        <w:t>2</w:t>
      </w:r>
      <w:r w:rsidR="006A3D06" w:rsidRPr="00D74C70">
        <w:rPr>
          <w:highlight w:val="yellow"/>
        </w:rPr>
        <w:t xml:space="preserve"> = </w:t>
      </w:r>
      <w:r w:rsidR="006A3D06" w:rsidRPr="00D74C70">
        <w:rPr>
          <w:highlight w:val="yellow"/>
        </w:rPr>
        <w:sym w:font="Symbol" w:char="F0E1"/>
      </w:r>
      <w:r w:rsidR="006A3D06" w:rsidRPr="00D74C70">
        <w:rPr>
          <w:highlight w:val="yellow"/>
        </w:rPr>
        <w:t>X</w:t>
      </w:r>
      <w:r w:rsidR="00F577EE" w:rsidRPr="00D74C70">
        <w:rPr>
          <w:highlight w:val="yellow"/>
          <w:vertAlign w:val="subscript"/>
        </w:rPr>
        <w:t>2</w:t>
      </w:r>
      <w:r w:rsidR="006A3D06" w:rsidRPr="00D74C70">
        <w:rPr>
          <w:highlight w:val="yellow"/>
        </w:rPr>
        <w:t>, E</w:t>
      </w:r>
      <w:r w:rsidR="00F577EE" w:rsidRPr="00D74C70">
        <w:rPr>
          <w:highlight w:val="yellow"/>
          <w:vertAlign w:val="subscript"/>
        </w:rPr>
        <w:t>2</w:t>
      </w:r>
      <w:r w:rsidR="006A3D06" w:rsidRPr="00D74C70">
        <w:rPr>
          <w:highlight w:val="yellow"/>
        </w:rPr>
        <w:t>, τ</w:t>
      </w:r>
      <w:r w:rsidR="00F577EE" w:rsidRPr="00D74C70">
        <w:rPr>
          <w:highlight w:val="yellow"/>
          <w:vertAlign w:val="subscript"/>
        </w:rPr>
        <w:t>2</w:t>
      </w:r>
      <w:r w:rsidR="006A3D06" w:rsidRPr="00D74C70">
        <w:rPr>
          <w:highlight w:val="yellow"/>
        </w:rPr>
        <w:t>(X</w:t>
      </w:r>
      <w:r w:rsidR="00F577EE" w:rsidRPr="00D74C70">
        <w:rPr>
          <w:highlight w:val="yellow"/>
          <w:vertAlign w:val="subscript"/>
        </w:rPr>
        <w:t>2</w:t>
      </w:r>
      <w:r w:rsidR="006A3D06" w:rsidRPr="00D74C70">
        <w:rPr>
          <w:highlight w:val="yellow"/>
        </w:rPr>
        <w:t>, E</w:t>
      </w:r>
      <w:r w:rsidR="00F577EE" w:rsidRPr="00D74C70">
        <w:rPr>
          <w:highlight w:val="yellow"/>
          <w:vertAlign w:val="subscript"/>
        </w:rPr>
        <w:t>2</w:t>
      </w:r>
      <w:r w:rsidR="006A3D06" w:rsidRPr="00D74C70">
        <w:rPr>
          <w:highlight w:val="yellow"/>
        </w:rPr>
        <w:t>, X</w:t>
      </w:r>
      <w:r w:rsidR="00F577EE" w:rsidRPr="00D74C70">
        <w:rPr>
          <w:highlight w:val="yellow"/>
          <w:vertAlign w:val="subscript"/>
        </w:rPr>
        <w:t>2</w:t>
      </w:r>
      <w:r w:rsidR="006A3D06" w:rsidRPr="00D74C70">
        <w:rPr>
          <w:highlight w:val="yellow"/>
        </w:rPr>
        <w:t>’), ι</w:t>
      </w:r>
      <w:r w:rsidR="00F577EE" w:rsidRPr="00D74C70">
        <w:rPr>
          <w:highlight w:val="yellow"/>
          <w:vertAlign w:val="subscript"/>
        </w:rPr>
        <w:t>2</w:t>
      </w:r>
      <w:r w:rsidR="006A3D06" w:rsidRPr="00D74C70">
        <w:rPr>
          <w:highlight w:val="yellow"/>
        </w:rPr>
        <w:t>(X</w:t>
      </w:r>
      <w:r w:rsidR="00F577EE" w:rsidRPr="00D74C70">
        <w:rPr>
          <w:highlight w:val="yellow"/>
          <w:vertAlign w:val="subscript"/>
        </w:rPr>
        <w:t>2</w:t>
      </w:r>
      <w:r w:rsidR="006A3D06" w:rsidRPr="00D74C70">
        <w:rPr>
          <w:highlight w:val="yellow"/>
        </w:rPr>
        <w:t>)</w:t>
      </w:r>
      <w:r w:rsidR="006A3D06" w:rsidRPr="00D74C70">
        <w:rPr>
          <w:highlight w:val="yellow"/>
        </w:rPr>
        <w:sym w:font="Symbol" w:char="F0F1"/>
      </w:r>
      <w:r w:rsidR="006A3D06" w:rsidRPr="00D74C70">
        <w:rPr>
          <w:highlight w:val="yellow"/>
        </w:rPr>
        <w:t>, trong đó:</w:t>
      </w:r>
    </w:p>
    <w:p w14:paraId="25AF969A" w14:textId="77777777" w:rsidR="006A3D06" w:rsidRPr="00D74C70" w:rsidRDefault="006A3D06" w:rsidP="006A3D06">
      <w:pPr>
        <w:pStyle w:val="ListParagraph"/>
        <w:numPr>
          <w:ilvl w:val="0"/>
          <w:numId w:val="9"/>
        </w:numPr>
        <w:rPr>
          <w:highlight w:val="yellow"/>
        </w:rPr>
      </w:pPr>
      <w:r w:rsidRPr="00D74C70">
        <w:rPr>
          <w:highlight w:val="yellow"/>
        </w:rPr>
        <w:t>X</w:t>
      </w:r>
      <w:r w:rsidR="00CC2E13" w:rsidRPr="00D74C70">
        <w:rPr>
          <w:highlight w:val="yellow"/>
          <w:vertAlign w:val="subscript"/>
        </w:rPr>
        <w:t>2</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oMath>
      <w:r w:rsidRPr="00D74C70">
        <w:rPr>
          <w:highlight w:val="yellow"/>
        </w:rPr>
        <w:t>}, X</w:t>
      </w:r>
      <w:r w:rsidR="00CC2E13" w:rsidRPr="00D74C70">
        <w:rPr>
          <w:highlight w:val="yellow"/>
          <w:vertAlign w:val="subscript"/>
        </w:rPr>
        <w:t>2</w:t>
      </w:r>
      <w:r w:rsidRPr="00D74C70">
        <w:rPr>
          <w:highlight w:val="yellow"/>
        </w:rPr>
        <w:t>’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5</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oMath>
      <w:r w:rsidRPr="00D74C70">
        <w:rPr>
          <w:highlight w:val="yellow"/>
        </w:rPr>
        <w:t>},</w:t>
      </w:r>
    </w:p>
    <w:p w14:paraId="5C3157ED" w14:textId="77777777" w:rsidR="006A3D06" w:rsidRPr="00D74C70" w:rsidRDefault="006A3D06" w:rsidP="006A3D06">
      <w:pPr>
        <w:pStyle w:val="ListParagraph"/>
        <w:numPr>
          <w:ilvl w:val="0"/>
          <w:numId w:val="9"/>
        </w:numPr>
        <w:rPr>
          <w:highlight w:val="yellow"/>
        </w:rPr>
      </w:pPr>
      <w:r w:rsidRPr="00D74C70">
        <w:rPr>
          <w:highlight w:val="yellow"/>
        </w:rPr>
        <w:t>E</w:t>
      </w:r>
      <w:r w:rsidR="003C03A5" w:rsidRPr="00D74C70">
        <w:rPr>
          <w:highlight w:val="yellow"/>
          <w:vertAlign w:val="subscript"/>
        </w:rPr>
        <w:t>2</w:t>
      </w:r>
      <w:r w:rsidR="00524D3B" w:rsidRPr="00D74C70">
        <w:rPr>
          <w:highlight w:val="yellow"/>
        </w:rPr>
        <w:t>=</w:t>
      </w:r>
      <w:r w:rsidRPr="00D74C70">
        <w:rPr>
          <w:highlight w:val="yellow"/>
        </w:rPr>
        <w:t xml:space="preserve">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oMath>
      <w:r w:rsidRPr="00D74C70">
        <w:rPr>
          <w:highlight w:val="yellow"/>
        </w:rPr>
        <w:t xml:space="preserve">,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4</m:t>
            </m:r>
          </m:sub>
        </m:sSub>
      </m:oMath>
      <w:r w:rsidRPr="00D74C70">
        <w:rPr>
          <w:highlight w:val="yellow"/>
        </w:rPr>
        <w:t>},</w:t>
      </w:r>
    </w:p>
    <w:p w14:paraId="6C0711F6" w14:textId="77777777" w:rsidR="006A3D06" w:rsidRPr="00D74C70" w:rsidRDefault="006A3D06" w:rsidP="006A3D06">
      <w:pPr>
        <w:pStyle w:val="ListParagraph"/>
        <w:numPr>
          <w:ilvl w:val="0"/>
          <w:numId w:val="9"/>
        </w:numPr>
        <w:rPr>
          <w:highlight w:val="yellow"/>
        </w:rPr>
      </w:pPr>
      <w:r w:rsidRPr="00D74C70">
        <w:rPr>
          <w:highlight w:val="yellow"/>
        </w:rPr>
        <w:t>τ</w:t>
      </w:r>
      <w:r w:rsidR="00480AD8" w:rsidRPr="00D74C70">
        <w:rPr>
          <w:highlight w:val="yellow"/>
          <w:vertAlign w:val="subscript"/>
        </w:rPr>
        <w:t>2</w:t>
      </w:r>
      <w:r w:rsidRPr="00D74C70">
        <w:rPr>
          <w:highlight w:val="yellow"/>
        </w:rPr>
        <w:t>(X</w:t>
      </w:r>
      <w:r w:rsidR="00480AD8" w:rsidRPr="00D74C70">
        <w:rPr>
          <w:highlight w:val="yellow"/>
          <w:vertAlign w:val="subscript"/>
        </w:rPr>
        <w:t>2</w:t>
      </w:r>
      <w:r w:rsidRPr="00D74C70">
        <w:rPr>
          <w:highlight w:val="yellow"/>
        </w:rPr>
        <w:t>, E</w:t>
      </w:r>
      <w:r w:rsidR="00480AD8" w:rsidRPr="00D74C70">
        <w:rPr>
          <w:highlight w:val="yellow"/>
          <w:vertAlign w:val="subscript"/>
        </w:rPr>
        <w:t>2</w:t>
      </w:r>
      <w:r w:rsidRPr="00D74C70">
        <w:rPr>
          <w:highlight w:val="yellow"/>
        </w:rPr>
        <w:t>, X</w:t>
      </w:r>
      <w:r w:rsidR="00480AD8" w:rsidRPr="00D74C70">
        <w:rPr>
          <w:highlight w:val="yellow"/>
          <w:vertAlign w:val="subscript"/>
        </w:rPr>
        <w:t>2</w:t>
      </w:r>
      <w:r w:rsidRPr="00D74C70">
        <w:rPr>
          <w:highlight w:val="yellow"/>
        </w:rPr>
        <w:t>’)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2</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4</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2</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highlight w:val="yellow"/>
          </w:rPr>
          <m:t>)</m:t>
        </m:r>
        <m:r>
          <m:rPr>
            <m:sty m:val="p"/>
          </m:rPr>
          <w:rPr>
            <w:rFonts w:ascii="Cambria Math" w:hAnsi="Cambria Math" w:cs="Cambria Math"/>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6</m:t>
            </m:r>
          </m:sub>
        </m:sSub>
        <m:r>
          <m:rPr>
            <m:sty m:val="p"/>
          </m:rPr>
          <w:rPr>
            <w:rFonts w:ascii="Cambria Math" w:hAnsi="Cambria Math"/>
            <w:highlight w:val="yellow"/>
          </w:rPr>
          <m:t>)},</m:t>
        </m:r>
      </m:oMath>
      <w:r w:rsidRPr="00D74C70">
        <w:rPr>
          <w:highlight w:val="yellow"/>
        </w:rPr>
        <w:t>v</w:t>
      </w:r>
      <w:r w:rsidRPr="00D74C70">
        <w:rPr>
          <w:rFonts w:cs="Times New Roman"/>
          <w:highlight w:val="yellow"/>
        </w:rPr>
        <w:t>à</w:t>
      </w:r>
    </w:p>
    <w:p w14:paraId="6648F5AA" w14:textId="77777777" w:rsidR="00F577EE" w:rsidRPr="00D74C70" w:rsidRDefault="006A3D06" w:rsidP="0020086B">
      <w:pPr>
        <w:pStyle w:val="ListParagraph"/>
        <w:numPr>
          <w:ilvl w:val="0"/>
          <w:numId w:val="8"/>
        </w:numPr>
        <w:rPr>
          <w:highlight w:val="yellow"/>
        </w:rPr>
      </w:pPr>
      <w:r w:rsidRPr="00D74C70">
        <w:rPr>
          <w:highlight w:val="yellow"/>
        </w:rPr>
        <w:t>ι</w:t>
      </w:r>
      <w:r w:rsidR="00480AD8" w:rsidRPr="00D74C70">
        <w:rPr>
          <w:highlight w:val="yellow"/>
          <w:vertAlign w:val="subscript"/>
        </w:rPr>
        <w:t>2</w:t>
      </w:r>
      <w:r w:rsidRPr="00D74C70">
        <w:rPr>
          <w:highlight w:val="yellow"/>
        </w:rPr>
        <w:t>(X</w:t>
      </w:r>
      <w:r w:rsidR="00480AD8" w:rsidRPr="00D74C70">
        <w:rPr>
          <w:highlight w:val="yellow"/>
          <w:vertAlign w:val="subscript"/>
        </w:rPr>
        <w:t>2</w:t>
      </w:r>
      <w:r w:rsidRPr="00D74C70">
        <w:rPr>
          <w:highlight w:val="yellow"/>
        </w:rPr>
        <w:t xml:space="preserve">)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2</m:t>
            </m:r>
          </m:sub>
        </m:sSub>
      </m:oMath>
      <w:r w:rsidR="00F577EE" w:rsidRPr="00D74C70">
        <w:rPr>
          <w:highlight w:val="yellow"/>
        </w:rPr>
        <w:t>.</w:t>
      </w:r>
    </w:p>
    <w:p w14:paraId="180558CC" w14:textId="77777777" w:rsidR="00817943" w:rsidRPr="00D74C70" w:rsidRDefault="002E0110" w:rsidP="003F0164">
      <w:pPr>
        <w:ind w:firstLine="0"/>
        <w:rPr>
          <w:highlight w:val="yellow"/>
        </w:rPr>
      </w:pPr>
      <w:r w:rsidRPr="00D74C70">
        <w:rPr>
          <w:highlight w:val="yellow"/>
        </w:rPr>
        <w:t>Khi đó, hệ thống N =N</w:t>
      </w:r>
      <w:r w:rsidRPr="00D74C70">
        <w:rPr>
          <w:highlight w:val="yellow"/>
          <w:vertAlign w:val="subscript"/>
        </w:rPr>
        <w:t>1</w:t>
      </w:r>
      <w:r w:rsidRPr="00D74C70">
        <w:rPr>
          <w:highlight w:val="yellow"/>
        </w:rPr>
        <w:t>||N</w:t>
      </w:r>
      <w:r w:rsidRPr="00D74C70">
        <w:rPr>
          <w:highlight w:val="yellow"/>
          <w:vertAlign w:val="subscript"/>
        </w:rPr>
        <w:t>2</w:t>
      </w:r>
      <w:r w:rsidR="003F0164" w:rsidRPr="00D74C70">
        <w:rPr>
          <w:highlight w:val="yellow"/>
        </w:rPr>
        <w:t xml:space="preserve"> = </w:t>
      </w:r>
      <w:r w:rsidR="003F0164" w:rsidRPr="00D74C70">
        <w:rPr>
          <w:highlight w:val="yellow"/>
        </w:rPr>
        <w:sym w:font="Symbol" w:char="F0E1"/>
      </w:r>
      <w:r w:rsidR="003F0164" w:rsidRPr="00D74C70">
        <w:rPr>
          <w:highlight w:val="yellow"/>
        </w:rPr>
        <w:t>X, E, τ(X,E, X’), ι(X)</w:t>
      </w:r>
      <w:r w:rsidR="003F0164" w:rsidRPr="00D74C70">
        <w:rPr>
          <w:highlight w:val="yellow"/>
        </w:rPr>
        <w:sym w:font="Symbol" w:char="F0F1"/>
      </w:r>
      <w:r w:rsidR="003F0164" w:rsidRPr="00D74C70">
        <w:rPr>
          <w:highlight w:val="yellow"/>
        </w:rPr>
        <w:t>, trong đó:</w:t>
      </w:r>
    </w:p>
    <w:p w14:paraId="202C3C04" w14:textId="77777777" w:rsidR="003F0164" w:rsidRPr="00D74C70" w:rsidRDefault="003F0164" w:rsidP="003F0164">
      <w:pPr>
        <w:pStyle w:val="ListParagraph"/>
        <w:numPr>
          <w:ilvl w:val="0"/>
          <w:numId w:val="9"/>
        </w:numPr>
        <w:rPr>
          <w:highlight w:val="yellow"/>
        </w:rPr>
      </w:pPr>
      <w:r w:rsidRPr="00D74C70">
        <w:rPr>
          <w:highlight w:val="yellow"/>
        </w:rPr>
        <w:t>X</w:t>
      </w:r>
      <w:r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 x'</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oMath>
      <w:r w:rsidRPr="00D74C70">
        <w:rPr>
          <w:highlight w:val="yellow"/>
        </w:rPr>
        <w:t>}, X</w:t>
      </w:r>
      <w:r w:rsidRPr="00D74C70">
        <w:rPr>
          <w:highlight w:val="yellow"/>
          <w:vertAlign w:val="subscript"/>
        </w:rPr>
        <w:t>1</w:t>
      </w:r>
      <w:r w:rsidRPr="00D74C70">
        <w:rPr>
          <w:highlight w:val="yellow"/>
        </w:rPr>
        <w:t>’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5</m:t>
            </m:r>
          </m:sub>
        </m:sSub>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5</m:t>
            </m:r>
          </m:sub>
        </m:sSub>
      </m:oMath>
      <w:r w:rsidR="00420DA3" w:rsidRPr="00D74C70">
        <w:rPr>
          <w:highlight w:val="yellow"/>
        </w:rPr>
        <w:t xml:space="preserve">,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oMath>
      <w:r w:rsidRPr="00D74C70">
        <w:rPr>
          <w:highlight w:val="yellow"/>
        </w:rPr>
        <w:t>},</w:t>
      </w:r>
    </w:p>
    <w:p w14:paraId="5C0717E1" w14:textId="77777777" w:rsidR="003F0164" w:rsidRPr="00D74C70" w:rsidRDefault="003F0164" w:rsidP="003F0164">
      <w:pPr>
        <w:pStyle w:val="ListParagraph"/>
        <w:numPr>
          <w:ilvl w:val="0"/>
          <w:numId w:val="9"/>
        </w:numPr>
        <w:rPr>
          <w:highlight w:val="yellow"/>
        </w:rPr>
      </w:pPr>
      <w:r w:rsidRPr="00D74C70">
        <w:rPr>
          <w:highlight w:val="yellow"/>
        </w:rPr>
        <w:t>E</w:t>
      </w:r>
      <w:r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4</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highlight w:val="yellow"/>
          </w:rPr>
          <m:t>},</m:t>
        </m:r>
      </m:oMath>
    </w:p>
    <w:p w14:paraId="172BF5F2" w14:textId="77777777" w:rsidR="003F0164" w:rsidRPr="00D74C70" w:rsidRDefault="003F0164" w:rsidP="003F0164">
      <w:pPr>
        <w:pStyle w:val="ListParagraph"/>
        <w:numPr>
          <w:ilvl w:val="0"/>
          <w:numId w:val="9"/>
        </w:numPr>
        <w:rPr>
          <w:highlight w:val="yellow"/>
        </w:rPr>
      </w:pPr>
      <w:r w:rsidRPr="00D74C70">
        <w:rPr>
          <w:highlight w:val="yellow"/>
        </w:rPr>
        <w:t>τ</w:t>
      </w:r>
      <w:r w:rsidRPr="00D74C70">
        <w:rPr>
          <w:highlight w:val="yellow"/>
          <w:vertAlign w:val="subscript"/>
        </w:rPr>
        <w:t>1</w:t>
      </w:r>
      <w:r w:rsidRPr="00D74C70">
        <w:rPr>
          <w:highlight w:val="yellow"/>
        </w:rPr>
        <w:t>(X</w:t>
      </w:r>
      <w:r w:rsidRPr="00D74C70">
        <w:rPr>
          <w:highlight w:val="yellow"/>
          <w:vertAlign w:val="subscript"/>
        </w:rPr>
        <w:t>1</w:t>
      </w:r>
      <w:r w:rsidRPr="00D74C70">
        <w:rPr>
          <w:highlight w:val="yellow"/>
        </w:rPr>
        <w:t>, E</w:t>
      </w:r>
      <w:r w:rsidRPr="00D74C70">
        <w:rPr>
          <w:highlight w:val="yellow"/>
          <w:vertAlign w:val="subscript"/>
        </w:rPr>
        <w:t>1</w:t>
      </w:r>
      <w:r w:rsidRPr="00D74C70">
        <w:rPr>
          <w:highlight w:val="yellow"/>
        </w:rPr>
        <w:t>, X</w:t>
      </w:r>
      <w:r w:rsidRPr="00D74C70">
        <w:rPr>
          <w:highlight w:val="yellow"/>
          <w:vertAlign w:val="subscript"/>
        </w:rPr>
        <w:t>1</w:t>
      </w:r>
      <w:r w:rsidRPr="00D74C70">
        <w:rPr>
          <w:highlight w:val="yellow"/>
        </w:rPr>
        <w:t>’)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highlight w:val="yellow"/>
          </w:rPr>
          <m:t>)}</m:t>
        </m:r>
        <m:r>
          <m:rPr>
            <m:sty m:val="p"/>
          </m:rPr>
          <w:rPr>
            <w:rFonts w:ascii="Cambria Math" w:eastAsia="Yu Gothic UI Semilight" w:hAnsi="Cambria Math" w:hint="eastAsia"/>
            <w:highlight w:val="yellow"/>
          </w:rPr>
          <m:t>∧</m:t>
        </m:r>
        <m:r>
          <m:rPr>
            <m:sty m:val="p"/>
          </m:rPr>
          <w:rPr>
            <w:rFonts w:ascii="Cambria Math" w:hAnsi="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6</m:t>
            </m:r>
          </m:sub>
        </m:sSub>
        <m:r>
          <m:rPr>
            <m:sty m:val="p"/>
          </m:rPr>
          <w:rPr>
            <w:rFonts w:ascii="Cambria Math" w:hAnsi="Cambria Math"/>
            <w:highlight w:val="yellow"/>
          </w:rPr>
          <m:t>) | (</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6</m:t>
            </m:r>
          </m:sub>
        </m:sSub>
        <m:r>
          <m:rPr>
            <m:sty m:val="p"/>
          </m:rPr>
          <w:rPr>
            <w:rFonts w:ascii="Cambria Math" w:hAnsi="Cambria Math"/>
            <w:highlight w:val="yellow"/>
          </w:rPr>
          <m:t>)},</m:t>
        </m:r>
      </m:oMath>
      <w:r w:rsidRPr="00D74C70">
        <w:rPr>
          <w:highlight w:val="yellow"/>
        </w:rPr>
        <w:t xml:space="preserve"> v</w:t>
      </w:r>
      <w:r w:rsidRPr="00D74C70">
        <w:rPr>
          <w:rFonts w:cs="Times New Roman"/>
          <w:highlight w:val="yellow"/>
        </w:rPr>
        <w:t>à</w:t>
      </w:r>
    </w:p>
    <w:p w14:paraId="0C870B46" w14:textId="77777777" w:rsidR="003F0164" w:rsidRPr="00D74C70" w:rsidRDefault="003F0164" w:rsidP="00D71815">
      <w:pPr>
        <w:pStyle w:val="ListParagraph"/>
        <w:numPr>
          <w:ilvl w:val="0"/>
          <w:numId w:val="8"/>
        </w:numPr>
        <w:rPr>
          <w:highlight w:val="yellow"/>
        </w:rPr>
      </w:pPr>
      <w:r w:rsidRPr="00D74C70">
        <w:rPr>
          <w:highlight w:val="yellow"/>
        </w:rPr>
        <w:t>ι</w:t>
      </w:r>
      <w:r w:rsidRPr="00D74C70">
        <w:rPr>
          <w:highlight w:val="yellow"/>
          <w:vertAlign w:val="subscript"/>
        </w:rPr>
        <w:t>1</w:t>
      </w:r>
      <w:r w:rsidRPr="00D74C70">
        <w:rPr>
          <w:highlight w:val="yellow"/>
        </w:rPr>
        <w:t>(X</w:t>
      </w:r>
      <w:r w:rsidRPr="00D74C70">
        <w:rPr>
          <w:highlight w:val="yellow"/>
          <w:vertAlign w:val="subscript"/>
        </w:rPr>
        <w:t>1</w:t>
      </w:r>
      <w:r w:rsidRPr="00D74C70">
        <w:rPr>
          <w:highlight w:val="yellow"/>
        </w:rPr>
        <w:t xml:space="preserve">)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w:rPr>
            <w:rFonts w:ascii="Cambria Math" w:eastAsia="Yu Gothic UI Semilight" w:hAnsi="Cambria Math" w:hint="eastAsia"/>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e>
          <m:sub>
            <m:r>
              <w:rPr>
                <w:rFonts w:ascii="Cambria Math" w:hAnsi="Cambria Math"/>
                <w:highlight w:val="yellow"/>
              </w:rPr>
              <m:t>2</m:t>
            </m:r>
          </m:sub>
        </m:sSub>
        <m:r>
          <m:rPr>
            <m:sty m:val="p"/>
          </m:rPr>
          <w:rPr>
            <w:rFonts w:ascii="Cambria Math" w:hAnsi="Cambria Math"/>
            <w:highlight w:val="yellow"/>
          </w:rPr>
          <m:t>.</m:t>
        </m:r>
      </m:oMath>
    </w:p>
    <w:p w14:paraId="33C84569" w14:textId="77777777" w:rsidR="00BD04D4" w:rsidRPr="00D74C70" w:rsidRDefault="00BD04D4" w:rsidP="00BD04D4">
      <w:pPr>
        <w:ind w:firstLine="0"/>
        <w:rPr>
          <w:b/>
          <w:highlight w:val="yellow"/>
        </w:rPr>
      </w:pPr>
      <w:r w:rsidRPr="00D74C70">
        <w:rPr>
          <w:b/>
          <w:i/>
          <w:highlight w:val="yellow"/>
        </w:rPr>
        <w:t>Định nghĩa 2.1</w:t>
      </w:r>
      <w:r w:rsidR="00C93B95" w:rsidRPr="00D74C70">
        <w:rPr>
          <w:b/>
          <w:i/>
          <w:highlight w:val="yellow"/>
        </w:rPr>
        <w:t>7</w:t>
      </w:r>
      <w:r w:rsidR="00791491" w:rsidRPr="00D74C70">
        <w:rPr>
          <w:b/>
          <w:highlight w:val="yellow"/>
        </w:rPr>
        <w:t xml:space="preserve">: </w:t>
      </w:r>
      <w:commentRangeStart w:id="99"/>
      <w:r w:rsidR="00791491" w:rsidRPr="00D74C70">
        <w:rPr>
          <w:highlight w:val="yellow"/>
        </w:rPr>
        <w:t>Tính thỏa mãn một thuộc tính của hệ thống được biểu diễn bởi dạng đặc tả sử dụ</w:t>
      </w:r>
      <w:r w:rsidR="00BE3BEA" w:rsidRPr="00D74C70">
        <w:rPr>
          <w:highlight w:val="yellow"/>
        </w:rPr>
        <w:t>ng hàm logic [3</w:t>
      </w:r>
      <w:r w:rsidR="00791491" w:rsidRPr="00D74C70">
        <w:rPr>
          <w:highlight w:val="yellow"/>
        </w:rPr>
        <w:t>]</w:t>
      </w:r>
      <w:commentRangeEnd w:id="99"/>
      <w:r w:rsidR="000B75F9" w:rsidRPr="00D74C70">
        <w:rPr>
          <w:rStyle w:val="CommentReference"/>
          <w:highlight w:val="yellow"/>
        </w:rPr>
        <w:commentReference w:id="99"/>
      </w:r>
    </w:p>
    <w:p w14:paraId="251BA3D7" w14:textId="77777777" w:rsidR="00B9771A" w:rsidRPr="00D74C70" w:rsidRDefault="008826A1" w:rsidP="009500E7">
      <w:pPr>
        <w:ind w:firstLine="0"/>
        <w:rPr>
          <w:highlight w:val="yellow"/>
        </w:rPr>
      </w:pPr>
      <w:r w:rsidRPr="00D74C70">
        <w:rPr>
          <w:highlight w:val="yellow"/>
        </w:rPr>
        <w:t xml:space="preserve">Một thuộc tính </w:t>
      </w:r>
      <w:r w:rsidRPr="00D74C70">
        <w:rPr>
          <w:rFonts w:cs="Times New Roman"/>
          <w:szCs w:val="28"/>
          <w:highlight w:val="yellow"/>
        </w:rPr>
        <w:t>π</w:t>
      </w:r>
      <w:r w:rsidR="00367067" w:rsidRPr="00D74C70">
        <w:rPr>
          <w:rFonts w:cs="Times New Roman"/>
          <w:szCs w:val="28"/>
          <w:highlight w:val="yellow"/>
        </w:rPr>
        <w:t>(X</w:t>
      </w:r>
      <w:r w:rsidRPr="00D74C70">
        <w:rPr>
          <w:rFonts w:cs="Times New Roman"/>
          <w:szCs w:val="28"/>
          <w:highlight w:val="yellow"/>
        </w:rPr>
        <w:t xml:space="preserve">) là một hàm logic </w:t>
      </w:r>
      <w:r w:rsidR="00367067" w:rsidRPr="00D74C70">
        <w:rPr>
          <w:rFonts w:cs="Times New Roman"/>
          <w:szCs w:val="28"/>
          <w:highlight w:val="yellow"/>
        </w:rPr>
        <w:t>trên tập X.</w:t>
      </w:r>
      <w:r w:rsidRPr="00D74C70">
        <w:rPr>
          <w:highlight w:val="yellow"/>
        </w:rPr>
        <w:t xml:space="preserve">Với N là dạng đặc tả sử dụng hàm logic của hệ thống, </w:t>
      </w:r>
      <w:r w:rsidR="009500E7" w:rsidRPr="00D74C70">
        <w:rPr>
          <w:rFonts w:cs="Times New Roman"/>
          <w:szCs w:val="28"/>
          <w:highlight w:val="yellow"/>
        </w:rPr>
        <w:t>ta nói rằng N thỏa mãn π (kí hiệu là N</w:t>
      </w:r>
      <w:r w:rsidR="009500E7" w:rsidRPr="00D74C70">
        <w:rPr>
          <w:rFonts w:cs="Times New Roman"/>
          <w:szCs w:val="28"/>
          <w:highlight w:val="yellow"/>
          <w:lang w:val="fr-FR"/>
        </w:rPr>
        <w:t>╞</w:t>
      </w:r>
      <w:r w:rsidR="009500E7" w:rsidRPr="00D74C70">
        <w:rPr>
          <w:rFonts w:cs="Times New Roman"/>
          <w:szCs w:val="28"/>
          <w:highlight w:val="yellow"/>
        </w:rPr>
        <w:t xml:space="preserve">π) nếu với bất kì chuỗi </w:t>
      </w:r>
      <w:r w:rsidR="009500E7" w:rsidRPr="00D74C70">
        <w:rPr>
          <w:highlight w:val="yellow"/>
        </w:rPr>
        <w:t>ξ = γ</w:t>
      </w:r>
      <w:r w:rsidR="009500E7" w:rsidRPr="00D74C70">
        <w:rPr>
          <w:highlight w:val="yellow"/>
          <w:vertAlign w:val="subscript"/>
        </w:rPr>
        <w:t>0</w:t>
      </w:r>
      <w:r w:rsidR="009500E7" w:rsidRPr="00D74C70">
        <w:rPr>
          <w:highlight w:val="yellow"/>
        </w:rPr>
        <w:t>γ</w:t>
      </w:r>
      <w:r w:rsidR="009500E7" w:rsidRPr="00D74C70">
        <w:rPr>
          <w:highlight w:val="yellow"/>
          <w:vertAlign w:val="subscript"/>
        </w:rPr>
        <w:t>1</w:t>
      </w:r>
      <w:r w:rsidR="009500E7" w:rsidRPr="00D74C70">
        <w:rPr>
          <w:highlight w:val="yellow"/>
        </w:rPr>
        <w:t xml:space="preserve"> ...γ</w:t>
      </w:r>
      <w:r w:rsidR="00310646" w:rsidRPr="00D74C70">
        <w:rPr>
          <w:highlight w:val="yellow"/>
          <w:vertAlign w:val="subscript"/>
        </w:rPr>
        <w:t>t</w:t>
      </w:r>
      <w:r w:rsidR="009500E7" w:rsidRPr="00D74C70">
        <w:rPr>
          <w:highlight w:val="yellow"/>
        </w:rPr>
        <w:t xml:space="preserve"> là một vết của N và </w:t>
      </w:r>
      <w:r w:rsidR="009500E7" w:rsidRPr="00D74C70">
        <w:rPr>
          <w:rFonts w:cs="Times New Roman"/>
          <w:szCs w:val="28"/>
          <w:highlight w:val="yellow"/>
        </w:rPr>
        <w:t>π</w:t>
      </w:r>
      <w:r w:rsidR="00630EA6" w:rsidRPr="00D74C70">
        <w:rPr>
          <w:highlight w:val="yellow"/>
        </w:rPr>
        <w:t>[υ</w:t>
      </w:r>
      <w:r w:rsidR="00630EA6" w:rsidRPr="00D74C70">
        <w:rPr>
          <w:highlight w:val="yellow"/>
          <w:vertAlign w:val="subscript"/>
        </w:rPr>
        <w:t>i</w:t>
      </w:r>
      <w:r w:rsidR="00630EA6" w:rsidRPr="00D74C70">
        <w:rPr>
          <w:highlight w:val="yellow"/>
        </w:rPr>
        <w:t>, γ</w:t>
      </w:r>
      <w:r w:rsidR="00630EA6" w:rsidRPr="00D74C70">
        <w:rPr>
          <w:highlight w:val="yellow"/>
          <w:vertAlign w:val="subscript"/>
        </w:rPr>
        <w:t>i</w:t>
      </w:r>
      <w:r w:rsidR="00630EA6" w:rsidRPr="00D74C70">
        <w:rPr>
          <w:highlight w:val="yellow"/>
        </w:rPr>
        <w:t>, υ</w:t>
      </w:r>
      <w:r w:rsidR="00630EA6" w:rsidRPr="00D74C70">
        <w:rPr>
          <w:highlight w:val="yellow"/>
          <w:vertAlign w:val="subscript"/>
        </w:rPr>
        <w:t>i+1</w:t>
      </w:r>
      <w:r w:rsidR="009500E7" w:rsidRPr="00D74C70">
        <w:rPr>
          <w:highlight w:val="yellow"/>
        </w:rPr>
        <w:t>]</w:t>
      </w:r>
      <w:r w:rsidR="00403798" w:rsidRPr="00D74C70">
        <w:rPr>
          <w:highlight w:val="yellow"/>
        </w:rPr>
        <w:t xml:space="preserve"> = T </w:t>
      </w:r>
      <w:r w:rsidR="00EF3614" w:rsidRPr="00D74C70">
        <w:rPr>
          <w:highlight w:val="yellow"/>
        </w:rPr>
        <w:t xml:space="preserve">với </w:t>
      </w:r>
      <w:r w:rsidR="00403798" w:rsidRPr="00D74C70">
        <w:rPr>
          <w:rFonts w:cs="Times New Roman"/>
          <w:highlight w:val="yellow"/>
        </w:rPr>
        <w:t xml:space="preserve">0 </w:t>
      </w:r>
      <w:r w:rsidR="0004342A" w:rsidRPr="00D74C70">
        <w:rPr>
          <w:rFonts w:eastAsia="Yu Gothic UI Semilight" w:cs="Times New Roman"/>
          <w:highlight w:val="yellow"/>
        </w:rPr>
        <w:t>≤</w:t>
      </w:r>
      <w:r w:rsidR="0004342A" w:rsidRPr="00D74C70">
        <w:rPr>
          <w:rFonts w:cs="Times New Roman"/>
          <w:highlight w:val="yellow"/>
        </w:rPr>
        <w:t xml:space="preserve"> i </w:t>
      </w:r>
      <w:r w:rsidR="001D3916" w:rsidRPr="00D74C70">
        <w:rPr>
          <w:rFonts w:eastAsia="Yu Gothic UI Semilight" w:cs="Times New Roman"/>
          <w:highlight w:val="yellow"/>
        </w:rPr>
        <w:t>≤</w:t>
      </w:r>
      <w:r w:rsidR="00EF3614" w:rsidRPr="00D74C70">
        <w:rPr>
          <w:highlight w:val="yellow"/>
        </w:rPr>
        <w:t xml:space="preserve"> t và υ</w:t>
      </w:r>
      <w:r w:rsidR="00EF3614" w:rsidRPr="00D74C70">
        <w:rPr>
          <w:highlight w:val="yellow"/>
          <w:vertAlign w:val="subscript"/>
        </w:rPr>
        <w:t>i</w:t>
      </w:r>
      <w:r w:rsidR="00EF3614" w:rsidRPr="00D74C70">
        <w:rPr>
          <w:highlight w:val="yellow"/>
        </w:rPr>
        <w:t>và υ</w:t>
      </w:r>
      <w:r w:rsidR="00EF3614" w:rsidRPr="00D74C70">
        <w:rPr>
          <w:highlight w:val="yellow"/>
          <w:vertAlign w:val="subscript"/>
        </w:rPr>
        <w:t>i+1</w:t>
      </w:r>
      <w:r w:rsidR="00EF3614" w:rsidRPr="00D74C70">
        <w:rPr>
          <w:highlight w:val="yellow"/>
        </w:rPr>
        <w:t xml:space="preserve"> là các phép gán trên tập X</w:t>
      </w:r>
      <w:r w:rsidR="00525B28" w:rsidRPr="00D74C70">
        <w:rPr>
          <w:highlight w:val="yellow"/>
        </w:rPr>
        <w:t>.</w:t>
      </w:r>
    </w:p>
    <w:p w14:paraId="306928A7" w14:textId="77777777" w:rsidR="00A304EA" w:rsidRPr="00D74C70" w:rsidRDefault="00C8273B" w:rsidP="00BD04D4">
      <w:pPr>
        <w:ind w:firstLine="0"/>
        <w:rPr>
          <w:rFonts w:cs="Times New Roman"/>
          <w:szCs w:val="28"/>
          <w:highlight w:val="yellow"/>
        </w:rPr>
      </w:pPr>
      <w:r w:rsidRPr="00D74C70">
        <w:rPr>
          <w:b/>
          <w:highlight w:val="yellow"/>
        </w:rPr>
        <w:t>Ví dụ 2.18</w:t>
      </w:r>
      <w:r w:rsidR="00AF5FCA" w:rsidRPr="00D74C70">
        <w:rPr>
          <w:highlight w:val="yellow"/>
        </w:rPr>
        <w:t xml:space="preserve">: Ví dụ về tính thỏa mãn thuộc tính </w:t>
      </w:r>
      <w:r w:rsidR="00AF5FCA" w:rsidRPr="00D74C70">
        <w:rPr>
          <w:rFonts w:cs="Times New Roman"/>
          <w:szCs w:val="28"/>
          <w:highlight w:val="yellow"/>
        </w:rPr>
        <w:t>π của hệ thống biểu diễn dưới dạng đặc tả sử dụng logic</w:t>
      </w:r>
      <w:r w:rsidR="00493ECE" w:rsidRPr="00D74C70">
        <w:rPr>
          <w:rFonts w:cs="Times New Roman"/>
          <w:szCs w:val="28"/>
          <w:highlight w:val="yellow"/>
        </w:rPr>
        <w:t>.</w:t>
      </w:r>
    </w:p>
    <w:p w14:paraId="4D495553" w14:textId="77777777" w:rsidR="00493ECE" w:rsidRPr="00D74C70" w:rsidRDefault="00604900" w:rsidP="00BD04D4">
      <w:pPr>
        <w:ind w:firstLine="0"/>
        <w:rPr>
          <w:highlight w:val="yellow"/>
        </w:rPr>
      </w:pPr>
      <w:r w:rsidRPr="00D74C70">
        <w:rPr>
          <w:highlight w:val="yellow"/>
        </w:rPr>
        <w:t>Xét một hệ thống N được biểu diễn bởi dạng đặc tả sử dụng hàm logic như sau:</w:t>
      </w:r>
    </w:p>
    <w:p w14:paraId="115B3602" w14:textId="77777777" w:rsidR="006C44A6" w:rsidRPr="00D74C70" w:rsidRDefault="006C44A6" w:rsidP="006C44A6">
      <w:pPr>
        <w:ind w:firstLine="0"/>
        <w:rPr>
          <w:highlight w:val="yellow"/>
        </w:rPr>
      </w:pPr>
      <w:r w:rsidRPr="00D74C70">
        <w:rPr>
          <w:highlight w:val="yellow"/>
        </w:rPr>
        <w:t xml:space="preserve">N = </w:t>
      </w:r>
      <w:r w:rsidRPr="00D74C70">
        <w:rPr>
          <w:highlight w:val="yellow"/>
        </w:rPr>
        <w:sym w:font="Symbol" w:char="F0E1"/>
      </w:r>
      <w:r w:rsidRPr="00D74C70">
        <w:rPr>
          <w:highlight w:val="yellow"/>
        </w:rPr>
        <w:t>X, E, τ(X,E, X’), ι(X)</w:t>
      </w:r>
      <w:r w:rsidRPr="00D74C70">
        <w:rPr>
          <w:highlight w:val="yellow"/>
        </w:rPr>
        <w:sym w:font="Symbol" w:char="F0F1"/>
      </w:r>
      <w:r w:rsidRPr="00D74C70">
        <w:rPr>
          <w:highlight w:val="yellow"/>
        </w:rPr>
        <w:t>,</w:t>
      </w:r>
    </w:p>
    <w:p w14:paraId="7333B0EE" w14:textId="77777777" w:rsidR="00670E8A" w:rsidRPr="00D74C70" w:rsidRDefault="00670E8A" w:rsidP="00670E8A">
      <w:pPr>
        <w:pStyle w:val="ListParagraph"/>
        <w:numPr>
          <w:ilvl w:val="0"/>
          <w:numId w:val="8"/>
        </w:numPr>
        <w:rPr>
          <w:highlight w:val="yellow"/>
        </w:rPr>
      </w:pPr>
      <w:r w:rsidRPr="00D74C70">
        <w:rPr>
          <w:highlight w:val="yellow"/>
        </w:rPr>
        <w:t>X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oMath>
      <w:r w:rsidRPr="00D74C70">
        <w:rPr>
          <w:highlight w:val="yellow"/>
        </w:rPr>
        <w:t>},</w:t>
      </w:r>
      <w:r w:rsidR="00C35C1A" w:rsidRPr="00D74C70">
        <w:rPr>
          <w:highlight w:val="yellow"/>
        </w:rPr>
        <w:t xml:space="preserve"> X</w:t>
      </w:r>
      <w:r w:rsidR="00C35C1A" w:rsidRPr="00D74C70">
        <w:rPr>
          <w:highlight w:val="yellow"/>
          <w:vertAlign w:val="superscript"/>
        </w:rPr>
        <w:t>’</w:t>
      </w:r>
      <w:r w:rsidR="00C35C1A"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7</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8</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9</m:t>
            </m:r>
          </m:sub>
        </m:sSub>
      </m:oMath>
      <w:r w:rsidR="00C35C1A" w:rsidRPr="00D74C70">
        <w:rPr>
          <w:highlight w:val="yellow"/>
        </w:rPr>
        <w:t>}</w:t>
      </w:r>
    </w:p>
    <w:p w14:paraId="2117A23C" w14:textId="77777777" w:rsidR="00670E8A" w:rsidRPr="00D74C70" w:rsidRDefault="00C35C1A" w:rsidP="00670E8A">
      <w:pPr>
        <w:pStyle w:val="ListParagraph"/>
        <w:numPr>
          <w:ilvl w:val="0"/>
          <w:numId w:val="8"/>
        </w:numPr>
        <w:rPr>
          <w:highlight w:val="yellow"/>
        </w:rPr>
      </w:pPr>
      <w:r w:rsidRPr="00D74C70">
        <w:rPr>
          <w:highlight w:val="yellow"/>
        </w:rPr>
        <w:lastRenderedPageBreak/>
        <w:t>E</w:t>
      </w:r>
      <w:r w:rsidR="009E0DBB" w:rsidRPr="00D74C70">
        <w:rPr>
          <w:highlight w:val="yellow"/>
        </w:rPr>
        <w:t xml:space="preserve"> =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4</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5</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6</m:t>
            </m:r>
          </m:sub>
        </m:sSub>
      </m:oMath>
      <w:r w:rsidR="009E0DBB" w:rsidRPr="00D74C70">
        <w:rPr>
          <w:highlight w:val="yellow"/>
        </w:rPr>
        <w:t>},</w:t>
      </w:r>
    </w:p>
    <w:p w14:paraId="22B7905F" w14:textId="77777777" w:rsidR="00C46254" w:rsidRPr="00D74C70" w:rsidRDefault="00C46254" w:rsidP="00C46254">
      <w:pPr>
        <w:pStyle w:val="ListParagraph"/>
        <w:numPr>
          <w:ilvl w:val="0"/>
          <w:numId w:val="8"/>
        </w:numPr>
        <w:rPr>
          <w:highlight w:val="yellow"/>
        </w:rPr>
      </w:pPr>
      <w:r w:rsidRPr="00D74C70">
        <w:rPr>
          <w:highlight w:val="yellow"/>
        </w:rPr>
        <w:t>τ</w:t>
      </w:r>
      <w:r w:rsidRPr="00D74C70">
        <w:rPr>
          <w:highlight w:val="yellow"/>
          <w:vertAlign w:val="subscript"/>
        </w:rPr>
        <w:t>p</w:t>
      </w:r>
      <w:r w:rsidRPr="00D74C70">
        <w:rPr>
          <w:highlight w:val="yellow"/>
        </w:rPr>
        <w:t>(X, E, X’)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8</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9</m:t>
            </m:r>
          </m:sub>
        </m:sSub>
        <m:r>
          <w:rPr>
            <w:rFonts w:ascii="Cambria Math" w:hAnsi="Cambria Math"/>
            <w:highlight w:val="yellow"/>
          </w:rPr>
          <m:t>) | (</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1</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7</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8</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9</m:t>
            </m:r>
          </m:sub>
        </m:sSub>
        <m:sSub>
          <m:sSubPr>
            <m:ctrlPr>
              <w:rPr>
                <w:rFonts w:ascii="Cambria Math" w:hAnsi="Cambria Math"/>
                <w:i/>
                <w:highlight w:val="yellow"/>
              </w:rPr>
            </m:ctrlPr>
          </m:sSubPr>
          <m:e>
            <m:r>
              <w:rPr>
                <w:rFonts w:ascii="Cambria Math" w:hAnsi="Cambria Math"/>
                <w:highlight w:val="yellow"/>
              </w:rPr>
              <m:t>) | (</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sSub>
          <m:sSubPr>
            <m:ctrlPr>
              <w:rPr>
                <w:rFonts w:ascii="Cambria Math" w:hAnsi="Cambria Math"/>
                <w:highlight w:val="yellow"/>
              </w:rPr>
            </m:ctrlPr>
          </m:sSubPr>
          <m:e>
            <m:r>
              <m:rPr>
                <m:sty m:val="p"/>
              </m:rPr>
              <w:rPr>
                <w:rFonts w:ascii="Cambria Math" w:hAnsi="Cambria Math" w:cs="Cambria Math"/>
                <w:highlight w:val="yellow"/>
              </w:rPr>
              <m:t>∧</m:t>
            </m:r>
            <m:r>
              <w:rPr>
                <w:rFonts w:ascii="Cambria Math" w:hAnsi="Cambria Math"/>
                <w:highlight w:val="yellow"/>
              </w:rPr>
              <m:t>x</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sSub>
          <m:sSubPr>
            <m:ctrlPr>
              <w:rPr>
                <w:rFonts w:ascii="Cambria Math" w:hAnsi="Cambria Math"/>
                <w:highlight w:val="yellow"/>
              </w:rPr>
            </m:ctrlPr>
          </m:sSubPr>
          <m:e>
            <m:r>
              <m:rPr>
                <m:sty m:val="p"/>
              </m:rPr>
              <w:rPr>
                <w:rFonts w:ascii="Cambria Math" w:hAnsi="Cambria Math" w:cs="Cambria Math"/>
                <w:highlight w:val="yellow"/>
              </w:rPr>
              <m:t>∧</m:t>
            </m:r>
            <m:r>
              <w:rPr>
                <w:rFonts w:ascii="Cambria Math" w:hAnsi="Cambria Math"/>
                <w:highlight w:val="yellow"/>
              </w:rPr>
              <m:t>x</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7</m:t>
            </m:r>
          </m:sub>
        </m:sSub>
        <m:sSub>
          <m:sSubPr>
            <m:ctrlPr>
              <w:rPr>
                <w:rFonts w:ascii="Cambria Math" w:hAnsi="Cambria Math"/>
                <w:highlight w:val="yellow"/>
              </w:rPr>
            </m:ctrlPr>
          </m:sSubPr>
          <m:e>
            <m:r>
              <m:rPr>
                <m:sty m:val="p"/>
              </m:rPr>
              <w:rPr>
                <w:rFonts w:ascii="Cambria Math" w:hAnsi="Cambria Math" w:cs="Cambria Math"/>
                <w:highlight w:val="yellow"/>
              </w:rPr>
              <m:t>∧</m:t>
            </m:r>
            <m:r>
              <w:rPr>
                <w:rFonts w:ascii="Cambria Math" w:hAnsi="Cambria Math"/>
                <w:highlight w:val="yellow"/>
              </w:rPr>
              <m:t>x</m:t>
            </m:r>
          </m:e>
          <m:sub>
            <m:r>
              <w:rPr>
                <w:rFonts w:ascii="Cambria Math" w:hAnsi="Cambria Math"/>
                <w:highlight w:val="yellow"/>
              </w:rPr>
              <m:t>8</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9</m:t>
            </m:r>
          </m:sub>
        </m:sSub>
        <m:r>
          <w:rPr>
            <w:rFonts w:ascii="Cambria Math" w:hAnsi="Cambria Math"/>
            <w:highlight w:val="yellow"/>
          </w:rPr>
          <m:t xml:space="preserve">) | </m:t>
        </m:r>
        <m:d>
          <m:dPr>
            <m:ctrlPr>
              <w:rPr>
                <w:rFonts w:ascii="Cambria Math" w:hAnsi="Cambria Math"/>
                <w:i/>
                <w:highlight w:val="yellow"/>
              </w:rPr>
            </m:ctrlPr>
          </m:dPr>
          <m:e>
            <m:sSub>
              <m:sSubPr>
                <m:ctrlPr>
                  <w:rPr>
                    <w:rFonts w:ascii="Cambria Math" w:hAnsi="Cambria Math"/>
                    <w:highlight w:val="yellow"/>
                  </w:rPr>
                </m:ctrlPr>
              </m:sSubPr>
              <m:e>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1</m:t>
                    </m:r>
                  </m:sub>
                </m:sSub>
                <m:r>
                  <m:rPr>
                    <m:sty m:val="p"/>
                  </m:rPr>
                  <w:rPr>
                    <w:rFonts w:ascii="Cambria Math" w:hAnsi="Cambria Math" w:cs="Cambria Math"/>
                    <w:highlight w:val="yellow"/>
                  </w:rPr>
                  <m:t>∧</m:t>
                </m:r>
                <m:r>
                  <w:rPr>
                    <w:rFonts w:ascii="Cambria Math" w:hAnsi="Cambria Math"/>
                    <w:highlight w:val="yellow"/>
                  </w:rPr>
                  <m:t>x</m:t>
                </m:r>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sSub>
              <m:sSubPr>
                <m:ctrlPr>
                  <w:rPr>
                    <w:rFonts w:ascii="Cambria Math" w:hAnsi="Cambria Math"/>
                    <w:highlight w:val="yellow"/>
                  </w:rPr>
                </m:ctrlPr>
              </m:sSubPr>
              <m:e>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r>
                  <m:rPr>
                    <m:sty m:val="p"/>
                  </m:rPr>
                  <w:rPr>
                    <w:rFonts w:ascii="Cambria Math" w:hAnsi="Cambria Math" w:cs="Cambria Math"/>
                    <w:highlight w:val="yellow"/>
                  </w:rPr>
                  <m:t>∧</m:t>
                </m:r>
                <m:r>
                  <w:rPr>
                    <w:rFonts w:ascii="Cambria Math" w:hAnsi="Cambria Math"/>
                    <w:highlight w:val="yellow"/>
                  </w:rPr>
                  <m:t>x</m:t>
                </m:r>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6</m:t>
                </m:r>
              </m:sub>
            </m:sSub>
            <m:r>
              <m:rPr>
                <m:sty m:val="p"/>
              </m:rPr>
              <w:rPr>
                <w:rFonts w:ascii="Cambria Math" w:hAnsi="Cambria Math" w:cs="Cambria Math"/>
                <w:highlight w:val="yellow"/>
              </w:rPr>
              <m:t>∧</m:t>
            </m:r>
            <m:sSub>
              <m:sSubPr>
                <m:ctrlPr>
                  <w:rPr>
                    <w:rFonts w:ascii="Cambria Math" w:hAnsi="Cambria Math"/>
                    <w:highlight w:val="yellow"/>
                  </w:rPr>
                </m:ctrlPr>
              </m:sSubPr>
              <m:e>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7</m:t>
                    </m:r>
                  </m:sub>
                </m:sSub>
                <m:r>
                  <m:rPr>
                    <m:sty m:val="p"/>
                  </m:rPr>
                  <w:rPr>
                    <w:rFonts w:ascii="Cambria Math" w:hAnsi="Cambria Math" w:cs="Cambria Math"/>
                    <w:highlight w:val="yellow"/>
                  </w:rPr>
                  <m:t>∧</m:t>
                </m:r>
                <m:r>
                  <w:rPr>
                    <w:rFonts w:ascii="Cambria Math" w:hAnsi="Cambria Math"/>
                    <w:highlight w:val="yellow"/>
                  </w:rPr>
                  <m:t>x</m:t>
                </m:r>
              </m:e>
              <m:sub>
                <m:r>
                  <w:rPr>
                    <w:rFonts w:ascii="Cambria Math" w:hAnsi="Cambria Math"/>
                    <w:highlight w:val="yellow"/>
                  </w:rPr>
                  <m:t>8</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9</m:t>
                </m:r>
              </m:sub>
            </m:sSub>
          </m:e>
        </m:d>
        <m:r>
          <w:rPr>
            <w:rFonts w:ascii="Cambria Math" w:hAnsi="Cambria Math"/>
            <w:highlight w:val="yellow"/>
          </w:rPr>
          <m:t xml:space="preserve"> | (</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4</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5</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6</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7</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8</m:t>
            </m:r>
          </m:sub>
        </m:sSub>
        <m:r>
          <m:rPr>
            <m:sty m:val="p"/>
          </m:rPr>
          <w:rPr>
            <w:rFonts w:ascii="Cambria Math" w:hAnsi="Cambria Math" w:cs="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9</m:t>
            </m:r>
          </m:sub>
        </m:sSub>
        <m:r>
          <w:rPr>
            <w:rFonts w:ascii="Cambria Math" w:hAnsi="Cambria Math"/>
            <w:highlight w:val="yellow"/>
          </w:rPr>
          <m:t>)</m:t>
        </m:r>
      </m:oMath>
      <w:r w:rsidR="00CF5E6C" w:rsidRPr="00D74C70">
        <w:rPr>
          <w:highlight w:val="yellow"/>
        </w:rPr>
        <w:t>}</w:t>
      </w:r>
      <w:r w:rsidR="00FD750C" w:rsidRPr="00D74C70">
        <w:rPr>
          <w:highlight w:val="yellow"/>
        </w:rPr>
        <w:t>|</w:t>
      </w:r>
      <w:r w:rsidRPr="00D74C70">
        <w:rPr>
          <w:highlight w:val="yellow"/>
        </w:rPr>
        <w:t>,</w:t>
      </w:r>
    </w:p>
    <w:p w14:paraId="772A454E" w14:textId="77777777" w:rsidR="00F5723E" w:rsidRPr="00D74C70" w:rsidRDefault="00F5723E" w:rsidP="00C46254">
      <w:pPr>
        <w:pStyle w:val="ListParagraph"/>
        <w:numPr>
          <w:ilvl w:val="0"/>
          <w:numId w:val="8"/>
        </w:numPr>
        <w:rPr>
          <w:highlight w:val="yellow"/>
        </w:rPr>
      </w:pPr>
      <w:r w:rsidRPr="00D74C70">
        <w:rPr>
          <w:highlight w:val="yellow"/>
        </w:rPr>
        <w:t>ι</w:t>
      </w:r>
      <w:r w:rsidRPr="00D74C70">
        <w:rPr>
          <w:highlight w:val="yellow"/>
          <w:vertAlign w:val="subscript"/>
        </w:rPr>
        <w:t>p</w:t>
      </w:r>
      <w:r w:rsidRPr="00D74C70">
        <w:rPr>
          <w:highlight w:val="yellow"/>
        </w:rPr>
        <w:t xml:space="preserve">(X) = </w:t>
      </w:r>
      <m:oMath>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1</m:t>
            </m:r>
          </m:sub>
        </m:sSub>
        <m:sSub>
          <m:sSubPr>
            <m:ctrlPr>
              <w:rPr>
                <w:rFonts w:ascii="Cambria Math" w:hAnsi="Cambria Math"/>
                <w:i/>
                <w:highlight w:val="yellow"/>
              </w:rPr>
            </m:ctrlPr>
          </m:sSubPr>
          <m:e>
            <m:r>
              <m:rPr>
                <m:sty m:val="p"/>
              </m:rPr>
              <w:rPr>
                <w:rFonts w:ascii="Cambria Math" w:hAnsi="Cambria Math" w:cs="Cambria Math"/>
                <w:highlight w:val="yellow"/>
              </w:rPr>
              <m:t>∧</m:t>
            </m:r>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2</m:t>
            </m:r>
          </m:sub>
        </m:sSub>
        <m:r>
          <m:rPr>
            <m:sty m:val="p"/>
          </m:rPr>
          <w:rPr>
            <w:rFonts w:ascii="Cambria Math" w:hAnsi="Cambria Math" w:cs="Cambria Math"/>
            <w:highlight w:val="yellow"/>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3</m:t>
            </m:r>
          </m:sub>
        </m:sSub>
      </m:oMath>
      <w:r w:rsidRPr="00D74C70">
        <w:rPr>
          <w:highlight w:val="yellow"/>
        </w:rPr>
        <w:t>.</w:t>
      </w:r>
    </w:p>
    <w:p w14:paraId="2BB1B567" w14:textId="77777777" w:rsidR="009872DA" w:rsidRPr="00D74C70" w:rsidRDefault="009872DA" w:rsidP="009872DA">
      <w:pPr>
        <w:ind w:firstLine="0"/>
        <w:rPr>
          <w:highlight w:val="yellow"/>
          <w:lang w:val="vi-VN"/>
        </w:rPr>
      </w:pPr>
      <w:r w:rsidRPr="00D74C70">
        <w:rPr>
          <w:highlight w:val="yellow"/>
          <w:lang w:val="vi-VN"/>
        </w:rPr>
        <w:t>Và một thuộ</w:t>
      </w:r>
      <w:r w:rsidR="00BE3BEA" w:rsidRPr="00D74C70">
        <w:rPr>
          <w:highlight w:val="yellow"/>
          <w:lang w:val="vi-VN"/>
        </w:rPr>
        <w:t xml:space="preserve">c tính </w:t>
      </w:r>
      <w:r w:rsidR="00BE3BEA" w:rsidRPr="00D74C70">
        <w:rPr>
          <w:rFonts w:cs="Times New Roman"/>
          <w:szCs w:val="28"/>
          <w:highlight w:val="yellow"/>
        </w:rPr>
        <w:t>π</w:t>
      </w:r>
      <w:r w:rsidRPr="00D74C70">
        <w:rPr>
          <w:highlight w:val="yellow"/>
          <w:lang w:val="vi-VN"/>
        </w:rPr>
        <w:t xml:space="preserve"> được biểu diễn như sau:</w:t>
      </w:r>
    </w:p>
    <w:p w14:paraId="5B88F1D4" w14:textId="77777777" w:rsidR="003C0D51" w:rsidRPr="00D74C70" w:rsidRDefault="00BE3BEA" w:rsidP="00BE3BEA">
      <w:pPr>
        <w:ind w:firstLine="0"/>
        <w:rPr>
          <w:highlight w:val="yellow"/>
          <w:lang w:val="vi-VN"/>
        </w:rPr>
      </w:pPr>
      <w:r w:rsidRPr="00D74C70">
        <w:rPr>
          <w:rFonts w:cs="Times New Roman"/>
          <w:szCs w:val="28"/>
          <w:highlight w:val="yellow"/>
        </w:rPr>
        <w:t>π</w:t>
      </w:r>
      <w:r w:rsidR="00604900" w:rsidRPr="00D74C70">
        <w:rPr>
          <w:highlight w:val="yellow"/>
          <w:lang w:val="vi-VN"/>
        </w:rPr>
        <w:t xml:space="preserve"> = </w:t>
      </w:r>
      <m:oMath>
        <m:sSub>
          <m:sSubPr>
            <m:ctrlPr>
              <w:rPr>
                <w:rFonts w:ascii="Cambria Math" w:hAnsi="Cambria Math"/>
                <w:highlight w:val="yellow"/>
              </w:rPr>
            </m:ctrlPr>
          </m:sSubPr>
          <m:e>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lang w:val="vi-VN"/>
                      </w:rPr>
                      <m:t>x</m:t>
                    </m:r>
                  </m:e>
                </m:acc>
              </m:e>
              <m:sub>
                <m:r>
                  <w:rPr>
                    <w:rFonts w:ascii="Cambria Math" w:hAnsi="Cambria Math"/>
                    <w:highlight w:val="yellow"/>
                    <w:lang w:val="vi-VN"/>
                  </w:rPr>
                  <m:t>4</m:t>
                </m:r>
              </m:sub>
            </m:sSub>
            <m:r>
              <m:rPr>
                <m:sty m:val="p"/>
              </m:rPr>
              <w:rPr>
                <w:rFonts w:ascii="Cambria Math" w:hAnsi="Cambria Math" w:cs="Cambria Math"/>
                <w:highlight w:val="yellow"/>
                <w:lang w:val="vi-VN"/>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lang w:val="vi-VN"/>
                      </w:rPr>
                      <m:t>x</m:t>
                    </m:r>
                  </m:e>
                </m:acc>
              </m:e>
              <m:sub>
                <m:r>
                  <w:rPr>
                    <w:rFonts w:ascii="Cambria Math" w:hAnsi="Cambria Math"/>
                    <w:highlight w:val="yellow"/>
                    <w:lang w:val="vi-VN"/>
                  </w:rPr>
                  <m:t>5</m:t>
                </m:r>
              </m:sub>
            </m:sSub>
            <m:r>
              <m:rPr>
                <m:sty m:val="p"/>
              </m:rPr>
              <w:rPr>
                <w:rFonts w:ascii="Cambria Math" w:hAnsi="Cambria Math" w:cs="Cambria Math"/>
                <w:highlight w:val="yellow"/>
                <w:lang w:val="vi-VN"/>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lang w:val="vi-VN"/>
                      </w:rPr>
                      <m:t>x</m:t>
                    </m:r>
                  </m:e>
                </m:acc>
              </m:e>
              <m:sub>
                <m:r>
                  <w:rPr>
                    <w:rFonts w:ascii="Cambria Math" w:hAnsi="Cambria Math"/>
                    <w:highlight w:val="yellow"/>
                    <w:lang w:val="vi-VN"/>
                  </w:rPr>
                  <m:t>6</m:t>
                </m:r>
              </m:sub>
            </m:sSub>
            <m:r>
              <w:rPr>
                <w:rFonts w:ascii="Cambria Math" w:hAnsi="Cambria Math" w:cs="Times New Roman"/>
                <w:highlight w:val="yellow"/>
                <w:lang w:val="vi-VN"/>
              </w:rPr>
              <m:t>˅</m:t>
            </m:r>
            <m:r>
              <w:rPr>
                <w:rFonts w:ascii="Cambria Math" w:hAnsi="Cambria Math"/>
                <w:highlight w:val="yellow"/>
                <w:lang w:val="vi-VN"/>
              </w:rPr>
              <m:t xml:space="preserve"> x</m:t>
            </m:r>
          </m:e>
          <m:sub>
            <m:r>
              <w:rPr>
                <w:rFonts w:ascii="Cambria Math" w:hAnsi="Cambria Math"/>
                <w:highlight w:val="yellow"/>
                <w:lang w:val="vi-VN"/>
              </w:rPr>
              <m:t>4</m:t>
            </m:r>
          </m:sub>
        </m:sSub>
        <m:r>
          <m:rPr>
            <m:sty m:val="p"/>
          </m:rPr>
          <w:rPr>
            <w:rFonts w:ascii="Cambria Math" w:hAnsi="Cambria Math" w:cs="Cambria Math"/>
            <w:highlight w:val="yellow"/>
            <w:lang w:val="vi-VN"/>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lang w:val="vi-VN"/>
                  </w:rPr>
                  <m:t>x</m:t>
                </m:r>
              </m:e>
            </m:acc>
          </m:e>
          <m:sub>
            <m:r>
              <w:rPr>
                <w:rFonts w:ascii="Cambria Math" w:hAnsi="Cambria Math"/>
                <w:highlight w:val="yellow"/>
                <w:lang w:val="vi-VN"/>
              </w:rPr>
              <m:t>5</m:t>
            </m:r>
          </m:sub>
        </m:sSub>
        <m:r>
          <m:rPr>
            <m:sty m:val="p"/>
          </m:rPr>
          <w:rPr>
            <w:rFonts w:ascii="Cambria Math" w:hAnsi="Cambria Math" w:cs="Cambria Math"/>
            <w:highlight w:val="yellow"/>
            <w:lang w:val="vi-VN"/>
          </w:rPr>
          <m:t>∧</m:t>
        </m:r>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lang w:val="vi-VN"/>
                  </w:rPr>
                  <m:t>x</m:t>
                </m:r>
              </m:e>
            </m:acc>
          </m:e>
          <m:sub>
            <m:r>
              <w:rPr>
                <w:rFonts w:ascii="Cambria Math" w:hAnsi="Cambria Math"/>
                <w:highlight w:val="yellow"/>
                <w:lang w:val="vi-VN"/>
              </w:rPr>
              <m:t>6</m:t>
            </m:r>
          </m:sub>
        </m:sSub>
      </m:oMath>
    </w:p>
    <w:p w14:paraId="2FB241CF" w14:textId="77777777" w:rsidR="00CB55D9" w:rsidRPr="003E03FB" w:rsidRDefault="00CB55D9" w:rsidP="007B67AB">
      <w:pPr>
        <w:ind w:firstLine="0"/>
        <w:rPr>
          <w:lang w:val="vi-VN"/>
        </w:rPr>
      </w:pPr>
      <w:r w:rsidRPr="00D74C70">
        <w:rPr>
          <w:highlight w:val="yellow"/>
          <w:lang w:val="vi-VN"/>
        </w:rPr>
        <w:t xml:space="preserve">Xét </w:t>
      </w:r>
      <w:r w:rsidR="00841CDD" w:rsidRPr="00D74C70">
        <w:rPr>
          <w:highlight w:val="yellow"/>
          <w:lang w:val="vi-VN"/>
        </w:rPr>
        <w:t>1 chuỗi</w:t>
      </w:r>
      <w:r w:rsidR="00841CDD" w:rsidRPr="00D74C70">
        <w:rPr>
          <w:highlight w:val="yellow"/>
        </w:rPr>
        <w:t>ξ</w:t>
      </w:r>
      <w:r w:rsidR="00841CDD" w:rsidRPr="00D74C70">
        <w:rPr>
          <w:highlight w:val="yellow"/>
          <w:lang w:val="vi-VN"/>
        </w:rPr>
        <w:t xml:space="preserve">, </w:t>
      </w:r>
      <w:r w:rsidR="00460D39" w:rsidRPr="00D74C70">
        <w:rPr>
          <w:highlight w:val="yellow"/>
        </w:rPr>
        <w:t>ξ</w:t>
      </w:r>
      <w:r w:rsidR="00C34AC2" w:rsidRPr="00D74C70">
        <w:rPr>
          <w:rFonts w:ascii="Cambria Math" w:hAnsi="Cambria Math" w:cs="Cambria Math"/>
          <w:highlight w:val="yellow"/>
          <w:lang w:val="vi-VN"/>
        </w:rPr>
        <w:t xml:space="preserve">∈ </w:t>
      </w:r>
      <w:r w:rsidRPr="00D74C70">
        <w:rPr>
          <w:highlight w:val="yellow"/>
          <w:lang w:val="vi-VN"/>
        </w:rPr>
        <w:t xml:space="preserve">L(N) </w:t>
      </w:r>
      <w:r w:rsidR="00841CDD" w:rsidRPr="00D74C70">
        <w:rPr>
          <w:highlight w:val="yellow"/>
          <w:lang w:val="vi-VN"/>
        </w:rPr>
        <w:t>và</w:t>
      </w:r>
      <w:r w:rsidRPr="00D74C70">
        <w:rPr>
          <w:highlight w:val="yellow"/>
        </w:rPr>
        <w:t>ξ</w:t>
      </w:r>
      <w:r w:rsidRPr="00D74C70">
        <w:rPr>
          <w:highlight w:val="yellow"/>
          <w:lang w:val="vi-VN"/>
        </w:rPr>
        <w:t xml:space="preserve"> = </w:t>
      </w:r>
      <w:r w:rsidR="006114C8" w:rsidRPr="00D74C70">
        <w:rPr>
          <w:highlight w:val="yellow"/>
        </w:rPr>
        <w:t>γ</w:t>
      </w:r>
      <w:r w:rsidR="006114C8" w:rsidRPr="00D74C70">
        <w:rPr>
          <w:highlight w:val="yellow"/>
          <w:vertAlign w:val="subscript"/>
          <w:lang w:val="vi-VN"/>
        </w:rPr>
        <w:t>0</w:t>
      </w:r>
      <w:r w:rsidR="006114C8" w:rsidRPr="00D74C70">
        <w:rPr>
          <w:highlight w:val="yellow"/>
        </w:rPr>
        <w:t>γ</w:t>
      </w:r>
      <w:r w:rsidR="006114C8" w:rsidRPr="00D74C70">
        <w:rPr>
          <w:highlight w:val="yellow"/>
          <w:vertAlign w:val="subscript"/>
          <w:lang w:val="vi-VN"/>
        </w:rPr>
        <w:t>1</w:t>
      </w:r>
      <w:r w:rsidR="006114C8" w:rsidRPr="00D74C70">
        <w:rPr>
          <w:highlight w:val="yellow"/>
          <w:lang w:val="vi-VN"/>
        </w:rPr>
        <w:t xml:space="preserve"> = </w:t>
      </w:r>
      <w:r w:rsidR="00291E3F" w:rsidRPr="00D74C70">
        <w:rPr>
          <w:highlight w:val="yellow"/>
          <w:lang w:val="vi-VN"/>
        </w:rPr>
        <w:t>FFFTFF</w:t>
      </w:r>
      <w:r w:rsidR="00EB5A72" w:rsidRPr="00D74C70">
        <w:rPr>
          <w:highlight w:val="yellow"/>
          <w:lang w:val="vi-VN"/>
        </w:rPr>
        <w:t xml:space="preserve">. </w:t>
      </w:r>
      <w:r w:rsidR="00163FE5" w:rsidRPr="00D74C70">
        <w:rPr>
          <w:highlight w:val="yellow"/>
          <w:lang w:val="vi-VN"/>
        </w:rPr>
        <w:t xml:space="preserve">Khi đó tồn tại các phép gán </w:t>
      </w:r>
      <w:r w:rsidR="00163FE5" w:rsidRPr="00D74C70">
        <w:rPr>
          <w:highlight w:val="yellow"/>
        </w:rPr>
        <w:t>υ</w:t>
      </w:r>
      <w:r w:rsidR="00163FE5" w:rsidRPr="00D74C70">
        <w:rPr>
          <w:highlight w:val="yellow"/>
          <w:vertAlign w:val="subscript"/>
          <w:lang w:val="vi-VN"/>
        </w:rPr>
        <w:t>0</w:t>
      </w:r>
      <w:r w:rsidR="00163FE5" w:rsidRPr="00D74C70">
        <w:rPr>
          <w:highlight w:val="yellow"/>
          <w:lang w:val="vi-VN"/>
        </w:rPr>
        <w:t xml:space="preserve">, </w:t>
      </w:r>
      <w:r w:rsidR="00163FE5" w:rsidRPr="00D74C70">
        <w:rPr>
          <w:highlight w:val="yellow"/>
        </w:rPr>
        <w:t>υ</w:t>
      </w:r>
      <w:r w:rsidR="00163FE5" w:rsidRPr="00D74C70">
        <w:rPr>
          <w:highlight w:val="yellow"/>
          <w:vertAlign w:val="subscript"/>
          <w:lang w:val="vi-VN"/>
        </w:rPr>
        <w:t>1</w:t>
      </w:r>
      <w:r w:rsidR="00163FE5" w:rsidRPr="00D74C70">
        <w:rPr>
          <w:highlight w:val="yellow"/>
          <w:lang w:val="vi-VN"/>
        </w:rPr>
        <w:t xml:space="preserve">, </w:t>
      </w:r>
      <w:r w:rsidR="00163FE5" w:rsidRPr="00D74C70">
        <w:rPr>
          <w:highlight w:val="yellow"/>
        </w:rPr>
        <w:t>υ</w:t>
      </w:r>
      <w:r w:rsidR="00163FE5" w:rsidRPr="00D74C70">
        <w:rPr>
          <w:highlight w:val="yellow"/>
          <w:vertAlign w:val="subscript"/>
          <w:lang w:val="vi-VN"/>
        </w:rPr>
        <w:t>2</w:t>
      </w:r>
      <w:r w:rsidR="00B13F9A" w:rsidRPr="00D74C70">
        <w:rPr>
          <w:highlight w:val="yellow"/>
          <w:lang w:val="vi-VN"/>
        </w:rPr>
        <w:t xml:space="preserve"> sao cho</w:t>
      </w:r>
      <w:r w:rsidR="00B13F9A" w:rsidRPr="00D74C70">
        <w:rPr>
          <w:highlight w:val="yellow"/>
        </w:rPr>
        <w:t>τ</w:t>
      </w:r>
      <w:r w:rsidR="00B13F9A" w:rsidRPr="00D74C70">
        <w:rPr>
          <w:highlight w:val="yellow"/>
          <w:lang w:val="vi-VN"/>
        </w:rPr>
        <w:t>[</w:t>
      </w:r>
      <w:r w:rsidR="00B13F9A" w:rsidRPr="00D74C70">
        <w:rPr>
          <w:highlight w:val="yellow"/>
        </w:rPr>
        <w:t>υ</w:t>
      </w:r>
      <w:r w:rsidR="00B13F9A" w:rsidRPr="00D74C70">
        <w:rPr>
          <w:highlight w:val="yellow"/>
          <w:vertAlign w:val="subscript"/>
          <w:lang w:val="vi-VN"/>
        </w:rPr>
        <w:t>0</w:t>
      </w:r>
      <w:r w:rsidR="00B13F9A" w:rsidRPr="00D74C70">
        <w:rPr>
          <w:highlight w:val="yellow"/>
          <w:lang w:val="vi-VN"/>
        </w:rPr>
        <w:t>,</w:t>
      </w:r>
      <w:r w:rsidR="00B13F9A" w:rsidRPr="00D74C70">
        <w:rPr>
          <w:highlight w:val="yellow"/>
        </w:rPr>
        <w:t>γ</w:t>
      </w:r>
      <w:r w:rsidR="00B13F9A" w:rsidRPr="00D74C70">
        <w:rPr>
          <w:highlight w:val="yellow"/>
          <w:vertAlign w:val="subscript"/>
          <w:lang w:val="vi-VN"/>
        </w:rPr>
        <w:t>0</w:t>
      </w:r>
      <w:r w:rsidR="00B13F9A" w:rsidRPr="00D74C70">
        <w:rPr>
          <w:highlight w:val="yellow"/>
          <w:lang w:val="vi-VN"/>
        </w:rPr>
        <w:t xml:space="preserve">, </w:t>
      </w:r>
      <w:r w:rsidR="00B13F9A" w:rsidRPr="00D74C70">
        <w:rPr>
          <w:highlight w:val="yellow"/>
        </w:rPr>
        <w:t>υ</w:t>
      </w:r>
      <w:r w:rsidR="00B13F9A" w:rsidRPr="00D74C70">
        <w:rPr>
          <w:highlight w:val="yellow"/>
          <w:vertAlign w:val="subscript"/>
          <w:lang w:val="vi-VN"/>
        </w:rPr>
        <w:t>1</w:t>
      </w:r>
      <w:r w:rsidR="00B13F9A" w:rsidRPr="00D74C70">
        <w:rPr>
          <w:highlight w:val="yellow"/>
          <w:lang w:val="vi-VN"/>
        </w:rPr>
        <w:t>]</w:t>
      </w:r>
      <w:r w:rsidR="007B67AB" w:rsidRPr="00D74C70">
        <w:rPr>
          <w:highlight w:val="yellow"/>
          <w:lang w:val="vi-VN"/>
        </w:rPr>
        <w:t xml:space="preserve"> = T và </w:t>
      </w:r>
      <w:r w:rsidR="007B67AB" w:rsidRPr="00D74C70">
        <w:rPr>
          <w:highlight w:val="yellow"/>
        </w:rPr>
        <w:t>τ</w:t>
      </w:r>
      <w:r w:rsidR="007B67AB" w:rsidRPr="00D74C70">
        <w:rPr>
          <w:highlight w:val="yellow"/>
          <w:lang w:val="vi-VN"/>
        </w:rPr>
        <w:t>[</w:t>
      </w:r>
      <w:r w:rsidR="007B67AB" w:rsidRPr="00D74C70">
        <w:rPr>
          <w:highlight w:val="yellow"/>
        </w:rPr>
        <w:t>υ</w:t>
      </w:r>
      <w:r w:rsidR="00667817" w:rsidRPr="00D74C70">
        <w:rPr>
          <w:highlight w:val="yellow"/>
          <w:vertAlign w:val="subscript"/>
          <w:lang w:val="vi-VN"/>
        </w:rPr>
        <w:t>1</w:t>
      </w:r>
      <w:r w:rsidR="007B67AB" w:rsidRPr="00D74C70">
        <w:rPr>
          <w:highlight w:val="yellow"/>
          <w:lang w:val="vi-VN"/>
        </w:rPr>
        <w:t>,</w:t>
      </w:r>
      <w:r w:rsidR="007B67AB" w:rsidRPr="00D74C70">
        <w:rPr>
          <w:highlight w:val="yellow"/>
        </w:rPr>
        <w:t>γ</w:t>
      </w:r>
      <w:r w:rsidR="00667817" w:rsidRPr="00D74C70">
        <w:rPr>
          <w:highlight w:val="yellow"/>
          <w:vertAlign w:val="subscript"/>
          <w:lang w:val="vi-VN"/>
        </w:rPr>
        <w:t>1</w:t>
      </w:r>
      <w:r w:rsidR="007B67AB" w:rsidRPr="00D74C70">
        <w:rPr>
          <w:highlight w:val="yellow"/>
          <w:lang w:val="vi-VN"/>
        </w:rPr>
        <w:t xml:space="preserve">, </w:t>
      </w:r>
      <w:r w:rsidR="007B67AB" w:rsidRPr="00D74C70">
        <w:rPr>
          <w:highlight w:val="yellow"/>
        </w:rPr>
        <w:t>υ</w:t>
      </w:r>
      <w:r w:rsidR="00667817" w:rsidRPr="00D74C70">
        <w:rPr>
          <w:highlight w:val="yellow"/>
          <w:vertAlign w:val="subscript"/>
          <w:lang w:val="vi-VN"/>
        </w:rPr>
        <w:t>2</w:t>
      </w:r>
      <w:r w:rsidR="007B67AB" w:rsidRPr="00D74C70">
        <w:rPr>
          <w:highlight w:val="yellow"/>
          <w:lang w:val="vi-VN"/>
        </w:rPr>
        <w:t>] = T</w:t>
      </w:r>
      <w:r w:rsidR="00105FE2" w:rsidRPr="00D74C70">
        <w:rPr>
          <w:highlight w:val="yellow"/>
          <w:lang w:val="vi-VN"/>
        </w:rPr>
        <w:t xml:space="preserve"> thì với </w:t>
      </w:r>
      <w:r w:rsidR="00105FE2" w:rsidRPr="00D74C70">
        <w:rPr>
          <w:highlight w:val="yellow"/>
        </w:rPr>
        <w:t>γ</w:t>
      </w:r>
      <w:r w:rsidR="00105FE2" w:rsidRPr="00D74C70">
        <w:rPr>
          <w:highlight w:val="yellow"/>
          <w:vertAlign w:val="subscript"/>
          <w:lang w:val="vi-VN"/>
        </w:rPr>
        <w:t>0</w:t>
      </w:r>
      <w:r w:rsidR="004D3BAE" w:rsidRPr="00D74C70">
        <w:rPr>
          <w:highlight w:val="yellow"/>
          <w:lang w:val="vi-VN"/>
        </w:rPr>
        <w:t xml:space="preserve">, </w:t>
      </w:r>
      <w:r w:rsidR="004D3BAE" w:rsidRPr="00D74C70">
        <w:rPr>
          <w:highlight w:val="yellow"/>
        </w:rPr>
        <w:t>γ</w:t>
      </w:r>
      <w:r w:rsidR="004D3BAE" w:rsidRPr="00D74C70">
        <w:rPr>
          <w:highlight w:val="yellow"/>
          <w:vertAlign w:val="subscript"/>
          <w:lang w:val="vi-VN"/>
        </w:rPr>
        <w:t>1</w:t>
      </w:r>
      <w:r w:rsidR="00105FE2" w:rsidRPr="00D74C70">
        <w:rPr>
          <w:highlight w:val="yellow"/>
          <w:lang w:val="vi-VN"/>
        </w:rPr>
        <w:t xml:space="preserve"> là phép gán trên tập E sao cho </w:t>
      </w:r>
      <w:r w:rsidR="00105FE2" w:rsidRPr="00D74C70">
        <w:rPr>
          <w:highlight w:val="yellow"/>
        </w:rPr>
        <w:t>γ</w:t>
      </w:r>
      <w:r w:rsidR="00105FE2" w:rsidRPr="00D74C70">
        <w:rPr>
          <w:highlight w:val="yellow"/>
          <w:vertAlign w:val="subscript"/>
          <w:lang w:val="vi-VN"/>
        </w:rPr>
        <w:t>0</w:t>
      </w:r>
      <w:r w:rsidR="00105FE2" w:rsidRPr="00D74C70">
        <w:rPr>
          <w:highlight w:val="yellow"/>
          <w:lang w:val="vi-VN"/>
        </w:rPr>
        <w:t>[</w:t>
      </w:r>
      <m:oMath>
        <m:sSub>
          <m:sSubPr>
            <m:ctrlPr>
              <w:rPr>
                <w:rFonts w:ascii="Cambria Math" w:hAnsi="Cambria Math"/>
                <w:i/>
                <w:highlight w:val="yellow"/>
              </w:rPr>
            </m:ctrlPr>
          </m:sSubPr>
          <m:e>
            <m:r>
              <w:rPr>
                <w:rFonts w:ascii="Cambria Math" w:hAnsi="Cambria Math"/>
                <w:highlight w:val="yellow"/>
                <w:lang w:val="vi-VN"/>
              </w:rPr>
              <m:t>x</m:t>
            </m:r>
          </m:e>
          <m:sub>
            <m:r>
              <w:rPr>
                <w:rFonts w:ascii="Cambria Math" w:hAnsi="Cambria Math"/>
                <w:highlight w:val="yellow"/>
                <w:lang w:val="vi-VN"/>
              </w:rPr>
              <m:t>4</m:t>
            </m:r>
          </m:sub>
        </m:sSub>
      </m:oMath>
      <w:r w:rsidR="00105FE2" w:rsidRPr="00D74C70">
        <w:rPr>
          <w:highlight w:val="yellow"/>
          <w:lang w:val="vi-VN"/>
        </w:rPr>
        <w:t xml:space="preserve">] = F, </w:t>
      </w:r>
      <w:r w:rsidR="00105FE2" w:rsidRPr="00D74C70">
        <w:rPr>
          <w:highlight w:val="yellow"/>
        </w:rPr>
        <w:t>γ</w:t>
      </w:r>
      <w:r w:rsidR="00105FE2" w:rsidRPr="00D74C70">
        <w:rPr>
          <w:highlight w:val="yellow"/>
          <w:vertAlign w:val="subscript"/>
          <w:lang w:val="vi-VN"/>
        </w:rPr>
        <w:t>0</w:t>
      </w:r>
      <w:r w:rsidR="00105FE2" w:rsidRPr="00D74C70">
        <w:rPr>
          <w:highlight w:val="yellow"/>
          <w:lang w:val="vi-VN"/>
        </w:rPr>
        <w:t>[</w:t>
      </w:r>
      <m:oMath>
        <m:sSub>
          <m:sSubPr>
            <m:ctrlPr>
              <w:rPr>
                <w:rFonts w:ascii="Cambria Math" w:hAnsi="Cambria Math"/>
                <w:i/>
                <w:highlight w:val="yellow"/>
              </w:rPr>
            </m:ctrlPr>
          </m:sSubPr>
          <m:e>
            <m:r>
              <w:rPr>
                <w:rFonts w:ascii="Cambria Math" w:hAnsi="Cambria Math"/>
                <w:highlight w:val="yellow"/>
                <w:lang w:val="vi-VN"/>
              </w:rPr>
              <m:t>x</m:t>
            </m:r>
          </m:e>
          <m:sub>
            <m:r>
              <w:rPr>
                <w:rFonts w:ascii="Cambria Math" w:hAnsi="Cambria Math"/>
                <w:highlight w:val="yellow"/>
                <w:lang w:val="vi-VN"/>
              </w:rPr>
              <m:t>5</m:t>
            </m:r>
          </m:sub>
        </m:sSub>
      </m:oMath>
      <w:r w:rsidR="00105FE2" w:rsidRPr="00D74C70">
        <w:rPr>
          <w:highlight w:val="yellow"/>
          <w:lang w:val="vi-VN"/>
        </w:rPr>
        <w:t>] = F</w:t>
      </w:r>
      <w:r w:rsidR="00E56AC5" w:rsidRPr="00D74C70">
        <w:rPr>
          <w:highlight w:val="yellow"/>
          <w:lang w:val="vi-VN"/>
        </w:rPr>
        <w:t xml:space="preserve">, </w:t>
      </w:r>
      <w:r w:rsidR="00E56AC5" w:rsidRPr="00D74C70">
        <w:rPr>
          <w:highlight w:val="yellow"/>
        </w:rPr>
        <w:t>γ</w:t>
      </w:r>
      <w:r w:rsidR="00E56AC5" w:rsidRPr="00D74C70">
        <w:rPr>
          <w:highlight w:val="yellow"/>
          <w:vertAlign w:val="subscript"/>
          <w:lang w:val="vi-VN"/>
        </w:rPr>
        <w:t>0</w:t>
      </w:r>
      <w:r w:rsidR="00E56AC5" w:rsidRPr="00D74C70">
        <w:rPr>
          <w:highlight w:val="yellow"/>
          <w:lang w:val="vi-VN"/>
        </w:rPr>
        <w:t>[</w:t>
      </w:r>
      <m:oMath>
        <m:sSub>
          <m:sSubPr>
            <m:ctrlPr>
              <w:rPr>
                <w:rFonts w:ascii="Cambria Math" w:hAnsi="Cambria Math"/>
                <w:i/>
                <w:highlight w:val="yellow"/>
              </w:rPr>
            </m:ctrlPr>
          </m:sSubPr>
          <m:e>
            <m:r>
              <w:rPr>
                <w:rFonts w:ascii="Cambria Math" w:hAnsi="Cambria Math"/>
                <w:highlight w:val="yellow"/>
                <w:lang w:val="vi-VN"/>
              </w:rPr>
              <m:t>x</m:t>
            </m:r>
          </m:e>
          <m:sub>
            <m:r>
              <w:rPr>
                <w:rFonts w:ascii="Cambria Math" w:hAnsi="Cambria Math"/>
                <w:highlight w:val="yellow"/>
                <w:lang w:val="vi-VN"/>
              </w:rPr>
              <m:t>6</m:t>
            </m:r>
          </m:sub>
        </m:sSub>
      </m:oMath>
      <w:r w:rsidR="00E56AC5" w:rsidRPr="00D74C70">
        <w:rPr>
          <w:highlight w:val="yellow"/>
          <w:lang w:val="vi-VN"/>
        </w:rPr>
        <w:t>] = F</w:t>
      </w:r>
      <w:r w:rsidR="004D3BAE" w:rsidRPr="00D74C70">
        <w:rPr>
          <w:highlight w:val="yellow"/>
          <w:lang w:val="vi-VN"/>
        </w:rPr>
        <w:t xml:space="preserve">, </w:t>
      </w:r>
      <w:r w:rsidR="004D3BAE" w:rsidRPr="00D74C70">
        <w:rPr>
          <w:highlight w:val="yellow"/>
        </w:rPr>
        <w:t>γ</w:t>
      </w:r>
      <w:r w:rsidR="004D3BAE" w:rsidRPr="00D74C70">
        <w:rPr>
          <w:highlight w:val="yellow"/>
          <w:vertAlign w:val="subscript"/>
          <w:lang w:val="vi-VN"/>
        </w:rPr>
        <w:t>1</w:t>
      </w:r>
      <w:r w:rsidR="004D3BAE" w:rsidRPr="00D74C70">
        <w:rPr>
          <w:highlight w:val="yellow"/>
          <w:lang w:val="vi-VN"/>
        </w:rPr>
        <w:t>[</w:t>
      </w:r>
      <m:oMath>
        <m:sSub>
          <m:sSubPr>
            <m:ctrlPr>
              <w:rPr>
                <w:rFonts w:ascii="Cambria Math" w:hAnsi="Cambria Math"/>
                <w:i/>
                <w:highlight w:val="yellow"/>
              </w:rPr>
            </m:ctrlPr>
          </m:sSubPr>
          <m:e>
            <m:r>
              <w:rPr>
                <w:rFonts w:ascii="Cambria Math" w:hAnsi="Cambria Math"/>
                <w:highlight w:val="yellow"/>
                <w:lang w:val="vi-VN"/>
              </w:rPr>
              <m:t>x</m:t>
            </m:r>
          </m:e>
          <m:sub>
            <m:r>
              <w:rPr>
                <w:rFonts w:ascii="Cambria Math" w:hAnsi="Cambria Math"/>
                <w:highlight w:val="yellow"/>
                <w:lang w:val="vi-VN"/>
              </w:rPr>
              <m:t>4</m:t>
            </m:r>
          </m:sub>
        </m:sSub>
      </m:oMath>
      <w:r w:rsidR="004D3BAE" w:rsidRPr="00D74C70">
        <w:rPr>
          <w:highlight w:val="yellow"/>
          <w:lang w:val="vi-VN"/>
        </w:rPr>
        <w:t xml:space="preserve">] = T, </w:t>
      </w:r>
      <w:r w:rsidR="004D3BAE" w:rsidRPr="00D74C70">
        <w:rPr>
          <w:highlight w:val="yellow"/>
        </w:rPr>
        <w:t>γ</w:t>
      </w:r>
      <w:r w:rsidR="004D3BAE" w:rsidRPr="00D74C70">
        <w:rPr>
          <w:highlight w:val="yellow"/>
          <w:vertAlign w:val="subscript"/>
          <w:lang w:val="vi-VN"/>
        </w:rPr>
        <w:t>1</w:t>
      </w:r>
      <w:r w:rsidR="004D3BAE" w:rsidRPr="00D74C70">
        <w:rPr>
          <w:highlight w:val="yellow"/>
          <w:lang w:val="vi-VN"/>
        </w:rPr>
        <w:t>[</w:t>
      </w:r>
      <m:oMath>
        <m:sSub>
          <m:sSubPr>
            <m:ctrlPr>
              <w:rPr>
                <w:rFonts w:ascii="Cambria Math" w:hAnsi="Cambria Math"/>
                <w:i/>
                <w:highlight w:val="yellow"/>
              </w:rPr>
            </m:ctrlPr>
          </m:sSubPr>
          <m:e>
            <m:r>
              <w:rPr>
                <w:rFonts w:ascii="Cambria Math" w:hAnsi="Cambria Math"/>
                <w:highlight w:val="yellow"/>
                <w:lang w:val="vi-VN"/>
              </w:rPr>
              <m:t>x</m:t>
            </m:r>
          </m:e>
          <m:sub>
            <m:r>
              <w:rPr>
                <w:rFonts w:ascii="Cambria Math" w:hAnsi="Cambria Math"/>
                <w:highlight w:val="yellow"/>
                <w:lang w:val="vi-VN"/>
              </w:rPr>
              <m:t>5</m:t>
            </m:r>
          </m:sub>
        </m:sSub>
      </m:oMath>
      <w:r w:rsidR="004D3BAE" w:rsidRPr="00D74C70">
        <w:rPr>
          <w:highlight w:val="yellow"/>
          <w:lang w:val="vi-VN"/>
        </w:rPr>
        <w:t xml:space="preserve">] = F, </w:t>
      </w:r>
      <w:r w:rsidR="004D3BAE" w:rsidRPr="00D74C70">
        <w:rPr>
          <w:highlight w:val="yellow"/>
        </w:rPr>
        <w:t>γ</w:t>
      </w:r>
      <w:r w:rsidR="0076382F" w:rsidRPr="00D74C70">
        <w:rPr>
          <w:highlight w:val="yellow"/>
          <w:vertAlign w:val="subscript"/>
          <w:lang w:val="vi-VN"/>
        </w:rPr>
        <w:t>1</w:t>
      </w:r>
      <w:r w:rsidR="004D3BAE" w:rsidRPr="00D74C70">
        <w:rPr>
          <w:highlight w:val="yellow"/>
          <w:lang w:val="vi-VN"/>
        </w:rPr>
        <w:t>[</w:t>
      </w:r>
      <m:oMath>
        <m:sSub>
          <m:sSubPr>
            <m:ctrlPr>
              <w:rPr>
                <w:rFonts w:ascii="Cambria Math" w:hAnsi="Cambria Math"/>
                <w:i/>
                <w:highlight w:val="yellow"/>
              </w:rPr>
            </m:ctrlPr>
          </m:sSubPr>
          <m:e>
            <m:r>
              <w:rPr>
                <w:rFonts w:ascii="Cambria Math" w:hAnsi="Cambria Math"/>
                <w:highlight w:val="yellow"/>
                <w:lang w:val="vi-VN"/>
              </w:rPr>
              <m:t>x</m:t>
            </m:r>
          </m:e>
          <m:sub>
            <m:r>
              <w:rPr>
                <w:rFonts w:ascii="Cambria Math" w:hAnsi="Cambria Math"/>
                <w:highlight w:val="yellow"/>
                <w:lang w:val="vi-VN"/>
              </w:rPr>
              <m:t>6</m:t>
            </m:r>
          </m:sub>
        </m:sSub>
      </m:oMath>
      <w:r w:rsidR="004D3BAE" w:rsidRPr="00D74C70">
        <w:rPr>
          <w:highlight w:val="yellow"/>
          <w:lang w:val="vi-VN"/>
        </w:rPr>
        <w:t>] = F</w:t>
      </w:r>
      <w:r w:rsidR="002D3D17" w:rsidRPr="00D74C70">
        <w:rPr>
          <w:highlight w:val="yellow"/>
          <w:lang w:val="vi-VN"/>
        </w:rPr>
        <w:t xml:space="preserve">, khi đó </w:t>
      </w:r>
      <w:r w:rsidR="002D3D17" w:rsidRPr="00D74C70">
        <w:rPr>
          <w:rFonts w:cs="Times New Roman"/>
          <w:szCs w:val="28"/>
          <w:highlight w:val="yellow"/>
        </w:rPr>
        <w:t>π</w:t>
      </w:r>
      <w:r w:rsidR="002D3D17" w:rsidRPr="00D74C70">
        <w:rPr>
          <w:rFonts w:cs="Times New Roman"/>
          <w:szCs w:val="28"/>
          <w:highlight w:val="yellow"/>
          <w:lang w:val="vi-VN"/>
        </w:rPr>
        <w:t>[</w:t>
      </w:r>
      <w:r w:rsidR="002D3D17" w:rsidRPr="00D74C70">
        <w:rPr>
          <w:highlight w:val="yellow"/>
        </w:rPr>
        <w:t>υ</w:t>
      </w:r>
      <w:r w:rsidR="002D3D17" w:rsidRPr="00D74C70">
        <w:rPr>
          <w:highlight w:val="yellow"/>
          <w:vertAlign w:val="subscript"/>
          <w:lang w:val="vi-VN"/>
        </w:rPr>
        <w:t>0</w:t>
      </w:r>
      <w:r w:rsidR="002D3D17" w:rsidRPr="00D74C70">
        <w:rPr>
          <w:highlight w:val="yellow"/>
          <w:lang w:val="vi-VN"/>
        </w:rPr>
        <w:t>,</w:t>
      </w:r>
      <w:r w:rsidR="002D3D17" w:rsidRPr="00D74C70">
        <w:rPr>
          <w:highlight w:val="yellow"/>
        </w:rPr>
        <w:t>γ</w:t>
      </w:r>
      <w:r w:rsidR="002D3D17" w:rsidRPr="00D74C70">
        <w:rPr>
          <w:highlight w:val="yellow"/>
          <w:vertAlign w:val="subscript"/>
          <w:lang w:val="vi-VN"/>
        </w:rPr>
        <w:t>0</w:t>
      </w:r>
      <w:r w:rsidR="002D3D17" w:rsidRPr="00D74C70">
        <w:rPr>
          <w:highlight w:val="yellow"/>
          <w:lang w:val="vi-VN"/>
        </w:rPr>
        <w:t xml:space="preserve">, </w:t>
      </w:r>
      <w:r w:rsidR="002D3D17" w:rsidRPr="00D74C70">
        <w:rPr>
          <w:highlight w:val="yellow"/>
        </w:rPr>
        <w:t>υ</w:t>
      </w:r>
      <w:r w:rsidR="002D3D17" w:rsidRPr="00D74C70">
        <w:rPr>
          <w:highlight w:val="yellow"/>
          <w:vertAlign w:val="subscript"/>
          <w:lang w:val="vi-VN"/>
        </w:rPr>
        <w:t>1</w:t>
      </w:r>
      <w:r w:rsidR="002D3D17" w:rsidRPr="00D74C70">
        <w:rPr>
          <w:rFonts w:cs="Times New Roman"/>
          <w:szCs w:val="28"/>
          <w:highlight w:val="yellow"/>
          <w:lang w:val="vi-VN"/>
        </w:rPr>
        <w:t xml:space="preserve">] = T và </w:t>
      </w:r>
      <w:r w:rsidR="002D3D17" w:rsidRPr="00D74C70">
        <w:rPr>
          <w:rFonts w:cs="Times New Roman"/>
          <w:szCs w:val="28"/>
          <w:highlight w:val="yellow"/>
        </w:rPr>
        <w:t>π</w:t>
      </w:r>
      <w:r w:rsidR="002D3D17" w:rsidRPr="00D74C70">
        <w:rPr>
          <w:highlight w:val="yellow"/>
          <w:lang w:val="vi-VN"/>
        </w:rPr>
        <w:t>[</w:t>
      </w:r>
      <w:r w:rsidR="002D3D17" w:rsidRPr="00D74C70">
        <w:rPr>
          <w:highlight w:val="yellow"/>
        </w:rPr>
        <w:t>υ</w:t>
      </w:r>
      <w:r w:rsidR="002D3D17" w:rsidRPr="00D74C70">
        <w:rPr>
          <w:highlight w:val="yellow"/>
          <w:vertAlign w:val="subscript"/>
          <w:lang w:val="vi-VN"/>
        </w:rPr>
        <w:t>1</w:t>
      </w:r>
      <w:r w:rsidR="002D3D17" w:rsidRPr="00D74C70">
        <w:rPr>
          <w:highlight w:val="yellow"/>
          <w:lang w:val="vi-VN"/>
        </w:rPr>
        <w:t>,</w:t>
      </w:r>
      <w:r w:rsidR="002D3D17" w:rsidRPr="00D74C70">
        <w:rPr>
          <w:highlight w:val="yellow"/>
        </w:rPr>
        <w:t>γ</w:t>
      </w:r>
      <w:r w:rsidR="002D3D17" w:rsidRPr="00D74C70">
        <w:rPr>
          <w:highlight w:val="yellow"/>
          <w:vertAlign w:val="subscript"/>
          <w:lang w:val="vi-VN"/>
        </w:rPr>
        <w:t>1</w:t>
      </w:r>
      <w:r w:rsidR="002D3D17" w:rsidRPr="00D74C70">
        <w:rPr>
          <w:highlight w:val="yellow"/>
          <w:lang w:val="vi-VN"/>
        </w:rPr>
        <w:t xml:space="preserve">, </w:t>
      </w:r>
      <w:r w:rsidR="002D3D17" w:rsidRPr="00D74C70">
        <w:rPr>
          <w:highlight w:val="yellow"/>
        </w:rPr>
        <w:t>υ</w:t>
      </w:r>
      <w:r w:rsidR="002D3D17" w:rsidRPr="00D74C70">
        <w:rPr>
          <w:highlight w:val="yellow"/>
          <w:vertAlign w:val="subscript"/>
          <w:lang w:val="vi-VN"/>
        </w:rPr>
        <w:t>2</w:t>
      </w:r>
      <w:r w:rsidR="002D3D17" w:rsidRPr="00D74C70">
        <w:rPr>
          <w:highlight w:val="yellow"/>
          <w:lang w:val="vi-VN"/>
        </w:rPr>
        <w:t>] = T</w:t>
      </w:r>
      <w:r w:rsidR="00780CA4" w:rsidRPr="00D74C70">
        <w:rPr>
          <w:highlight w:val="yellow"/>
          <w:lang w:val="vi-VN"/>
        </w:rPr>
        <w:t xml:space="preserve"> nên </w:t>
      </w:r>
      <w:r w:rsidR="00780CA4" w:rsidRPr="00D74C70">
        <w:rPr>
          <w:highlight w:val="yellow"/>
        </w:rPr>
        <w:t>ξ</w:t>
      </w:r>
      <w:r w:rsidR="00780CA4" w:rsidRPr="00D74C70">
        <w:rPr>
          <w:highlight w:val="yellow"/>
          <w:lang w:val="vi-VN"/>
        </w:rPr>
        <w:t xml:space="preserve"> </w:t>
      </w:r>
      <w:r w:rsidR="00780CA4" w:rsidRPr="00D74C70">
        <w:rPr>
          <w:rFonts w:ascii="Cambria Math" w:hAnsi="Cambria Math" w:cs="Cambria Math"/>
          <w:highlight w:val="yellow"/>
          <w:lang w:val="vi-VN"/>
        </w:rPr>
        <w:t>∈ L(N)</w:t>
      </w:r>
      <w:r w:rsidR="00780CA4" w:rsidRPr="00D74C70">
        <w:rPr>
          <w:highlight w:val="yellow"/>
          <w:lang w:val="vi-VN"/>
        </w:rPr>
        <w:t xml:space="preserve"> thỏa mãn thuộc tính </w:t>
      </w:r>
      <w:r w:rsidR="00780CA4" w:rsidRPr="00D74C70">
        <w:rPr>
          <w:rFonts w:cs="Times New Roman"/>
          <w:szCs w:val="28"/>
          <w:highlight w:val="yellow"/>
        </w:rPr>
        <w:t>π</w:t>
      </w:r>
      <w:r w:rsidR="00460D39" w:rsidRPr="00D74C70">
        <w:rPr>
          <w:highlight w:val="yellow"/>
          <w:lang w:val="vi-VN"/>
        </w:rPr>
        <w:t xml:space="preserve">. Nếu tất cả các chuỗi </w:t>
      </w:r>
      <w:r w:rsidR="00460D39" w:rsidRPr="00D74C70">
        <w:rPr>
          <w:highlight w:val="yellow"/>
        </w:rPr>
        <w:t>ξ</w:t>
      </w:r>
      <w:r w:rsidR="00C34AC2" w:rsidRPr="00D74C70">
        <w:rPr>
          <w:rFonts w:ascii="Cambria Math" w:hAnsi="Cambria Math" w:cs="Cambria Math"/>
          <w:highlight w:val="yellow"/>
          <w:lang w:val="vi-VN"/>
        </w:rPr>
        <w:t xml:space="preserve">∈ L(N) </w:t>
      </w:r>
      <w:r w:rsidR="00780CA4" w:rsidRPr="00D74C70">
        <w:rPr>
          <w:rFonts w:ascii="Cambria Math" w:hAnsi="Cambria Math" w:cs="Cambria Math"/>
          <w:highlight w:val="yellow"/>
          <w:lang w:val="vi-VN"/>
        </w:rPr>
        <w:t xml:space="preserve">đều thỏa mãn tính chất </w:t>
      </w:r>
      <w:r w:rsidR="00780CA4" w:rsidRPr="00D74C70">
        <w:rPr>
          <w:rFonts w:cs="Times New Roman"/>
          <w:szCs w:val="28"/>
          <w:highlight w:val="yellow"/>
        </w:rPr>
        <w:t>π</w:t>
      </w:r>
      <w:r w:rsidR="00780CA4" w:rsidRPr="00D74C70">
        <w:rPr>
          <w:rFonts w:cs="Times New Roman"/>
          <w:szCs w:val="28"/>
          <w:highlight w:val="yellow"/>
          <w:lang w:val="vi-VN"/>
        </w:rPr>
        <w:t xml:space="preserve"> thì chúng ta kết luận N</w:t>
      </w:r>
      <w:r w:rsidR="00780CA4" w:rsidRPr="00D74C70">
        <w:rPr>
          <w:rFonts w:cs="Times New Roman"/>
          <w:szCs w:val="28"/>
          <w:highlight w:val="yellow"/>
          <w:lang w:val="fr-FR"/>
        </w:rPr>
        <w:t>╞</w:t>
      </w:r>
      <w:r w:rsidR="00780CA4" w:rsidRPr="00D74C70">
        <w:rPr>
          <w:rFonts w:cs="Times New Roman"/>
          <w:szCs w:val="28"/>
          <w:highlight w:val="yellow"/>
        </w:rPr>
        <w:t>π</w:t>
      </w:r>
      <w:r w:rsidR="00780CA4" w:rsidRPr="00D74C70">
        <w:rPr>
          <w:rFonts w:cs="Times New Roman"/>
          <w:szCs w:val="28"/>
          <w:highlight w:val="yellow"/>
          <w:lang w:val="vi-VN"/>
        </w:rPr>
        <w:t>.</w:t>
      </w:r>
    </w:p>
    <w:p w14:paraId="64937C56" w14:textId="1DFD5E3B" w:rsidR="0000623C" w:rsidRPr="003E03FB" w:rsidRDefault="00823162" w:rsidP="0000623C">
      <w:pPr>
        <w:ind w:firstLine="0"/>
        <w:rPr>
          <w:b/>
          <w:i/>
          <w:lang w:val="vi-VN"/>
        </w:rPr>
      </w:pPr>
      <w:r w:rsidRPr="003E03FB">
        <w:rPr>
          <w:b/>
          <w:i/>
          <w:lang w:val="vi-VN"/>
        </w:rPr>
        <w:t>Đị</w:t>
      </w:r>
      <w:r w:rsidR="00AE7E29" w:rsidRPr="003E03FB">
        <w:rPr>
          <w:b/>
          <w:i/>
          <w:lang w:val="vi-VN"/>
        </w:rPr>
        <w:t>nh nghĩa 2.19</w:t>
      </w:r>
      <w:r w:rsidRPr="003E03FB">
        <w:rPr>
          <w:b/>
          <w:i/>
          <w:lang w:val="vi-VN"/>
        </w:rPr>
        <w:t>:</w:t>
      </w:r>
      <w:r w:rsidR="003250B4">
        <w:rPr>
          <w:b/>
          <w:i/>
        </w:rPr>
        <w:t xml:space="preserve"> </w:t>
      </w:r>
      <w:r w:rsidR="002A1434" w:rsidRPr="003E03FB">
        <w:rPr>
          <w:lang w:val="vi-VN"/>
        </w:rPr>
        <w:t>Bảng ánh xạ</w:t>
      </w:r>
    </w:p>
    <w:p w14:paraId="0915DCCB" w14:textId="6B4454B6" w:rsidR="002A1434" w:rsidRDefault="007527B6" w:rsidP="0000623C">
      <w:pPr>
        <w:ind w:firstLine="0"/>
      </w:pPr>
      <w:r>
        <w:rPr>
          <w:noProof/>
          <w:lang w:eastAsia="en-US"/>
        </w:rPr>
        <mc:AlternateContent>
          <mc:Choice Requires="wpg">
            <w:drawing>
              <wp:anchor distT="0" distB="0" distL="114300" distR="114300" simplePos="0" relativeHeight="251658240" behindDoc="0" locked="0" layoutInCell="1" allowOverlap="1" wp14:anchorId="5108F2FF" wp14:editId="14FA8EC8">
                <wp:simplePos x="0" y="0"/>
                <wp:positionH relativeFrom="column">
                  <wp:posOffset>1190625</wp:posOffset>
                </wp:positionH>
                <wp:positionV relativeFrom="paragraph">
                  <wp:posOffset>1672590</wp:posOffset>
                </wp:positionV>
                <wp:extent cx="3952875" cy="1228725"/>
                <wp:effectExtent l="0" t="0" r="9525" b="952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2875" cy="1228725"/>
                          <a:chOff x="0" y="0"/>
                          <a:chExt cx="3952875" cy="1323975"/>
                        </a:xfrm>
                      </wpg:grpSpPr>
                      <wps:wsp>
                        <wps:cNvPr id="12"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B9396F" w14:textId="77777777" w:rsidR="00742738" w:rsidRDefault="00742738" w:rsidP="00B9771A">
                              <w:pPr>
                                <w:ind w:firstLine="0"/>
                                <w:rPr>
                                  <w:rFonts w:cs="Times New Roman"/>
                                  <w:vertAlign w:val="subscript"/>
                                </w:rPr>
                              </w:pPr>
                              <w:r>
                                <w:t>Q</w:t>
                              </w:r>
                              <w:r>
                                <w:rPr>
                                  <w:vertAlign w:val="subscript"/>
                                </w:rPr>
                                <w:t>1</w:t>
                              </w:r>
                              <w:r>
                                <w:rPr>
                                  <w:vertAlign w:val="subscript"/>
                                </w:rPr>
                                <w:softHyphen/>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14:paraId="02DD47A5" w14:textId="77777777" w:rsidR="00742738" w:rsidRDefault="00742738" w:rsidP="00B9771A">
                              <w:pPr>
                                <w:ind w:firstLine="0"/>
                                <w:rPr>
                                  <w:rFonts w:cs="Times New Roman"/>
                                  <w:vertAlign w:val="subscript"/>
                                </w:rPr>
                              </w:pPr>
                              <w:r>
                                <w:t>Q</w:t>
                              </w:r>
                              <w:r>
                                <w:rPr>
                                  <w:vertAlign w:val="subscript"/>
                                </w:rPr>
                                <w:t>2</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14:paraId="7E124321" w14:textId="77777777" w:rsidR="00742738" w:rsidRDefault="00742738"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14:paraId="1DA6400E" w14:textId="77777777" w:rsidR="00742738" w:rsidRPr="008667D3" w:rsidRDefault="00742738"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sidRPr="008C2522">
                                <w:rPr>
                                  <w:i/>
                                </w:rPr>
                                <w:t>τ</w:t>
                              </w:r>
                              <w:r>
                                <w:t>(X, E, X’)</w:t>
                              </w:r>
                            </w:p>
                            <w:p w14:paraId="0DF41542" w14:textId="77777777" w:rsidR="00742738" w:rsidRDefault="00742738" w:rsidP="00B9771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10B541" w14:textId="77777777" w:rsidR="00742738" w:rsidRDefault="00742738" w:rsidP="00B9771A">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5108F2FF" id="Group 8" o:spid="_x0000_s1026" style="position:absolute;left:0;text-align:left;margin-left:93.75pt;margin-top:131.7pt;width:311.25pt;height:96.75pt;z-index:251658240;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" fillcolor="white [3201]" strokecolor="white [3212]" strokeweight="1pt">
                  <v:textbox inset="0,0,0,0">
                    <w:txbxContent>
                      <w:p w14:paraId="5EB9396F" w14:textId="77777777" w:rsidR="00742738" w:rsidRDefault="00742738" w:rsidP="00B9771A">
                        <w:pPr>
                          <w:ind w:firstLine="0"/>
                          <w:rPr>
                            <w:rFonts w:cs="Times New Roman"/>
                            <w:vertAlign w:val="subscript"/>
                          </w:rPr>
                        </w:pPr>
                        <w:r>
                          <w:t>Q</w:t>
                        </w:r>
                        <w:r>
                          <w:rPr>
                            <w:vertAlign w:val="subscript"/>
                          </w:rPr>
                          <w:t>1</w:t>
                        </w:r>
                        <w:r>
                          <w:rPr>
                            <w:vertAlign w:val="subscript"/>
                          </w:rPr>
                          <w:softHyphen/>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14:paraId="02DD47A5" w14:textId="77777777" w:rsidR="00742738" w:rsidRDefault="00742738" w:rsidP="00B9771A">
                        <w:pPr>
                          <w:ind w:firstLine="0"/>
                          <w:rPr>
                            <w:rFonts w:cs="Times New Roman"/>
                            <w:vertAlign w:val="subscript"/>
                          </w:rPr>
                        </w:pPr>
                        <w:r>
                          <w:t>Q</w:t>
                        </w:r>
                        <w:r>
                          <w:rPr>
                            <w:vertAlign w:val="subscript"/>
                          </w:rPr>
                          <w:t>2</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14:paraId="7E124321" w14:textId="77777777" w:rsidR="00742738" w:rsidRDefault="00742738"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14:paraId="1DA6400E" w14:textId="77777777" w:rsidR="00742738" w:rsidRPr="008667D3" w:rsidRDefault="00742738"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sidRPr="008C2522">
                          <w:rPr>
                            <w:i/>
                          </w:rPr>
                          <w:t>τ</w:t>
                        </w:r>
                        <w:r>
                          <w:t>(X, E, X’)</w:t>
                        </w:r>
                      </w:p>
                      <w:p w14:paraId="0DF41542" w14:textId="77777777" w:rsidR="00742738" w:rsidRDefault="00742738" w:rsidP="00B9771A">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" fillcolor="white [3201]" strokecolor="white [3212]" strokeweight="1pt">
                  <v:textbox inset="0,0,0,0">
                    <w:txbxContent>
                      <w:p w14:paraId="1F10B541" w14:textId="77777777" w:rsidR="00742738" w:rsidRDefault="00742738" w:rsidP="00B9771A">
                        <w:pPr>
                          <w:ind w:firstLine="0"/>
                        </w:pPr>
                        <w:r>
                          <w:t xml:space="preserve">MAP = </w:t>
                        </w:r>
                      </w:p>
                    </w:txbxContent>
                  </v:textbox>
                </v:rect>
              </v:group>
            </w:pict>
          </mc:Fallback>
        </mc:AlternateContent>
      </w:r>
      <w:r w:rsidR="002A1434" w:rsidRPr="003E03FB">
        <w:rPr>
          <w:lang w:val="vi-VN"/>
        </w:rPr>
        <w:t>Bảng ánh xạ (mapping) là một bảng dùng để lưu lại các ánh xạ khi chuyển đổi từ dạng đặc tả sử dụng LTS sang dạng đặc tả sử dụng hàm logic và ngược lại. Gọi Map là kí hiệu của bảng ánh xạ. Với một LTS M</w:t>
      </w:r>
      <w:r w:rsidR="00CE599A" w:rsidRPr="003E03FB">
        <w:rPr>
          <w:lang w:val="vi-VN"/>
        </w:rPr>
        <w:t xml:space="preserve"> = </w:t>
      </w:r>
      <w:r w:rsidR="00CE599A">
        <w:sym w:font="Symbol" w:char="F0E1"/>
      </w:r>
      <w:r w:rsidR="00CE599A" w:rsidRPr="003E03FB">
        <w:rPr>
          <w:lang w:val="vi-VN"/>
        </w:rPr>
        <w:t xml:space="preserve">Q, </w:t>
      </w:r>
      <w:r w:rsidR="00EA699C">
        <w:t>Σ</w:t>
      </w:r>
      <w:r w:rsidR="00EA699C" w:rsidRPr="003E03FB">
        <w:rPr>
          <w:lang w:val="vi-VN"/>
        </w:rPr>
        <w:t xml:space="preserve">, </w:t>
      </w:r>
      <w:r w:rsidR="00EA699C">
        <w:t>δ</w:t>
      </w:r>
      <w:r w:rsidR="00EA699C" w:rsidRPr="003E03FB">
        <w:rPr>
          <w:lang w:val="vi-VN"/>
        </w:rPr>
        <w:t>, q</w:t>
      </w:r>
      <w:r w:rsidR="00EA699C" w:rsidRPr="003E03FB">
        <w:rPr>
          <w:vertAlign w:val="subscript"/>
          <w:lang w:val="vi-VN"/>
        </w:rPr>
        <w:t>0</w:t>
      </w:r>
      <w:r w:rsidR="00477FEE">
        <w:sym w:font="Symbol" w:char="F0F1"/>
      </w:r>
      <w:r w:rsidR="00CD7288" w:rsidRPr="003E03FB">
        <w:rPr>
          <w:lang w:val="vi-VN"/>
        </w:rPr>
        <w:t xml:space="preserve"> trong đó Q = Q</w:t>
      </w:r>
      <w:r w:rsidR="00CD7288" w:rsidRPr="003E03FB">
        <w:rPr>
          <w:vertAlign w:val="subscript"/>
          <w:lang w:val="vi-VN"/>
        </w:rPr>
        <w:t>1</w:t>
      </w:r>
      <w:r w:rsidR="002A1434" w:rsidRPr="003E03FB">
        <w:rPr>
          <w:rFonts w:ascii="Cambria Math" w:hAnsi="Cambria Math" w:cs="Cambria Math"/>
          <w:lang w:val="vi-VN"/>
        </w:rPr>
        <w:t>∪</w:t>
      </w:r>
      <w:r w:rsidR="00E45F28" w:rsidRPr="003E03FB">
        <w:rPr>
          <w:lang w:val="vi-VN"/>
        </w:rPr>
        <w:t xml:space="preserve"> Q</w:t>
      </w:r>
      <w:r w:rsidR="00E45F28" w:rsidRPr="003E03FB">
        <w:rPr>
          <w:vertAlign w:val="subscript"/>
          <w:lang w:val="vi-VN"/>
        </w:rPr>
        <w:t>2</w:t>
      </w:r>
      <w:r w:rsidR="002A1434" w:rsidRPr="003E03FB">
        <w:rPr>
          <w:lang w:val="vi-VN"/>
        </w:rPr>
        <w:t xml:space="preserve"> với Q</w:t>
      </w:r>
      <w:r w:rsidR="003A7396" w:rsidRPr="003E03FB">
        <w:rPr>
          <w:vertAlign w:val="subscript"/>
          <w:lang w:val="vi-VN"/>
        </w:rPr>
        <w:t>1</w:t>
      </w:r>
      <w:r w:rsidR="002A1434" w:rsidRPr="003E03FB">
        <w:rPr>
          <w:lang w:val="vi-VN"/>
        </w:rPr>
        <w:t xml:space="preserve"> là tập các trạng thái đầu vào, Q</w:t>
      </w:r>
      <w:r w:rsidR="00D86080" w:rsidRPr="003E03FB">
        <w:rPr>
          <w:vertAlign w:val="subscript"/>
          <w:lang w:val="vi-VN"/>
        </w:rPr>
        <w:t>2</w:t>
      </w:r>
      <w:r w:rsidR="002A1434" w:rsidRPr="003E03FB">
        <w:rPr>
          <w:lang w:val="vi-VN"/>
        </w:rPr>
        <w:t xml:space="preserve"> là tập các trạng thái đầu ra và một dạng đặc tả sử dụng hàm logic</w:t>
      </w:r>
      <w:r w:rsidR="002E7D10" w:rsidRPr="003E03FB">
        <w:rPr>
          <w:lang w:val="vi-VN"/>
        </w:rPr>
        <w:t xml:space="preserve"> N =</w:t>
      </w:r>
      <w:r w:rsidR="00305169">
        <w:sym w:font="Symbol" w:char="F0E1"/>
      </w:r>
      <w:r w:rsidR="00305169" w:rsidRPr="003E03FB">
        <w:rPr>
          <w:lang w:val="vi-VN"/>
        </w:rPr>
        <w:t xml:space="preserve">X, E, </w:t>
      </w:r>
      <w:r w:rsidR="00305169">
        <w:t>τ</w:t>
      </w:r>
      <w:r w:rsidR="00305169" w:rsidRPr="003E03FB">
        <w:rPr>
          <w:lang w:val="vi-VN"/>
        </w:rPr>
        <w:t xml:space="preserve">(X,E, X’), </w:t>
      </w:r>
      <w:r w:rsidR="00305169">
        <w:t>ι</w:t>
      </w:r>
      <w:r w:rsidR="00305169" w:rsidRPr="003E03FB">
        <w:rPr>
          <w:lang w:val="vi-VN"/>
        </w:rPr>
        <w:t>(X)</w:t>
      </w:r>
      <w:r w:rsidR="00305169">
        <w:sym w:font="Symbol" w:char="F0F1"/>
      </w:r>
      <w:r w:rsidR="002A1434" w:rsidRPr="003E03FB">
        <w:rPr>
          <w:lang w:val="vi-VN"/>
        </w:rPr>
        <w:t>, trong đó X = X</w:t>
      </w:r>
      <w:r w:rsidR="00AF35A3" w:rsidRPr="003E03FB">
        <w:rPr>
          <w:vertAlign w:val="subscript"/>
          <w:lang w:val="vi-VN"/>
        </w:rPr>
        <w:t>1</w:t>
      </w:r>
      <w:r w:rsidR="002A1434" w:rsidRPr="003E03FB">
        <w:rPr>
          <w:rFonts w:ascii="Cambria Math" w:hAnsi="Cambria Math" w:cs="Cambria Math"/>
          <w:lang w:val="vi-VN"/>
        </w:rPr>
        <w:t>∪</w:t>
      </w:r>
      <w:r w:rsidR="007634CE" w:rsidRPr="003E03FB">
        <w:rPr>
          <w:lang w:val="vi-VN"/>
        </w:rPr>
        <w:t xml:space="preserve"> X</w:t>
      </w:r>
      <w:r w:rsidR="007634CE" w:rsidRPr="003E03FB">
        <w:rPr>
          <w:vertAlign w:val="subscript"/>
          <w:lang w:val="vi-VN"/>
        </w:rPr>
        <w:t>2</w:t>
      </w:r>
      <w:r w:rsidR="002A1434" w:rsidRPr="003E03FB">
        <w:rPr>
          <w:lang w:val="vi-VN"/>
        </w:rPr>
        <w:t xml:space="preserve"> vớ</w:t>
      </w:r>
      <w:r w:rsidR="00EA580E" w:rsidRPr="003E03FB">
        <w:rPr>
          <w:lang w:val="vi-VN"/>
        </w:rPr>
        <w:t>i X</w:t>
      </w:r>
      <w:r w:rsidR="007636AA" w:rsidRPr="003E03FB">
        <w:rPr>
          <w:vertAlign w:val="subscript"/>
          <w:lang w:val="vi-VN"/>
        </w:rPr>
        <w:t>1</w:t>
      </w:r>
      <w:r w:rsidR="002A1434" w:rsidRPr="003E03FB">
        <w:rPr>
          <w:lang w:val="vi-VN"/>
        </w:rPr>
        <w:t xml:space="preserve"> là tập các biến logic dùng để biểu diễn </w:t>
      </w:r>
      <w:r w:rsidR="00A93813" w:rsidRPr="003E03FB">
        <w:rPr>
          <w:lang w:val="vi-VN"/>
        </w:rPr>
        <w:t>các trạ</w:t>
      </w:r>
      <w:r w:rsidR="002A1434" w:rsidRPr="003E03FB">
        <w:rPr>
          <w:lang w:val="vi-VN"/>
        </w:rPr>
        <w:t>ng thái đầu vào của hệ thố</w:t>
      </w:r>
      <w:r w:rsidR="00E6561C" w:rsidRPr="003E03FB">
        <w:rPr>
          <w:lang w:val="vi-VN"/>
        </w:rPr>
        <w:t>ng, X</w:t>
      </w:r>
      <w:r w:rsidR="00E6561C" w:rsidRPr="003E03FB">
        <w:rPr>
          <w:vertAlign w:val="subscript"/>
          <w:lang w:val="vi-VN"/>
        </w:rPr>
        <w:t>2</w:t>
      </w:r>
      <w:r w:rsidR="002A1434" w:rsidRPr="003E03FB">
        <w:rPr>
          <w:lang w:val="vi-VN"/>
        </w:rPr>
        <w:t xml:space="preserve"> là tập các biến logic biểu diễn các trạng thái đầu ra của hệ thống. </w:t>
      </w:r>
      <w:r w:rsidR="002A1434">
        <w:t xml:space="preserve">Ta định nghĩa: </w:t>
      </w:r>
    </w:p>
    <w:p w14:paraId="26C3FA4A" w14:textId="77777777" w:rsidR="00012297" w:rsidRPr="00012297" w:rsidRDefault="00012297" w:rsidP="002A1434">
      <w:pPr>
        <w:ind w:firstLine="0"/>
      </w:pPr>
    </w:p>
    <w:p w14:paraId="4765B89B" w14:textId="77777777" w:rsidR="0037345F" w:rsidRDefault="0037345F" w:rsidP="002A1434">
      <w:pPr>
        <w:ind w:firstLine="0"/>
      </w:pPr>
    </w:p>
    <w:p w14:paraId="2467F657" w14:textId="77777777" w:rsidR="0037345F" w:rsidRDefault="0037345F" w:rsidP="002A1434">
      <w:pPr>
        <w:ind w:firstLine="0"/>
      </w:pPr>
    </w:p>
    <w:p w14:paraId="43622DE3" w14:textId="77777777" w:rsidR="0037345F" w:rsidRDefault="0037345F" w:rsidP="002A1434">
      <w:pPr>
        <w:ind w:firstLine="0"/>
      </w:pPr>
    </w:p>
    <w:p w14:paraId="288745D7" w14:textId="77777777" w:rsidR="002A1434" w:rsidRDefault="002A1434" w:rsidP="002A1434">
      <w:pPr>
        <w:ind w:firstLine="0"/>
      </w:pPr>
      <w:r>
        <w:t xml:space="preserve">Trong đó: </w:t>
      </w:r>
    </w:p>
    <w:p w14:paraId="688F23EB" w14:textId="77777777" w:rsidR="005A780C" w:rsidRDefault="00355822" w:rsidP="005A780C">
      <w:pPr>
        <w:pStyle w:val="ListParagraph"/>
        <w:numPr>
          <w:ilvl w:val="0"/>
          <w:numId w:val="9"/>
        </w:numPr>
      </w:pPr>
      <w:r>
        <w:t>Q</w:t>
      </w:r>
      <w:r>
        <w:rPr>
          <w:vertAlign w:val="subscript"/>
        </w:rPr>
        <w:t>1</w:t>
      </w:r>
      <m:oMath>
        <m:r>
          <w:rPr>
            <w:rFonts w:ascii="Cambria Math" w:hAnsi="Cambria Math" w:cs="Times New Roman"/>
            <w:szCs w:val="26"/>
            <w:lang w:val="vi-VN"/>
          </w:rPr>
          <m:t>↦</m:t>
        </m:r>
      </m:oMath>
      <w:r>
        <w:t xml:space="preserve">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14:paraId="5661CDE7" w14:textId="77777777" w:rsidR="005A780C" w:rsidRDefault="002A1434" w:rsidP="005A780C">
      <w:pPr>
        <w:pStyle w:val="ListParagraph"/>
        <w:numPr>
          <w:ilvl w:val="0"/>
          <w:numId w:val="9"/>
        </w:numPr>
      </w:pPr>
      <w:r>
        <w:t>Q</w:t>
      </w:r>
      <w:r w:rsidR="00712A31">
        <w:rPr>
          <w:vertAlign w:val="subscript"/>
        </w:rPr>
        <w:t>2</w:t>
      </w:r>
      <m:oMath>
        <m:r>
          <w:rPr>
            <w:rFonts w:ascii="Cambria Math" w:hAnsi="Cambria Math" w:cs="Times New Roman"/>
            <w:szCs w:val="26"/>
            <w:lang w:val="vi-VN"/>
          </w:rPr>
          <m:t>↦</m:t>
        </m:r>
      </m:oMath>
      <w:r>
        <w:t xml:space="preserve">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14:paraId="01250777" w14:textId="77777777" w:rsidR="004153D1" w:rsidRDefault="002A1434" w:rsidP="004153D1">
      <w:pPr>
        <w:pStyle w:val="ListParagraph"/>
        <w:numPr>
          <w:ilvl w:val="0"/>
          <w:numId w:val="9"/>
        </w:numPr>
      </w:pPr>
      <w:r>
        <w:t xml:space="preserve">Σ </w:t>
      </w:r>
      <m:oMath>
        <m:r>
          <w:rPr>
            <w:rFonts w:ascii="Cambria Math" w:hAnsi="Cambria Math" w:cs="Times New Roman"/>
            <w:szCs w:val="26"/>
            <w:lang w:val="vi-VN"/>
          </w:rPr>
          <m:t>↦</m:t>
        </m:r>
      </m:oMath>
      <w:r>
        <w:t xml:space="preserve"> E là một song ánh từ tập các sự kiện đến tập các biến logic dùng để biểu diễn các sự kiện, và</w:t>
      </w:r>
    </w:p>
    <w:p w14:paraId="049C0CF7" w14:textId="77777777" w:rsidR="002A1434" w:rsidRDefault="002A1434" w:rsidP="004153D1">
      <w:pPr>
        <w:pStyle w:val="ListParagraph"/>
        <w:numPr>
          <w:ilvl w:val="0"/>
          <w:numId w:val="9"/>
        </w:numPr>
      </w:pPr>
      <w:r>
        <w:lastRenderedPageBreak/>
        <w:t xml:space="preserve">(q, </w:t>
      </w:r>
      <w:r w:rsidR="00476461">
        <w:rPr>
          <w:rFonts w:cs="Times New Roman"/>
        </w:rPr>
        <w:t>ω</w:t>
      </w:r>
      <w:r>
        <w:t xml:space="preserve">, q’) </w:t>
      </w:r>
      <m:oMath>
        <m:r>
          <w:rPr>
            <w:rFonts w:ascii="Cambria Math" w:hAnsi="Cambria Math" w:cs="Times New Roman"/>
            <w:szCs w:val="26"/>
            <w:lang w:val="vi-VN"/>
          </w:rPr>
          <m:t>↦</m:t>
        </m:r>
      </m:oMath>
      <w:r>
        <w:t xml:space="preserve"> τ </w:t>
      </w:r>
      <w:r w:rsidR="00E67313">
        <w:t>(υ, γ, υ</w:t>
      </w:r>
      <w:r>
        <w:t xml:space="preserve">’) là một ánh xạ từ hàm chuyển trạng thái đến tập các hàm logic dùng để biểu diễn việc chuyển trạng thái của hệ thống. </w:t>
      </w:r>
    </w:p>
    <w:p w14:paraId="71AA2410" w14:textId="77777777" w:rsidR="002A1434" w:rsidRDefault="002A1434" w:rsidP="002A1434">
      <w:pPr>
        <w:ind w:firstLine="0"/>
      </w:pPr>
      <w:r w:rsidRPr="00CD21EA">
        <w:rPr>
          <w:b/>
        </w:rPr>
        <w:t>Ví dụ 2.1</w:t>
      </w:r>
      <w:r w:rsidR="00AE7E29">
        <w:rPr>
          <w:b/>
        </w:rPr>
        <w:t>9</w:t>
      </w:r>
      <w:r>
        <w:t xml:space="preserve">: Ví dụ về bảng ánh xạ. </w:t>
      </w:r>
    </w:p>
    <w:p w14:paraId="27367853" w14:textId="77777777"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14:paraId="6FB2E223" w14:textId="77777777"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14:paraId="3C9A5EB0" w14:textId="77777777" w:rsidR="004A719A" w:rsidRDefault="00057033" w:rsidP="004A719A">
      <w:pPr>
        <w:pStyle w:val="ListParagraph"/>
        <w:numPr>
          <w:ilvl w:val="0"/>
          <w:numId w:val="9"/>
        </w:numPr>
      </w:pPr>
      <w:r>
        <w:t>Σ = {send, out, ack},</w:t>
      </w:r>
    </w:p>
    <w:p w14:paraId="092F5717" w14:textId="77777777"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14:paraId="782CB5F7" w14:textId="77777777"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14:paraId="664DAFCD" w14:textId="77777777" w:rsidR="006E0539" w:rsidRDefault="006E0539" w:rsidP="006E0539">
      <w:pPr>
        <w:ind w:firstLine="0"/>
        <w:jc w:val="center"/>
      </w:pPr>
      <w:r>
        <w:rPr>
          <w:noProof/>
          <w:lang w:eastAsia="en-US"/>
        </w:rPr>
        <w:drawing>
          <wp:inline distT="0" distB="0" distL="0" distR="0" wp14:anchorId="5F5F06B0" wp14:editId="5B9076E9">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8">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14:paraId="4D5E3B0A" w14:textId="77777777" w:rsidR="006E0539" w:rsidRPr="00156C9D" w:rsidRDefault="00156C9D" w:rsidP="00156C9D">
      <w:pPr>
        <w:pStyle w:val="Caption"/>
        <w:jc w:val="center"/>
        <w:rPr>
          <w:i w:val="0"/>
          <w:color w:val="000000" w:themeColor="text1"/>
          <w:sz w:val="26"/>
          <w:szCs w:val="26"/>
        </w:rPr>
      </w:pPr>
      <w:bookmarkStart w:id="100" w:name="_Toc464489360"/>
      <w:r w:rsidRPr="00156C9D">
        <w:rPr>
          <w:i w:val="0"/>
          <w:color w:val="000000" w:themeColor="text1"/>
          <w:sz w:val="26"/>
          <w:szCs w:val="26"/>
        </w:rPr>
        <w:t>Hình 2.</w:t>
      </w:r>
      <w:r w:rsidR="00802763"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00802763" w:rsidRPr="00156C9D">
        <w:rPr>
          <w:i w:val="0"/>
          <w:color w:val="000000" w:themeColor="text1"/>
          <w:sz w:val="26"/>
          <w:szCs w:val="26"/>
        </w:rPr>
        <w:fldChar w:fldCharType="separate"/>
      </w:r>
      <w:r w:rsidRPr="00156C9D">
        <w:rPr>
          <w:i w:val="0"/>
          <w:noProof/>
          <w:color w:val="000000" w:themeColor="text1"/>
          <w:sz w:val="26"/>
          <w:szCs w:val="26"/>
        </w:rPr>
        <w:t>9</w:t>
      </w:r>
      <w:r w:rsidR="00802763"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100"/>
    </w:p>
    <w:p w14:paraId="330BDA3B" w14:textId="77777777"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14:paraId="68BFDCFA" w14:textId="77777777"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14:paraId="238D50F8" w14:textId="77777777"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14:paraId="7F67EE04" w14:textId="77777777" w:rsidR="00B211BF" w:rsidRPr="00B211BF" w:rsidRDefault="002D48F6" w:rsidP="00B211BF">
      <w:pPr>
        <w:pStyle w:val="ListParagraph"/>
        <w:numPr>
          <w:ilvl w:val="0"/>
          <w:numId w:val="9"/>
        </w:numPr>
      </w:pPr>
      <w:r>
        <w:t>τ(X, E, X’)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m:rPr>
                    <m:sty m:val="p"/>
                  </m:rPr>
                  <w:rPr>
                    <w:rFonts w:ascii="Cambria Math" w:hAnsi="Cambria Math" w:cs="Cambria Math"/>
                  </w:rPr>
                  <m:t>∧</m:t>
                </m:r>
                <m:r>
                  <w:rPr>
                    <w:rFonts w:ascii="Cambria Math" w:hAnsi="Cambria Math"/>
                  </w:rPr>
                  <m:t>x</m:t>
                </m:r>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C25021">
        <w:t>)</w:t>
      </w:r>
      <w:r w:rsidR="002A1434">
        <w:t>, v</w:t>
      </w:r>
      <w:r w:rsidR="002A1434" w:rsidRPr="007E4243">
        <w:rPr>
          <w:rFonts w:cs="Times New Roman"/>
        </w:rPr>
        <w:t>à</w:t>
      </w:r>
    </w:p>
    <w:p w14:paraId="51230AEF" w14:textId="77777777"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rsidRPr="00B211BF">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14:paraId="486759DA" w14:textId="77777777"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14:paraId="4D24C5EC" w14:textId="77777777" w:rsidTr="00A826B4">
        <w:tc>
          <w:tcPr>
            <w:tcW w:w="917" w:type="dxa"/>
          </w:tcPr>
          <w:p w14:paraId="3FEED0AB" w14:textId="77777777" w:rsidR="008E7787" w:rsidRPr="008E7787" w:rsidRDefault="008E7787" w:rsidP="0052203B">
            <w:pPr>
              <w:ind w:firstLine="0"/>
              <w:jc w:val="center"/>
              <w:rPr>
                <w:vertAlign w:val="subscript"/>
              </w:rPr>
            </w:pPr>
            <w:r>
              <w:t>Q</w:t>
            </w:r>
            <w:r>
              <w:rPr>
                <w:vertAlign w:val="subscript"/>
              </w:rPr>
              <w:t>1</w:t>
            </w:r>
          </w:p>
        </w:tc>
        <w:tc>
          <w:tcPr>
            <w:tcW w:w="1348" w:type="dxa"/>
          </w:tcPr>
          <w:p w14:paraId="47C80D1B" w14:textId="77777777" w:rsidR="008E7787" w:rsidRPr="008E7787" w:rsidRDefault="008E7787" w:rsidP="0052203B">
            <w:pPr>
              <w:ind w:firstLine="0"/>
              <w:jc w:val="center"/>
              <w:rPr>
                <w:vertAlign w:val="subscript"/>
              </w:rPr>
            </w:pPr>
            <w:r>
              <w:t>q</w:t>
            </w:r>
            <w:r>
              <w:rPr>
                <w:vertAlign w:val="subscript"/>
              </w:rPr>
              <w:t>0</w:t>
            </w:r>
          </w:p>
        </w:tc>
        <w:tc>
          <w:tcPr>
            <w:tcW w:w="1525" w:type="dxa"/>
          </w:tcPr>
          <w:p w14:paraId="60ABAE9B" w14:textId="77777777" w:rsidR="008E7787" w:rsidRPr="003432D1" w:rsidRDefault="007E2251" w:rsidP="0052203B">
            <w:pPr>
              <w:ind w:firstLine="0"/>
              <w:jc w:val="center"/>
              <w:rPr>
                <w:vertAlign w:val="subscript"/>
              </w:rPr>
            </w:pPr>
            <w:r>
              <w:t>q</w:t>
            </w:r>
            <w:r w:rsidR="003432D1">
              <w:rPr>
                <w:vertAlign w:val="subscript"/>
              </w:rPr>
              <w:t>1</w:t>
            </w:r>
          </w:p>
        </w:tc>
        <w:tc>
          <w:tcPr>
            <w:tcW w:w="1440" w:type="dxa"/>
          </w:tcPr>
          <w:p w14:paraId="35565C6E" w14:textId="77777777" w:rsidR="008E7787" w:rsidRPr="007E2251" w:rsidRDefault="00262F1F" w:rsidP="0052203B">
            <w:pPr>
              <w:ind w:firstLine="0"/>
              <w:jc w:val="center"/>
              <w:rPr>
                <w:vertAlign w:val="subscript"/>
              </w:rPr>
            </w:pPr>
            <w:r>
              <w:t>q</w:t>
            </w:r>
            <w:r w:rsidR="007E2251">
              <w:rPr>
                <w:vertAlign w:val="subscript"/>
              </w:rPr>
              <w:t>2</w:t>
            </w:r>
          </w:p>
        </w:tc>
      </w:tr>
      <w:tr w:rsidR="008E7787" w14:paraId="1B044BA6" w14:textId="77777777" w:rsidTr="00A826B4">
        <w:tc>
          <w:tcPr>
            <w:tcW w:w="917" w:type="dxa"/>
          </w:tcPr>
          <w:p w14:paraId="16C9C009" w14:textId="77777777" w:rsidR="008E7787" w:rsidRPr="008E7787" w:rsidRDefault="008E7787" w:rsidP="0052203B">
            <w:pPr>
              <w:ind w:firstLine="0"/>
              <w:jc w:val="center"/>
              <w:rPr>
                <w:vertAlign w:val="subscript"/>
              </w:rPr>
            </w:pPr>
            <w:r>
              <w:t>X</w:t>
            </w:r>
            <w:r>
              <w:rPr>
                <w:vertAlign w:val="subscript"/>
              </w:rPr>
              <w:t>1</w:t>
            </w:r>
          </w:p>
        </w:tc>
        <w:tc>
          <w:tcPr>
            <w:tcW w:w="1348" w:type="dxa"/>
          </w:tcPr>
          <w:p w14:paraId="54D8CFD1" w14:textId="77777777" w:rsidR="008E7787" w:rsidRDefault="00572C4A"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rsidRPr="00FC57C7">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14:paraId="1CA967C2" w14:textId="77777777" w:rsidR="008E7787" w:rsidRDefault="00572C4A"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14:paraId="29FE475C" w14:textId="77777777" w:rsidR="008E7787" w:rsidRDefault="00572C4A" w:rsidP="009A23B7">
            <w:pPr>
              <w:ind w:firstLine="0"/>
              <w:jc w:val="center"/>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14:paraId="0ED6CDC3" w14:textId="77777777" w:rsidR="002A1434" w:rsidRDefault="00A826B4" w:rsidP="0052203B">
      <w:pPr>
        <w:pStyle w:val="Caption"/>
        <w:spacing w:before="120" w:after="120" w:line="288" w:lineRule="auto"/>
        <w:jc w:val="center"/>
        <w:rPr>
          <w:i w:val="0"/>
          <w:color w:val="000000" w:themeColor="text1"/>
          <w:sz w:val="26"/>
          <w:szCs w:val="26"/>
        </w:rPr>
      </w:pPr>
      <w:bookmarkStart w:id="101" w:name="_Toc463906431"/>
      <w:r w:rsidRPr="00A826B4">
        <w:rPr>
          <w:i w:val="0"/>
          <w:color w:val="000000" w:themeColor="text1"/>
          <w:sz w:val="26"/>
          <w:szCs w:val="26"/>
        </w:rPr>
        <w:t>Bảng 2.</w:t>
      </w:r>
      <w:r w:rsidR="00802763"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00802763" w:rsidRPr="00A826B4">
        <w:rPr>
          <w:i w:val="0"/>
          <w:color w:val="000000" w:themeColor="text1"/>
          <w:sz w:val="26"/>
          <w:szCs w:val="26"/>
        </w:rPr>
        <w:fldChar w:fldCharType="separate"/>
      </w:r>
      <w:r w:rsidR="008A3F56">
        <w:rPr>
          <w:i w:val="0"/>
          <w:noProof/>
          <w:color w:val="000000" w:themeColor="text1"/>
          <w:sz w:val="26"/>
          <w:szCs w:val="26"/>
        </w:rPr>
        <w:t>1</w:t>
      </w:r>
      <w:r w:rsidR="00802763"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m:oMath>
        <m:r>
          <w:rPr>
            <w:rFonts w:ascii="Cambria Math" w:hAnsi="Cambria Math" w:cs="Times New Roman"/>
            <w:szCs w:val="26"/>
            <w:lang w:val="vi-VN"/>
          </w:rPr>
          <m:t>↦</m:t>
        </m:r>
      </m:oMath>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101"/>
    </w:p>
    <w:tbl>
      <w:tblPr>
        <w:tblStyle w:val="TableGrid"/>
        <w:tblW w:w="0" w:type="auto"/>
        <w:tblInd w:w="2515" w:type="dxa"/>
        <w:tblLook w:val="04A0" w:firstRow="1" w:lastRow="0" w:firstColumn="1" w:lastColumn="0" w:noHBand="0" w:noVBand="1"/>
      </w:tblPr>
      <w:tblGrid>
        <w:gridCol w:w="917"/>
        <w:gridCol w:w="1348"/>
        <w:gridCol w:w="1525"/>
        <w:gridCol w:w="1440"/>
      </w:tblGrid>
      <w:tr w:rsidR="00122FDA" w14:paraId="7634756D" w14:textId="77777777" w:rsidTr="0052203B">
        <w:trPr>
          <w:trHeight w:val="512"/>
        </w:trPr>
        <w:tc>
          <w:tcPr>
            <w:tcW w:w="917" w:type="dxa"/>
          </w:tcPr>
          <w:p w14:paraId="61A07CFE" w14:textId="77777777" w:rsidR="00122FDA" w:rsidRPr="008E7787" w:rsidRDefault="00122FDA" w:rsidP="0052203B">
            <w:pPr>
              <w:ind w:firstLine="0"/>
              <w:jc w:val="center"/>
              <w:rPr>
                <w:vertAlign w:val="subscript"/>
              </w:rPr>
            </w:pPr>
            <w:r>
              <w:t>Q</w:t>
            </w:r>
            <w:r w:rsidR="00BD0898">
              <w:rPr>
                <w:vertAlign w:val="subscript"/>
              </w:rPr>
              <w:t>2</w:t>
            </w:r>
          </w:p>
        </w:tc>
        <w:tc>
          <w:tcPr>
            <w:tcW w:w="1348" w:type="dxa"/>
          </w:tcPr>
          <w:p w14:paraId="64E7FD3B" w14:textId="77777777" w:rsidR="00122FDA" w:rsidRPr="008E7787" w:rsidRDefault="0037399E" w:rsidP="0052203B">
            <w:pPr>
              <w:ind w:firstLine="0"/>
              <w:jc w:val="center"/>
              <w:rPr>
                <w:vertAlign w:val="subscript"/>
              </w:rPr>
            </w:pPr>
            <w:r>
              <w:t>q</w:t>
            </w:r>
            <w:r>
              <w:rPr>
                <w:vertAlign w:val="subscript"/>
              </w:rPr>
              <w:t>1</w:t>
            </w:r>
          </w:p>
        </w:tc>
        <w:tc>
          <w:tcPr>
            <w:tcW w:w="1525" w:type="dxa"/>
          </w:tcPr>
          <w:p w14:paraId="32EA9BEC" w14:textId="77777777" w:rsidR="00122FDA" w:rsidRPr="003432D1" w:rsidRDefault="00235C90" w:rsidP="0052203B">
            <w:pPr>
              <w:ind w:firstLine="0"/>
              <w:jc w:val="center"/>
              <w:rPr>
                <w:vertAlign w:val="subscript"/>
              </w:rPr>
            </w:pPr>
            <w:r>
              <w:t>q</w:t>
            </w:r>
            <w:r w:rsidR="009551EB">
              <w:rPr>
                <w:vertAlign w:val="subscript"/>
              </w:rPr>
              <w:t>2</w:t>
            </w:r>
          </w:p>
        </w:tc>
        <w:tc>
          <w:tcPr>
            <w:tcW w:w="1440" w:type="dxa"/>
          </w:tcPr>
          <w:p w14:paraId="6D6C7E41" w14:textId="77777777" w:rsidR="00122FDA" w:rsidRPr="007E2251" w:rsidRDefault="00B05D1A" w:rsidP="0052203B">
            <w:pPr>
              <w:ind w:firstLine="0"/>
              <w:jc w:val="center"/>
              <w:rPr>
                <w:vertAlign w:val="subscript"/>
              </w:rPr>
            </w:pPr>
            <w:r>
              <w:t>q</w:t>
            </w:r>
            <w:r w:rsidR="001A0443">
              <w:rPr>
                <w:vertAlign w:val="subscript"/>
              </w:rPr>
              <w:t>0</w:t>
            </w:r>
          </w:p>
        </w:tc>
      </w:tr>
      <w:tr w:rsidR="00122FDA" w14:paraId="43107307" w14:textId="77777777" w:rsidTr="009A23B7">
        <w:tc>
          <w:tcPr>
            <w:tcW w:w="917" w:type="dxa"/>
          </w:tcPr>
          <w:p w14:paraId="5589D381" w14:textId="77777777" w:rsidR="00122FDA" w:rsidRPr="008E7787" w:rsidRDefault="00122FDA" w:rsidP="0052203B">
            <w:pPr>
              <w:ind w:firstLine="0"/>
              <w:jc w:val="center"/>
              <w:rPr>
                <w:vertAlign w:val="subscript"/>
              </w:rPr>
            </w:pPr>
            <w:r>
              <w:t>X</w:t>
            </w:r>
            <w:r w:rsidR="00BD0898">
              <w:rPr>
                <w:vertAlign w:val="subscript"/>
              </w:rPr>
              <w:t>2</w:t>
            </w:r>
          </w:p>
        </w:tc>
        <w:tc>
          <w:tcPr>
            <w:tcW w:w="1348" w:type="dxa"/>
          </w:tcPr>
          <w:p w14:paraId="2383CDE9" w14:textId="77777777" w:rsidR="00122FDA" w:rsidRDefault="00572C4A"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14:paraId="127F3984" w14:textId="77777777" w:rsidR="00122FDA" w:rsidRDefault="00572C4A" w:rsidP="0052203B">
            <w:pPr>
              <w:ind w:firstLine="0"/>
              <w:jc w:val="center"/>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14:paraId="35CE3693" w14:textId="77777777" w:rsidR="00122FDA" w:rsidRDefault="00572C4A"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rsidRPr="00FC57C7">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14:paraId="6919B446" w14:textId="77777777" w:rsidR="00211D92" w:rsidRPr="00211D92" w:rsidRDefault="001E4839" w:rsidP="0052203B">
      <w:pPr>
        <w:pStyle w:val="Caption"/>
        <w:spacing w:before="120" w:after="120" w:line="288" w:lineRule="auto"/>
        <w:jc w:val="center"/>
        <w:rPr>
          <w:i w:val="0"/>
          <w:color w:val="000000" w:themeColor="text1"/>
          <w:sz w:val="26"/>
          <w:szCs w:val="26"/>
        </w:rPr>
      </w:pPr>
      <w:bookmarkStart w:id="102" w:name="_Toc463906432"/>
      <w:r w:rsidRPr="00820413">
        <w:rPr>
          <w:i w:val="0"/>
          <w:color w:val="000000" w:themeColor="text1"/>
          <w:sz w:val="26"/>
          <w:szCs w:val="26"/>
        </w:rPr>
        <w:t>Bảng 2.</w:t>
      </w:r>
      <w:r w:rsidR="00802763"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00802763" w:rsidRPr="00820413">
        <w:rPr>
          <w:i w:val="0"/>
          <w:color w:val="000000" w:themeColor="text1"/>
          <w:sz w:val="26"/>
          <w:szCs w:val="26"/>
        </w:rPr>
        <w:fldChar w:fldCharType="separate"/>
      </w:r>
      <w:r w:rsidR="008A3F56">
        <w:rPr>
          <w:i w:val="0"/>
          <w:noProof/>
          <w:color w:val="000000" w:themeColor="text1"/>
          <w:sz w:val="26"/>
          <w:szCs w:val="26"/>
        </w:rPr>
        <w:t>2</w:t>
      </w:r>
      <w:r w:rsidR="00802763"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m:oMath>
        <m:r>
          <w:rPr>
            <w:rFonts w:ascii="Cambria Math" w:hAnsi="Cambria Math" w:cs="Times New Roman"/>
            <w:szCs w:val="26"/>
            <w:lang w:val="vi-VN"/>
          </w:rPr>
          <m:t>↦</m:t>
        </m:r>
      </m:oMath>
      <w:r w:rsidR="00315882" w:rsidRPr="00820413">
        <w:rPr>
          <w:i w:val="0"/>
          <w:color w:val="000000" w:themeColor="text1"/>
          <w:sz w:val="26"/>
          <w:szCs w:val="26"/>
        </w:rPr>
        <w:t xml:space="preserve"> X</w:t>
      </w:r>
      <w:r w:rsidR="00315882" w:rsidRPr="00820413">
        <w:rPr>
          <w:i w:val="0"/>
          <w:color w:val="000000" w:themeColor="text1"/>
          <w:sz w:val="26"/>
          <w:szCs w:val="26"/>
          <w:vertAlign w:val="subscript"/>
        </w:rPr>
        <w:t>2</w:t>
      </w:r>
      <w:r w:rsidR="002A1434" w:rsidRPr="00820413">
        <w:rPr>
          <w:i w:val="0"/>
          <w:color w:val="000000" w:themeColor="text1"/>
          <w:sz w:val="26"/>
          <w:szCs w:val="26"/>
        </w:rPr>
        <w:t>trong bảng ánh xạ</w:t>
      </w:r>
      <w:bookmarkEnd w:id="102"/>
    </w:p>
    <w:tbl>
      <w:tblPr>
        <w:tblStyle w:val="TableGrid"/>
        <w:tblW w:w="0" w:type="auto"/>
        <w:tblInd w:w="2515" w:type="dxa"/>
        <w:tblLook w:val="04A0" w:firstRow="1" w:lastRow="0" w:firstColumn="1" w:lastColumn="0" w:noHBand="0" w:noVBand="1"/>
      </w:tblPr>
      <w:tblGrid>
        <w:gridCol w:w="917"/>
        <w:gridCol w:w="1348"/>
        <w:gridCol w:w="1525"/>
        <w:gridCol w:w="1440"/>
      </w:tblGrid>
      <w:tr w:rsidR="00211D92" w14:paraId="44D17C20" w14:textId="77777777" w:rsidTr="009A23B7">
        <w:tc>
          <w:tcPr>
            <w:tcW w:w="917" w:type="dxa"/>
          </w:tcPr>
          <w:p w14:paraId="1A25CE61" w14:textId="77777777" w:rsidR="00211D92" w:rsidRPr="008E7787" w:rsidRDefault="00D000DD" w:rsidP="0052203B">
            <w:pPr>
              <w:ind w:firstLine="0"/>
              <w:jc w:val="center"/>
              <w:rPr>
                <w:vertAlign w:val="subscript"/>
              </w:rPr>
            </w:pPr>
            <w:r>
              <w:lastRenderedPageBreak/>
              <w:t>Σ</w:t>
            </w:r>
          </w:p>
        </w:tc>
        <w:tc>
          <w:tcPr>
            <w:tcW w:w="1348" w:type="dxa"/>
          </w:tcPr>
          <w:p w14:paraId="376B16C3" w14:textId="77777777" w:rsidR="00211D92" w:rsidRPr="008E7787" w:rsidRDefault="00D000DD" w:rsidP="0052203B">
            <w:pPr>
              <w:ind w:firstLine="0"/>
              <w:jc w:val="center"/>
              <w:rPr>
                <w:vertAlign w:val="subscript"/>
              </w:rPr>
            </w:pPr>
            <w:r>
              <w:t>send</w:t>
            </w:r>
          </w:p>
        </w:tc>
        <w:tc>
          <w:tcPr>
            <w:tcW w:w="1525" w:type="dxa"/>
          </w:tcPr>
          <w:p w14:paraId="2255012C" w14:textId="77777777" w:rsidR="00211D92" w:rsidRPr="003432D1" w:rsidRDefault="00D000DD" w:rsidP="0052203B">
            <w:pPr>
              <w:ind w:firstLine="0"/>
              <w:jc w:val="center"/>
              <w:rPr>
                <w:vertAlign w:val="subscript"/>
              </w:rPr>
            </w:pPr>
            <w:r>
              <w:t>out</w:t>
            </w:r>
          </w:p>
        </w:tc>
        <w:tc>
          <w:tcPr>
            <w:tcW w:w="1440" w:type="dxa"/>
          </w:tcPr>
          <w:p w14:paraId="321AAFA8" w14:textId="77777777" w:rsidR="00211D92" w:rsidRPr="007E2251" w:rsidRDefault="00D000DD" w:rsidP="0052203B">
            <w:pPr>
              <w:ind w:firstLine="0"/>
              <w:jc w:val="center"/>
              <w:rPr>
                <w:vertAlign w:val="subscript"/>
              </w:rPr>
            </w:pPr>
            <w:r>
              <w:t>ack</w:t>
            </w:r>
          </w:p>
        </w:tc>
      </w:tr>
      <w:tr w:rsidR="00211D92" w14:paraId="6E636A98" w14:textId="77777777" w:rsidTr="009A23B7">
        <w:tc>
          <w:tcPr>
            <w:tcW w:w="917" w:type="dxa"/>
          </w:tcPr>
          <w:p w14:paraId="3393A507" w14:textId="77777777" w:rsidR="00211D92" w:rsidRPr="008E7787" w:rsidRDefault="00D000DD" w:rsidP="0052203B">
            <w:pPr>
              <w:ind w:firstLine="0"/>
              <w:jc w:val="center"/>
              <w:rPr>
                <w:vertAlign w:val="subscript"/>
              </w:rPr>
            </w:pPr>
            <w:r>
              <w:t>E</w:t>
            </w:r>
          </w:p>
        </w:tc>
        <w:tc>
          <w:tcPr>
            <w:tcW w:w="1348" w:type="dxa"/>
          </w:tcPr>
          <w:p w14:paraId="422EC95F" w14:textId="77777777" w:rsidR="00211D92" w:rsidRDefault="00572C4A"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rsidRPr="00FC57C7">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14:paraId="17F01476" w14:textId="77777777" w:rsidR="00211D92" w:rsidRDefault="00572C4A"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14:paraId="704DA943" w14:textId="77777777" w:rsidR="00211D92" w:rsidRDefault="00572C4A" w:rsidP="0052203B">
            <w:pPr>
              <w:ind w:firstLine="0"/>
              <w:jc w:val="center"/>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14:paraId="76FD41C6" w14:textId="77777777" w:rsidR="00202898" w:rsidRPr="009A23B7" w:rsidRDefault="00202898" w:rsidP="009A23B7">
      <w:pPr>
        <w:pStyle w:val="Caption"/>
        <w:spacing w:before="120" w:after="120" w:line="288" w:lineRule="auto"/>
        <w:jc w:val="center"/>
        <w:rPr>
          <w:i w:val="0"/>
          <w:color w:val="000000" w:themeColor="text1"/>
          <w:sz w:val="26"/>
          <w:szCs w:val="26"/>
        </w:rPr>
      </w:pPr>
      <w:bookmarkStart w:id="103" w:name="_Toc463906433"/>
      <w:r w:rsidRPr="00202898">
        <w:rPr>
          <w:i w:val="0"/>
          <w:color w:val="000000" w:themeColor="text1"/>
          <w:sz w:val="26"/>
          <w:szCs w:val="26"/>
        </w:rPr>
        <w:t>Bảng 2.</w:t>
      </w:r>
      <w:r w:rsidR="00802763"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00802763" w:rsidRPr="00202898">
        <w:rPr>
          <w:i w:val="0"/>
          <w:color w:val="000000" w:themeColor="text1"/>
          <w:sz w:val="26"/>
          <w:szCs w:val="26"/>
        </w:rPr>
        <w:fldChar w:fldCharType="separate"/>
      </w:r>
      <w:r w:rsidR="008A3F56">
        <w:rPr>
          <w:i w:val="0"/>
          <w:noProof/>
          <w:color w:val="000000" w:themeColor="text1"/>
          <w:sz w:val="26"/>
          <w:szCs w:val="26"/>
        </w:rPr>
        <w:t>3</w:t>
      </w:r>
      <w:r w:rsidR="00802763"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w:t>
      </w:r>
      <m:oMath>
        <m:r>
          <w:rPr>
            <w:rFonts w:ascii="Cambria Math" w:hAnsi="Cambria Math" w:cs="Times New Roman"/>
            <w:szCs w:val="26"/>
            <w:lang w:val="vi-VN"/>
          </w:rPr>
          <m:t>↦</m:t>
        </m:r>
      </m:oMath>
      <w:r w:rsidR="002A1434" w:rsidRPr="00202898">
        <w:rPr>
          <w:i w:val="0"/>
          <w:color w:val="000000" w:themeColor="text1"/>
          <w:sz w:val="26"/>
          <w:szCs w:val="26"/>
        </w:rPr>
        <w:t xml:space="preserve"> E trong bảng ánh xạ</w:t>
      </w:r>
      <w:bookmarkEnd w:id="103"/>
    </w:p>
    <w:tbl>
      <w:tblPr>
        <w:tblStyle w:val="TableGrid"/>
        <w:tblW w:w="0" w:type="auto"/>
        <w:tblLook w:val="04A0" w:firstRow="1" w:lastRow="0" w:firstColumn="1" w:lastColumn="0" w:noHBand="0" w:noVBand="1"/>
      </w:tblPr>
      <w:tblGrid>
        <w:gridCol w:w="1525"/>
        <w:gridCol w:w="2700"/>
        <w:gridCol w:w="2700"/>
        <w:gridCol w:w="2425"/>
      </w:tblGrid>
      <w:tr w:rsidR="00A94CB6" w14:paraId="7AA126FE" w14:textId="77777777" w:rsidTr="00C25021">
        <w:tc>
          <w:tcPr>
            <w:tcW w:w="1525" w:type="dxa"/>
          </w:tcPr>
          <w:p w14:paraId="6CD1532C" w14:textId="77777777" w:rsidR="00A94CB6" w:rsidRDefault="00A94CB6" w:rsidP="0052203B">
            <w:pPr>
              <w:ind w:firstLine="0"/>
              <w:jc w:val="center"/>
            </w:pPr>
            <w:r>
              <w:sym w:font="Symbol" w:char="F064"/>
            </w:r>
            <w:r>
              <w:t xml:space="preserve">(q, </w:t>
            </w:r>
            <w:r>
              <w:rPr>
                <w:rFonts w:cs="Times New Roman"/>
              </w:rPr>
              <w:t>ω</w:t>
            </w:r>
            <w:r>
              <w:t>, q’)</w:t>
            </w:r>
          </w:p>
        </w:tc>
        <w:tc>
          <w:tcPr>
            <w:tcW w:w="2700" w:type="dxa"/>
          </w:tcPr>
          <w:p w14:paraId="35709DC5" w14:textId="77777777"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14:paraId="3C615FDD" w14:textId="77777777"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14:paraId="7EA77E31" w14:textId="77777777"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14:paraId="5617FC46" w14:textId="77777777" w:rsidTr="00C25021">
        <w:tc>
          <w:tcPr>
            <w:tcW w:w="1525" w:type="dxa"/>
          </w:tcPr>
          <w:p w14:paraId="1361CE98" w14:textId="77777777" w:rsidR="00A94CB6" w:rsidRDefault="00A94CB6" w:rsidP="0052203B">
            <w:pPr>
              <w:ind w:firstLine="0"/>
            </w:pPr>
            <w:r>
              <w:t>τ(X, E, X’)</w:t>
            </w:r>
          </w:p>
        </w:tc>
        <w:tc>
          <w:tcPr>
            <w:tcW w:w="2700" w:type="dxa"/>
          </w:tcPr>
          <w:p w14:paraId="2A3F5B7C" w14:textId="77777777" w:rsidR="00A94CB6" w:rsidRDefault="00572C4A" w:rsidP="0052203B">
            <w:pPr>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2700" w:type="dxa"/>
          </w:tcPr>
          <w:p w14:paraId="5BA57BB6" w14:textId="77777777" w:rsidR="00A94CB6" w:rsidRDefault="00572C4A" w:rsidP="0052203B">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2425" w:type="dxa"/>
          </w:tcPr>
          <w:p w14:paraId="7687E2E2" w14:textId="77777777" w:rsidR="00A94CB6" w:rsidRDefault="00572C4A" w:rsidP="0052203B">
            <w:pPr>
              <w:ind w:firstLine="0"/>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m:oMathPara>
          </w:p>
        </w:tc>
      </w:tr>
    </w:tbl>
    <w:p w14:paraId="7135F327" w14:textId="77777777" w:rsidR="002A1434" w:rsidRPr="001B74CF" w:rsidRDefault="008A3F56" w:rsidP="0052203B">
      <w:pPr>
        <w:pStyle w:val="Caption"/>
        <w:spacing w:before="120" w:after="120" w:line="288" w:lineRule="auto"/>
        <w:jc w:val="center"/>
        <w:rPr>
          <w:i w:val="0"/>
          <w:color w:val="000000" w:themeColor="text1"/>
          <w:sz w:val="26"/>
          <w:szCs w:val="26"/>
        </w:rPr>
      </w:pPr>
      <w:bookmarkStart w:id="104" w:name="_Toc463906434"/>
      <w:r w:rsidRPr="001B74CF">
        <w:rPr>
          <w:i w:val="0"/>
          <w:color w:val="000000" w:themeColor="text1"/>
          <w:sz w:val="26"/>
          <w:szCs w:val="26"/>
        </w:rPr>
        <w:t>Bảng 2.</w:t>
      </w:r>
      <w:r w:rsidR="00802763"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00802763" w:rsidRPr="001B74CF">
        <w:rPr>
          <w:i w:val="0"/>
          <w:color w:val="000000" w:themeColor="text1"/>
          <w:sz w:val="26"/>
          <w:szCs w:val="26"/>
        </w:rPr>
        <w:fldChar w:fldCharType="separate"/>
      </w:r>
      <w:r w:rsidRPr="001B74CF">
        <w:rPr>
          <w:i w:val="0"/>
          <w:noProof/>
          <w:color w:val="000000" w:themeColor="text1"/>
          <w:sz w:val="26"/>
          <w:szCs w:val="26"/>
        </w:rPr>
        <w:t>4</w:t>
      </w:r>
      <w:r w:rsidR="00802763"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 xml:space="preserve">n δ(q, e, q’) </w:t>
      </w:r>
      <m:oMath>
        <m:r>
          <w:rPr>
            <w:rFonts w:ascii="Cambria Math" w:hAnsi="Cambria Math" w:cs="Times New Roman"/>
            <w:szCs w:val="26"/>
            <w:lang w:val="vi-VN"/>
          </w:rPr>
          <m:t>↦</m:t>
        </m:r>
      </m:oMath>
      <w:r w:rsidR="001B74CF">
        <w:rPr>
          <w:i w:val="0"/>
          <w:color w:val="000000" w:themeColor="text1"/>
          <w:sz w:val="26"/>
          <w:szCs w:val="26"/>
        </w:rPr>
        <w:t xml:space="preserve">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104"/>
    </w:p>
    <w:p w14:paraId="3DBE0452" w14:textId="77777777" w:rsidR="002A1434" w:rsidRDefault="002A1434" w:rsidP="002A1434">
      <w:pPr>
        <w:ind w:firstLine="0"/>
      </w:pPr>
    </w:p>
    <w:p w14:paraId="3DB8A005" w14:textId="77777777" w:rsidR="002A1434" w:rsidRDefault="002A1434" w:rsidP="002A1434">
      <w:pPr>
        <w:ind w:firstLine="0"/>
      </w:pPr>
    </w:p>
    <w:p w14:paraId="6EDFBEAC" w14:textId="77777777" w:rsidR="002A1434" w:rsidRDefault="002A1434" w:rsidP="002A1434">
      <w:pPr>
        <w:ind w:firstLine="0"/>
      </w:pPr>
    </w:p>
    <w:p w14:paraId="18A2CB0A" w14:textId="77777777" w:rsidR="002A1434" w:rsidRDefault="002A1434" w:rsidP="002A1434">
      <w:pPr>
        <w:ind w:firstLine="0"/>
      </w:pPr>
    </w:p>
    <w:p w14:paraId="38541088" w14:textId="77777777" w:rsidR="002A1434" w:rsidRDefault="002A1434" w:rsidP="002A1434">
      <w:pPr>
        <w:ind w:firstLine="0"/>
      </w:pPr>
    </w:p>
    <w:p w14:paraId="0C0AF957" w14:textId="77777777" w:rsidR="00402E37" w:rsidRDefault="00402E37">
      <w:pPr>
        <w:spacing w:before="0" w:after="160" w:line="259" w:lineRule="auto"/>
        <w:ind w:firstLine="0"/>
        <w:jc w:val="left"/>
        <w:rPr>
          <w:rFonts w:eastAsiaTheme="majorEastAsia" w:cstheme="majorBidi"/>
          <w:b/>
          <w:bCs/>
          <w:sz w:val="40"/>
          <w:szCs w:val="28"/>
        </w:rPr>
      </w:pPr>
      <w:r>
        <w:br w:type="page"/>
      </w:r>
    </w:p>
    <w:p w14:paraId="1C0C4078" w14:textId="77777777" w:rsidR="00893CC2" w:rsidRPr="00B93D11" w:rsidRDefault="007426E3" w:rsidP="005353CA">
      <w:pPr>
        <w:pStyle w:val="Heading1"/>
      </w:pPr>
      <w:bookmarkStart w:id="105" w:name="_Toc464590337"/>
      <w:r>
        <w:lastRenderedPageBreak/>
        <w:t xml:space="preserve">Chương 3: Các phương pháp </w:t>
      </w:r>
      <w:bookmarkEnd w:id="105"/>
      <w:r w:rsidR="00C0726D">
        <w:t>kiểm chứng</w:t>
      </w:r>
    </w:p>
    <w:p w14:paraId="1D120879" w14:textId="663272D3" w:rsidR="000E1CD3" w:rsidRDefault="00FD4119" w:rsidP="005353CA">
      <w:pPr>
        <w:pStyle w:val="Heading2"/>
        <w:spacing w:before="120" w:after="120"/>
        <w:ind w:firstLine="0"/>
        <w:rPr>
          <w:rFonts w:ascii="Times New Roman" w:hAnsi="Times New Roman"/>
          <w:b/>
          <w:bCs/>
          <w:color w:val="auto"/>
          <w:sz w:val="36"/>
        </w:rPr>
      </w:pPr>
      <w:bookmarkStart w:id="106" w:name="_Toc464590338"/>
      <w:r w:rsidRPr="005353CA">
        <w:rPr>
          <w:rFonts w:ascii="Times New Roman" w:hAnsi="Times New Roman"/>
          <w:b/>
          <w:bCs/>
          <w:color w:val="auto"/>
          <w:sz w:val="36"/>
        </w:rPr>
        <w:t xml:space="preserve">3.1. </w:t>
      </w:r>
      <w:r w:rsidRPr="00AF3CFF">
        <w:rPr>
          <w:rFonts w:ascii="Times New Roman" w:hAnsi="Times New Roman"/>
          <w:b/>
          <w:bCs/>
          <w:color w:val="auto"/>
          <w:sz w:val="36"/>
          <w:highlight w:val="yellow"/>
        </w:rPr>
        <w:t xml:space="preserve">Phương pháp </w:t>
      </w:r>
      <w:r w:rsidR="005F2E15" w:rsidRPr="00AF3CFF">
        <w:rPr>
          <w:rFonts w:ascii="Times New Roman" w:hAnsi="Times New Roman"/>
          <w:b/>
          <w:bCs/>
          <w:color w:val="auto"/>
          <w:sz w:val="36"/>
          <w:highlight w:val="yellow"/>
        </w:rPr>
        <w:t>kiểm chứng sử dụng đặc tả bằng LTS</w:t>
      </w:r>
      <w:commentRangeStart w:id="107"/>
      <w:r w:rsidR="004B3775" w:rsidRPr="005353CA">
        <w:rPr>
          <w:rFonts w:ascii="Times New Roman" w:hAnsi="Times New Roman"/>
          <w:b/>
          <w:bCs/>
          <w:color w:val="auto"/>
          <w:sz w:val="36"/>
        </w:rPr>
        <w:t>[3]</w:t>
      </w:r>
      <w:bookmarkEnd w:id="106"/>
      <w:commentRangeEnd w:id="107"/>
      <w:r w:rsidR="008F5823">
        <w:rPr>
          <w:rStyle w:val="CommentReference"/>
          <w:rFonts w:ascii="Times New Roman" w:eastAsiaTheme="minorEastAsia" w:hAnsi="Times New Roman" w:cstheme="minorBidi"/>
          <w:color w:val="auto"/>
        </w:rPr>
        <w:commentReference w:id="107"/>
      </w:r>
    </w:p>
    <w:p w14:paraId="57DBCB5E" w14:textId="77777777" w:rsidR="00956032" w:rsidRDefault="00956032" w:rsidP="00E75FF7">
      <w:pPr>
        <w:pStyle w:val="Heading3"/>
        <w:ind w:firstLine="0"/>
        <w:rPr>
          <w:rFonts w:ascii="Times New Roman" w:hAnsi="Times New Roman" w:cs="Times New Roman"/>
          <w:b/>
          <w:color w:val="auto"/>
          <w:sz w:val="30"/>
          <w:szCs w:val="30"/>
        </w:rPr>
      </w:pPr>
      <w:bookmarkStart w:id="108" w:name="_Toc464590339"/>
      <w:r w:rsidRPr="00E75FF7">
        <w:rPr>
          <w:rFonts w:ascii="Times New Roman" w:hAnsi="Times New Roman" w:cs="Times New Roman"/>
          <w:b/>
          <w:color w:val="auto"/>
          <w:sz w:val="30"/>
          <w:szCs w:val="30"/>
        </w:rPr>
        <w:t>3.1.1. Thuật toán học L*</w:t>
      </w:r>
      <w:bookmarkEnd w:id="108"/>
    </w:p>
    <w:p w14:paraId="3A94761A" w14:textId="420D4B2E" w:rsidR="00AF3CFF" w:rsidRDefault="00BB1570" w:rsidP="00AF3CFF">
      <w:pPr>
        <w:rPr>
          <w:rFonts w:cs="Times New Roman"/>
          <w:szCs w:val="26"/>
        </w:rPr>
      </w:pPr>
      <w:r>
        <w:rPr>
          <w:rStyle w:val="CommentReference"/>
        </w:rPr>
        <w:commentReference w:id="109"/>
      </w:r>
      <w:r w:rsidR="00AF3CFF" w:rsidRPr="00AF3CFF">
        <w:rPr>
          <w:rFonts w:cs="Times New Roman"/>
          <w:szCs w:val="26"/>
        </w:rPr>
        <w:t xml:space="preserve"> </w:t>
      </w:r>
      <w:r w:rsidR="00AF3CFF">
        <w:rPr>
          <w:rFonts w:cs="Times New Roman"/>
          <w:szCs w:val="26"/>
        </w:rPr>
        <w:t xml:space="preserve">Thuật toán học L* được đề xuất bởi </w:t>
      </w:r>
      <w:r w:rsidR="00AF3CFF" w:rsidRPr="007B69F5">
        <w:rPr>
          <w:rFonts w:cs="Times New Roman"/>
          <w:szCs w:val="26"/>
        </w:rPr>
        <w:t>Angluin [</w:t>
      </w:r>
      <w:r w:rsidR="00DC1897">
        <w:rPr>
          <w:rFonts w:cs="Times New Roman"/>
          <w:szCs w:val="26"/>
        </w:rPr>
        <w:t>8</w:t>
      </w:r>
      <w:r w:rsidR="00AF3CFF" w:rsidRPr="007B69F5">
        <w:rPr>
          <w:rFonts w:cs="Times New Roman"/>
          <w:szCs w:val="26"/>
        </w:rPr>
        <w:t xml:space="preserve">] </w:t>
      </w:r>
      <w:r w:rsidR="00AF3CFF">
        <w:rPr>
          <w:rFonts w:cs="Times New Roman"/>
          <w:szCs w:val="26"/>
        </w:rPr>
        <w:t xml:space="preserve">và sau đó được cải tiến bởi </w:t>
      </w:r>
      <w:r w:rsidR="00AF3CFF" w:rsidRPr="007B69F5">
        <w:rPr>
          <w:rFonts w:cs="Times New Roman"/>
          <w:szCs w:val="26"/>
        </w:rPr>
        <w:t>Rivest and Schapire [</w:t>
      </w:r>
      <w:r w:rsidR="00DC1897">
        <w:rPr>
          <w:rFonts w:cs="Times New Roman"/>
          <w:szCs w:val="26"/>
        </w:rPr>
        <w:t>9</w:t>
      </w:r>
      <w:r w:rsidR="00AF3CFF" w:rsidRPr="007B69F5">
        <w:rPr>
          <w:rFonts w:cs="Times New Roman"/>
          <w:szCs w:val="26"/>
        </w:rPr>
        <w:t>].</w:t>
      </w:r>
      <w:r w:rsidR="00AF3CFF">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 Với Σ là tập các chữ cái, U là một ngôn ngữ chưa biết trên Σ, L* sẽ đưa ra một DFA M sao cho M là DFA đơn định nhỏ nhất và L(M) = U. Để học được ngôn ngữ U, L* cần tương tác với một Teacher (</w:t>
      </w:r>
      <w:r w:rsidR="00AF3CFF" w:rsidRPr="00063F91">
        <w:rPr>
          <w:rFonts w:cs="Times New Roman"/>
          <w:szCs w:val="26"/>
        </w:rPr>
        <w:t>Minimally Adequate</w:t>
      </w:r>
      <w:r w:rsidR="00AF3CFF">
        <w:rPr>
          <w:rFonts w:cs="Times New Roman"/>
          <w:szCs w:val="26"/>
        </w:rPr>
        <w:t xml:space="preserve"> Teacher). Người Teacher này phải trả lời chính xác hai loại câu hỏi. Loại câu hỏi thứ nhất là câu hỏi dạng truy vấn thành viên, nội dung câu hỏi là một chuỗi σ </w:t>
      </w:r>
      <w:r w:rsidR="00AF3CFF">
        <w:rPr>
          <w:rFonts w:cs="Times New Roman"/>
          <w:szCs w:val="26"/>
        </w:rPr>
        <w:sym w:font="Symbol" w:char="F0CE"/>
      </w:r>
      <w:r w:rsidR="00AF3CFF">
        <w:rPr>
          <w:rFonts w:cs="Times New Roman"/>
          <w:szCs w:val="26"/>
        </w:rPr>
        <w:t xml:space="preserve"> Σ* có thuộc U hay không. Câu trả lời của Teacher là True nếu σ </w:t>
      </w:r>
      <w:r w:rsidR="00AF3CFF">
        <w:rPr>
          <w:rFonts w:cs="Times New Roman"/>
          <w:szCs w:val="26"/>
        </w:rPr>
        <w:sym w:font="Symbol" w:char="F0CE"/>
      </w:r>
      <w:r w:rsidR="00AF3CFF">
        <w:rPr>
          <w:rFonts w:cs="Times New Roman"/>
          <w:szCs w:val="26"/>
        </w:rPr>
        <w:t xml:space="preserve"> U và False nếu σ </w:t>
      </w:r>
      <w:r w:rsidR="00AF3CFF">
        <w:rPr>
          <w:rFonts w:cs="Times New Roman"/>
          <w:szCs w:val="26"/>
        </w:rPr>
        <w:sym w:font="Symbol" w:char="F0CF"/>
      </w:r>
      <w:r w:rsidR="00AF3CFF">
        <w:rPr>
          <w:rFonts w:cs="Times New Roman"/>
          <w:szCs w:val="26"/>
        </w:rPr>
        <w:t xml:space="preserve"> U. Loại câu hỏi thứ hai là một truy vấn ứng viên, một DFA M có ngôn ngữ là L(M), được L* tin tưởng là giống hệt với U, L* sẽ hỏi Teacher xem là L(M) có bằng U hay không. Câu trả lời của Teacher sẽ là True nếu L(M) = U, khi đó thuật toán sẽ kết thúc. Ngược lại Teacher sẽ trả về một phản ví dụ để cập nhật lại bảng quan sát T và lặp lại quá trình trên. Hình 3.</w:t>
      </w:r>
      <w:r w:rsidR="006C7CED">
        <w:rPr>
          <w:rFonts w:cs="Times New Roman"/>
          <w:szCs w:val="26"/>
        </w:rPr>
        <w:t>1</w:t>
      </w:r>
      <w:r w:rsidR="00AF3CFF">
        <w:rPr>
          <w:rFonts w:cs="Times New Roman"/>
          <w:szCs w:val="26"/>
        </w:rPr>
        <w:t xml:space="preserve"> dưới đây mô tả sự tương tác giữa L* và Teacher.</w:t>
      </w:r>
    </w:p>
    <w:p w14:paraId="6C8392DE" w14:textId="77777777" w:rsidR="00AF3CFF" w:rsidRDefault="00AF3CFF" w:rsidP="00AF3CFF">
      <w:pPr>
        <w:ind w:left="720"/>
        <w:rPr>
          <w:rFonts w:cs="Times New Roman"/>
          <w:szCs w:val="26"/>
        </w:rPr>
      </w:pPr>
      <w:r>
        <w:rPr>
          <w:rFonts w:cs="Times New Roman"/>
          <w:noProof/>
          <w:szCs w:val="26"/>
          <w:lang w:eastAsia="en-US"/>
        </w:rPr>
        <w:drawing>
          <wp:inline distT="0" distB="0" distL="0" distR="0" wp14:anchorId="1A857177" wp14:editId="0C5EA9B7">
            <wp:extent cx="3906412" cy="1685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 (1).png"/>
                    <pic:cNvPicPr/>
                  </pic:nvPicPr>
                  <pic:blipFill>
                    <a:blip r:embed="rId19">
                      <a:extLst>
                        <a:ext uri="{28A0092B-C50C-407E-A947-70E740481C1C}">
                          <a14:useLocalDpi xmlns:a14="http://schemas.microsoft.com/office/drawing/2010/main" val="0"/>
                        </a:ext>
                      </a:extLst>
                    </a:blip>
                    <a:stretch>
                      <a:fillRect/>
                    </a:stretch>
                  </pic:blipFill>
                  <pic:spPr>
                    <a:xfrm>
                      <a:off x="0" y="0"/>
                      <a:ext cx="3920260" cy="1691901"/>
                    </a:xfrm>
                    <a:prstGeom prst="rect">
                      <a:avLst/>
                    </a:prstGeom>
                  </pic:spPr>
                </pic:pic>
              </a:graphicData>
            </a:graphic>
          </wp:inline>
        </w:drawing>
      </w:r>
    </w:p>
    <w:p w14:paraId="2C312BB1" w14:textId="5B897655" w:rsidR="00CE042A" w:rsidRPr="00971BE5" w:rsidRDefault="006C7CED" w:rsidP="00971BE5">
      <w:pPr>
        <w:pStyle w:val="Caption"/>
        <w:ind w:firstLine="0"/>
        <w:jc w:val="center"/>
        <w:rPr>
          <w:rFonts w:cs="Times New Roman"/>
          <w:i w:val="0"/>
          <w:color w:val="auto"/>
          <w:sz w:val="26"/>
          <w:szCs w:val="26"/>
        </w:rPr>
      </w:pPr>
      <w:bookmarkStart w:id="110" w:name="_Toc464489361"/>
      <w:r w:rsidRPr="006C7CED">
        <w:rPr>
          <w:rFonts w:cs="Times New Roman"/>
          <w:i w:val="0"/>
          <w:color w:val="auto"/>
          <w:sz w:val="26"/>
          <w:szCs w:val="26"/>
        </w:rPr>
        <w:t xml:space="preserve">Hình </w:t>
      </w:r>
      <w:r w:rsidRPr="006C7CED">
        <w:rPr>
          <w:rFonts w:cs="Times New Roman"/>
          <w:i w:val="0"/>
          <w:color w:val="auto"/>
          <w:sz w:val="26"/>
          <w:szCs w:val="26"/>
          <w:lang w:val="vi-VN"/>
        </w:rPr>
        <w:t>3.</w:t>
      </w:r>
      <w:r w:rsidRPr="006C7CED">
        <w:rPr>
          <w:rFonts w:cs="Times New Roman"/>
          <w:i w:val="0"/>
          <w:color w:val="auto"/>
          <w:sz w:val="26"/>
          <w:szCs w:val="26"/>
        </w:rPr>
        <w:t>1: Mô hình sự tương tác giữa L* và Teacher</w:t>
      </w:r>
      <w:bookmarkEnd w:id="110"/>
    </w:p>
    <w:p w14:paraId="622E19F3" w14:textId="77777777" w:rsidR="00CC7B48" w:rsidRDefault="00741E13" w:rsidP="000657A6">
      <w:pPr>
        <w:pStyle w:val="Heading3"/>
        <w:spacing w:before="120" w:after="120"/>
        <w:ind w:firstLine="0"/>
        <w:rPr>
          <w:rFonts w:ascii="Times New Roman" w:eastAsiaTheme="minorEastAsia" w:hAnsi="Times New Roman" w:cstheme="minorBidi"/>
          <w:b/>
          <w:color w:val="auto"/>
          <w:sz w:val="30"/>
          <w:szCs w:val="22"/>
        </w:rPr>
      </w:pPr>
      <w:bookmarkStart w:id="111" w:name="_Toc464590340"/>
      <w:r w:rsidRPr="00D529CC">
        <w:rPr>
          <w:rFonts w:ascii="Times New Roman" w:eastAsiaTheme="minorEastAsia" w:hAnsi="Times New Roman" w:cstheme="minorBidi"/>
          <w:b/>
          <w:color w:val="auto"/>
          <w:sz w:val="30"/>
          <w:szCs w:val="22"/>
        </w:rPr>
        <w:t xml:space="preserve">3.1.2. </w:t>
      </w:r>
      <w:r w:rsidR="00F2030E" w:rsidRPr="00D529CC">
        <w:rPr>
          <w:rFonts w:ascii="Times New Roman" w:eastAsiaTheme="minorEastAsia" w:hAnsi="Times New Roman" w:cstheme="minorBidi"/>
          <w:b/>
          <w:color w:val="auto"/>
          <w:sz w:val="30"/>
          <w:szCs w:val="22"/>
        </w:rPr>
        <w:t xml:space="preserve">Sinh giả định dựa trên thuật toán học </w:t>
      </w:r>
      <w:r w:rsidR="00FB1CA9">
        <w:rPr>
          <w:rFonts w:ascii="Times New Roman" w:eastAsiaTheme="minorEastAsia" w:hAnsi="Times New Roman" w:cstheme="minorBidi"/>
          <w:b/>
          <w:color w:val="auto"/>
          <w:sz w:val="30"/>
          <w:szCs w:val="22"/>
        </w:rPr>
        <w:t xml:space="preserve">học </w:t>
      </w:r>
      <w:r w:rsidR="00F2030E" w:rsidRPr="00D529CC">
        <w:rPr>
          <w:rFonts w:ascii="Times New Roman" w:eastAsiaTheme="minorEastAsia" w:hAnsi="Times New Roman" w:cstheme="minorBidi"/>
          <w:b/>
          <w:color w:val="auto"/>
          <w:sz w:val="30"/>
          <w:szCs w:val="22"/>
        </w:rPr>
        <w:t>L*</w:t>
      </w:r>
      <w:bookmarkEnd w:id="111"/>
    </w:p>
    <w:p w14:paraId="10BB0A8F" w14:textId="797335BD" w:rsidR="00D329BE" w:rsidRPr="00525AE4" w:rsidRDefault="00DE70A1" w:rsidP="000657A6">
      <w:r>
        <w:rPr>
          <w:rStyle w:val="CommentReference"/>
        </w:rPr>
        <w:commentReference w:id="112"/>
      </w:r>
      <w:r w:rsidR="00D329BE" w:rsidRPr="00D329BE">
        <w:t xml:space="preserve"> </w:t>
      </w:r>
      <w:r w:rsidR="00D329BE">
        <w:t xml:space="preserve">Với T là một bảng ghi chép, ghi lại các chuỗi </w:t>
      </w:r>
      <m:oMath>
        <m:r>
          <w:rPr>
            <w:rFonts w:ascii="Cambria Math" w:hAnsi="Cambria Math"/>
          </w:rPr>
          <m:t>s∈</m:t>
        </m:r>
      </m:oMath>
      <w:r w:rsidR="00D329BE">
        <w:t xml:space="preserve"> </w:t>
      </w:r>
      <w:r w:rsidR="00D329BE" w:rsidRPr="004962EA">
        <w:rPr>
          <w:rFonts w:cs="Times New Roman"/>
        </w:rPr>
        <w:t>Σ</w:t>
      </w:r>
      <w:r w:rsidR="00D329BE">
        <w:rPr>
          <w:rFonts w:cs="Times New Roman"/>
        </w:rPr>
        <w:t>* có thuộc ngôn ngữ U hay không. L* sẽ làm nhiệm vụ</w:t>
      </w:r>
      <w:r w:rsidR="00D329BE">
        <w:t xml:space="preserve"> cập nhật lại bảng T, điều này được thực hiện bằng cách đưa ra các truy vấn thành viên đến Teacher để cập nhật T. Ở một số giai đoạn, L* sẽ quyết định đưa ra một phỏng đoán bằng cách sinh ra một DFA M</w:t>
      </w:r>
      <w:r w:rsidR="00D329BE">
        <w:rPr>
          <w:vertAlign w:val="subscript"/>
        </w:rPr>
        <w:t>i</w:t>
      </w:r>
      <w:r w:rsidR="00D329BE">
        <w:t xml:space="preserve"> từ bảng T và hỏi Teacher xem M</w:t>
      </w:r>
      <w:r w:rsidR="00D329BE">
        <w:rPr>
          <w:vertAlign w:val="subscript"/>
        </w:rPr>
        <w:t>i</w:t>
      </w:r>
      <w:r w:rsidR="00D329BE">
        <w:t xml:space="preserve"> có phải là ứng viên cần tìm hay không (L(M</w:t>
      </w:r>
      <w:r w:rsidR="00D329BE">
        <w:rPr>
          <w:vertAlign w:val="subscript"/>
        </w:rPr>
        <w:t>i</w:t>
      </w:r>
      <w:r w:rsidR="00D329BE">
        <w:t xml:space="preserve">) = U?). Nếu Teacher trả lời là True, thuật toán kết thúc. </w:t>
      </w:r>
      <w:r w:rsidR="00D329BE">
        <w:lastRenderedPageBreak/>
        <w:t>Ngược lại, nếu Teacher trả lời là False, Teacher sẽ đồng thời trả về một phản ví dụ cex và L* sẽ sử dụng phản ví dụ đó để cập nhật bảng T. Phản ví dụ cex phản ánh sự khác nhau giữa L(M</w:t>
      </w:r>
      <w:r w:rsidR="00D329BE">
        <w:rPr>
          <w:vertAlign w:val="subscript"/>
        </w:rPr>
        <w:t>i</w:t>
      </w:r>
      <w:r w:rsidR="00D329BE">
        <w:t xml:space="preserve">) và U hay nó cách khác cex </w:t>
      </w:r>
      <m:oMath>
        <m:r>
          <w:rPr>
            <w:rFonts w:ascii="Cambria Math" w:hAnsi="Cambria Math"/>
          </w:rPr>
          <m:t>∈</m:t>
        </m:r>
      </m:oMath>
      <w:r w:rsidR="00D329BE">
        <w:t xml:space="preserve"> </w:t>
      </w:r>
      <w:r w:rsidR="00D329BE" w:rsidRPr="00C25AEF">
        <w:rPr>
          <w:rFonts w:cs="Times New Roman"/>
          <w:szCs w:val="28"/>
        </w:rPr>
        <w:t>L(M</w:t>
      </w:r>
      <w:r w:rsidR="00D329BE" w:rsidRPr="00C25AEF">
        <w:rPr>
          <w:rFonts w:cs="Times New Roman"/>
          <w:szCs w:val="28"/>
          <w:vertAlign w:val="subscript"/>
        </w:rPr>
        <w:t>i</w:t>
      </w:r>
      <w:r w:rsidR="00D329BE" w:rsidRPr="00C25AEF">
        <w:rPr>
          <w:rFonts w:cs="Times New Roman"/>
          <w:szCs w:val="28"/>
        </w:rPr>
        <w:t>)\</w:t>
      </w:r>
      <w:r w:rsidR="00D329BE">
        <w:rPr>
          <w:rFonts w:cs="Times New Roman"/>
          <w:szCs w:val="28"/>
        </w:rPr>
        <w:t xml:space="preserve">U hoặc </w:t>
      </w:r>
      <w:r w:rsidR="00D329BE">
        <w:t xml:space="preserve">cex </w:t>
      </w:r>
      <m:oMath>
        <m:r>
          <w:rPr>
            <w:rFonts w:ascii="Cambria Math" w:hAnsi="Cambria Math"/>
          </w:rPr>
          <m:t>∈</m:t>
        </m:r>
      </m:oMath>
      <w:r w:rsidR="00D329BE">
        <w:t xml:space="preserve"> U\</w:t>
      </w:r>
      <w:r w:rsidR="00D329BE" w:rsidRPr="00C25AEF">
        <w:rPr>
          <w:rFonts w:cs="Times New Roman"/>
          <w:szCs w:val="28"/>
        </w:rPr>
        <w:t>L(M</w:t>
      </w:r>
      <w:r w:rsidR="00D329BE" w:rsidRPr="00C25AEF">
        <w:rPr>
          <w:rFonts w:cs="Times New Roman"/>
          <w:szCs w:val="28"/>
          <w:vertAlign w:val="subscript"/>
        </w:rPr>
        <w:t>i</w:t>
      </w:r>
      <w:r w:rsidR="00D329BE">
        <w:rPr>
          <w:rFonts w:cs="Times New Roman"/>
          <w:szCs w:val="28"/>
        </w:rPr>
        <w:t>).</w:t>
      </w:r>
    </w:p>
    <w:p w14:paraId="7290B99B" w14:textId="77777777" w:rsidR="00D329BE" w:rsidRDefault="00D329BE" w:rsidP="00D329BE">
      <w:pPr>
        <w:ind w:firstLine="0"/>
      </w:pPr>
      <w:r>
        <w:t>Một cách chi tiết L* xây dựng một bảng quan sát (S, E, T), trong đó:</w:t>
      </w:r>
    </w:p>
    <w:p w14:paraId="352D6F36" w14:textId="77777777" w:rsidR="00D329BE" w:rsidRPr="00C11A73" w:rsidRDefault="00D329BE" w:rsidP="00D329BE">
      <w:pPr>
        <w:pStyle w:val="ListParagraph"/>
        <w:numPr>
          <w:ilvl w:val="0"/>
          <w:numId w:val="10"/>
        </w:numPr>
      </w:pPr>
      <w:r w:rsidRPr="00C25AEF">
        <w:t xml:space="preserve">S </w:t>
      </w:r>
      <w:r w:rsidRPr="00063628">
        <w:rPr>
          <w:rFonts w:ascii="Cambria Math" w:hAnsi="Cambria Math"/>
        </w:rPr>
        <w:t xml:space="preserve">⊆ </w:t>
      </w:r>
      <w:r w:rsidRPr="00C25AEF">
        <w:t>Σ</w:t>
      </w:r>
      <w:r w:rsidRPr="00063628">
        <w:rPr>
          <w:b/>
          <w:vertAlign w:val="superscript"/>
        </w:rPr>
        <w:t>*</w:t>
      </w:r>
      <w:r w:rsidRPr="00C25AEF">
        <w:t xml:space="preserve"> là tập các tiền tố, biểu diễn các trạ</w:t>
      </w:r>
      <w:r>
        <w:t>ng thái,</w:t>
      </w:r>
    </w:p>
    <w:p w14:paraId="2B1046DB" w14:textId="77777777" w:rsidR="00D329BE" w:rsidRDefault="00D329BE" w:rsidP="00D329BE">
      <w:pPr>
        <w:pStyle w:val="ListParagraph"/>
        <w:numPr>
          <w:ilvl w:val="0"/>
          <w:numId w:val="10"/>
        </w:numPr>
      </w:pPr>
      <w:r w:rsidRPr="00C25AEF">
        <w:t xml:space="preserve">E </w:t>
      </w:r>
      <w:r w:rsidRPr="00063628">
        <w:rPr>
          <w:rFonts w:ascii="Cambria Math" w:hAnsi="Cambria Math"/>
        </w:rPr>
        <w:t xml:space="preserve">⊆ </w:t>
      </w:r>
      <w:r w:rsidRPr="00C25AEF">
        <w:t>Σ</w:t>
      </w:r>
      <w:r w:rsidRPr="00063628">
        <w:rPr>
          <w:b/>
          <w:vertAlign w:val="superscript"/>
        </w:rPr>
        <w:t>*</w:t>
      </w:r>
      <w:r w:rsidRPr="00063628">
        <w:rPr>
          <w:b/>
        </w:rPr>
        <w:t xml:space="preserve"> </w:t>
      </w:r>
      <w:r w:rsidRPr="00C25AEF">
        <w:t xml:space="preserve">là tập các hậu tố, biểu diễn các giá trị thể hiện sự phân biệt </w:t>
      </w:r>
      <w:r>
        <w:t>DFA</w:t>
      </w:r>
      <w:r w:rsidRPr="00C25AEF">
        <w:t xml:space="preserve"> M</w:t>
      </w:r>
      <w:r w:rsidRPr="00063628">
        <w:rPr>
          <w:vertAlign w:val="subscript"/>
        </w:rPr>
        <w:t>i</w:t>
      </w:r>
      <w:r w:rsidRPr="00C25AEF">
        <w:t xml:space="preserve"> với </w:t>
      </w:r>
      <w:r>
        <w:t>U</w:t>
      </w:r>
      <w:r w:rsidRPr="00C25AEF">
        <w:t xml:space="preserve"> được trả về bở</w:t>
      </w:r>
      <w:r>
        <w:t>i Teacher, và</w:t>
      </w:r>
    </w:p>
    <w:p w14:paraId="2A7B0A0A" w14:textId="77777777" w:rsidR="00D329BE" w:rsidRPr="00C11A73" w:rsidRDefault="00D329BE" w:rsidP="00D329BE">
      <w:pPr>
        <w:pStyle w:val="ListParagraph"/>
        <w:numPr>
          <w:ilvl w:val="0"/>
          <w:numId w:val="10"/>
        </w:numPr>
      </w:pPr>
      <w:r w:rsidRPr="00C25AEF">
        <w:t xml:space="preserve">T là một ánh xạ từ tập (S </w:t>
      </w:r>
      <m:oMath>
        <m:r>
          <w:rPr>
            <w:rFonts w:ascii="Cambria Math" w:hAnsi="Cambria Math"/>
          </w:rPr>
          <m:t>∪</m:t>
        </m:r>
      </m:oMath>
      <w:r>
        <w:t xml:space="preserve"> S.</w:t>
      </w:r>
      <w:r w:rsidRPr="00C25AEF">
        <w:t xml:space="preserve">Σ).E </w:t>
      </w:r>
      <w:r w:rsidRPr="00C25AEF">
        <w:rPr>
          <w:rFonts w:hint="eastAsia"/>
        </w:rPr>
        <w:t>→</w:t>
      </w:r>
      <w:r w:rsidRPr="00C25AEF">
        <w:t xml:space="preserve"> {</w:t>
      </w:r>
      <w:r w:rsidRPr="006C7716">
        <w:rPr>
          <w:i/>
        </w:rPr>
        <w:t>true</w:t>
      </w:r>
      <w:r w:rsidRPr="00C25AEF">
        <w:t xml:space="preserve">, </w:t>
      </w:r>
      <w:r w:rsidRPr="006C7716">
        <w:rPr>
          <w:i/>
        </w:rPr>
        <w:t>false</w:t>
      </w:r>
      <w:r w:rsidRPr="00C25AEF">
        <w:t xml:space="preserve">}, với mỗi chuỗi s </w:t>
      </w:r>
      <m:oMath>
        <m:r>
          <w:rPr>
            <w:rFonts w:ascii="Cambria Math" w:hAnsi="Cambria Math"/>
          </w:rPr>
          <m:t>∈</m:t>
        </m:r>
      </m:oMath>
      <w:r w:rsidRPr="00C25AEF">
        <w:t xml:space="preserve"> Σ</w:t>
      </w:r>
      <w:r w:rsidRPr="006C7716">
        <w:rPr>
          <w:vertAlign w:val="superscript"/>
        </w:rPr>
        <w:t>*</w:t>
      </w:r>
      <w:r>
        <w:t xml:space="preserve"> thì T(s) </w:t>
      </w:r>
      <w:r w:rsidRPr="00C25AEF">
        <w:t>=</w:t>
      </w:r>
      <w:r>
        <w:t xml:space="preserve"> </w:t>
      </w:r>
      <w:r w:rsidRPr="006D539F">
        <w:rPr>
          <w:i/>
        </w:rPr>
        <w:t>true</w:t>
      </w:r>
      <w:r w:rsidRPr="00C25AEF">
        <w:t xml:space="preserve"> nếu s </w:t>
      </w:r>
      <m:oMath>
        <m:r>
          <w:rPr>
            <w:rFonts w:ascii="Cambria Math" w:hAnsi="Cambria Math"/>
          </w:rPr>
          <m:t>∈</m:t>
        </m:r>
      </m:oMath>
      <w:r w:rsidRPr="00C25AEF">
        <w:t xml:space="preserve"> </w:t>
      </w:r>
      <w:r>
        <w:t>U</w:t>
      </w:r>
      <w:r w:rsidRPr="00C25AEF">
        <w:t>, trái lạ</w:t>
      </w:r>
      <w:r>
        <w:t xml:space="preserve">i T(s) = </w:t>
      </w:r>
      <w:r w:rsidRPr="006D539F">
        <w:rPr>
          <w:i/>
        </w:rPr>
        <w:t>false</w:t>
      </w:r>
      <w:r>
        <w:t>.</w:t>
      </w:r>
    </w:p>
    <w:p w14:paraId="4D3CEA3D" w14:textId="77777777" w:rsidR="00D329BE" w:rsidRDefault="00D329BE" w:rsidP="00D329BE">
      <w:r>
        <w:t xml:space="preserve">Một bảng quan sát (S, E, T) gọi là </w:t>
      </w:r>
      <w:r w:rsidRPr="00371CEB">
        <w:rPr>
          <w:i/>
        </w:rPr>
        <w:t>đóng</w:t>
      </w:r>
      <w:r>
        <w:t xml:space="preserve"> nếu </w:t>
      </w:r>
      <m:oMath>
        <m:r>
          <w:rPr>
            <w:rFonts w:ascii="Cambria Math" w:hAnsi="Cambria Math"/>
          </w:rPr>
          <m:t>∀s∈</m:t>
        </m:r>
      </m:oMath>
      <w:r w:rsidRPr="00C25AEF">
        <w:t xml:space="preserve"> S, </w:t>
      </w:r>
      <m:oMath>
        <m:r>
          <w:rPr>
            <w:rFonts w:ascii="Cambria Math" w:hAnsi="Cambria Math"/>
          </w:rPr>
          <m:t>∀a∈</m:t>
        </m:r>
      </m:oMath>
      <w:r w:rsidRPr="00C25AEF">
        <w:t xml:space="preserve"> Σ thì </w:t>
      </w:r>
      <m:oMath>
        <m:r>
          <w:rPr>
            <w:rFonts w:ascii="Cambria Math" w:hAnsi="Cambria Math" w:hint="eastAsia"/>
          </w:rPr>
          <m:t>∃</m:t>
        </m:r>
        <m:r>
          <w:rPr>
            <w:rFonts w:ascii="Cambria Math" w:hAnsi="Cambria Math" w:hint="eastAsia"/>
          </w:rPr>
          <m:t>s</m:t>
        </m:r>
      </m:oMath>
      <w:r>
        <w:t>’</w:t>
      </w:r>
      <w:r w:rsidRPr="00C25AEF">
        <w:t xml:space="preserve"> </w:t>
      </w:r>
      <m:oMath>
        <m:r>
          <w:rPr>
            <w:rFonts w:ascii="Cambria Math" w:hAnsi="Cambria Math"/>
          </w:rPr>
          <m:t>∈</m:t>
        </m:r>
      </m:oMath>
      <w:r w:rsidRPr="00C25AEF">
        <w:t xml:space="preserve"> S, </w:t>
      </w:r>
      <m:oMath>
        <m:r>
          <w:rPr>
            <w:rFonts w:ascii="Cambria Math" w:hAnsi="Cambria Math"/>
          </w:rPr>
          <m:t>∀e∈</m:t>
        </m:r>
      </m:oMath>
      <w:r w:rsidRPr="00C25AEF">
        <w:t xml:space="preserve"> E sao cho T(</w:t>
      </w:r>
      <m:oMath>
        <m:r>
          <w:rPr>
            <w:rFonts w:ascii="Cambria Math" w:hAnsi="Cambria Math"/>
          </w:rPr>
          <m:t>sa</m:t>
        </m:r>
        <m:r>
          <w:rPr>
            <w:rFonts w:ascii="Cambria Math" w:hAnsi="Cambria Math" w:hint="eastAsia"/>
          </w:rPr>
          <m:t>e</m:t>
        </m:r>
      </m:oMath>
      <w:r w:rsidRPr="00C25AEF">
        <w:t>) = T(</w:t>
      </w:r>
      <m:oMath>
        <m:r>
          <w:rPr>
            <w:rFonts w:ascii="Cambria Math" w:hAnsi="Cambria Math" w:hint="eastAsia"/>
          </w:rPr>
          <m:t>s</m:t>
        </m:r>
      </m:oMath>
      <w:r w:rsidRPr="00C25AEF">
        <w:t>′</w:t>
      </w:r>
      <w:r w:rsidRPr="00C25AEF">
        <w:rPr>
          <w:i/>
        </w:rPr>
        <w:t>e</w:t>
      </w:r>
      <w:r w:rsidRPr="00C25AEF">
        <w:t>).</w:t>
      </w:r>
    </w:p>
    <w:p w14:paraId="34F30060" w14:textId="77777777" w:rsidR="00D329BE" w:rsidRPr="00D87FD2" w:rsidRDefault="00D329BE" w:rsidP="00D329BE">
      <w:pPr>
        <w:rPr>
          <w:rFonts w:cs="Times New Roman"/>
          <w:szCs w:val="28"/>
        </w:rPr>
      </w:pPr>
      <w:r>
        <w:rPr>
          <w:rFonts w:cs="Times New Roman"/>
          <w:szCs w:val="28"/>
        </w:rPr>
        <w:t>Nếu</w:t>
      </w:r>
      <w:r w:rsidRPr="001B2352">
        <w:rPr>
          <w:rFonts w:cs="Times New Roman"/>
          <w:szCs w:val="28"/>
        </w:rPr>
        <w:t xml:space="preserve"> </w:t>
      </w:r>
      <w:r>
        <w:rPr>
          <w:rFonts w:cs="Times New Roman"/>
          <w:szCs w:val="28"/>
        </w:rPr>
        <w:t xml:space="preserve">bảng </w:t>
      </w:r>
      <w:r>
        <w:t xml:space="preserve">quan sát (S, E, T) </w:t>
      </w:r>
      <w:r w:rsidRPr="00EF2922">
        <w:rPr>
          <w:rFonts w:cs="Times New Roman"/>
          <w:i/>
          <w:szCs w:val="28"/>
        </w:rPr>
        <w:t>đóng</w:t>
      </w:r>
      <w:r w:rsidRPr="001B2352">
        <w:rPr>
          <w:rFonts w:cs="Times New Roman"/>
          <w:szCs w:val="28"/>
        </w:rPr>
        <w:t xml:space="preserve"> </w:t>
      </w:r>
      <w:r>
        <w:rPr>
          <w:rFonts w:cs="Times New Roman"/>
          <w:szCs w:val="28"/>
        </w:rPr>
        <w:t>s’</w:t>
      </w:r>
      <w:r w:rsidRPr="001B2352">
        <w:rPr>
          <w:rFonts w:cs="Times New Roman"/>
          <w:szCs w:val="28"/>
        </w:rPr>
        <w:t xml:space="preserve"> biểu diễn trạng thái kế tiếp của </w:t>
      </w:r>
      <w:r>
        <w:rPr>
          <w:rFonts w:cs="Times New Roman"/>
          <w:szCs w:val="28"/>
        </w:rPr>
        <w:t xml:space="preserve">s </w:t>
      </w:r>
      <w:r w:rsidRPr="001B2352">
        <w:rPr>
          <w:rFonts w:cs="Times New Roman"/>
          <w:szCs w:val="28"/>
        </w:rPr>
        <w:t xml:space="preserve">sau khi thực hiện hành động </w:t>
      </w:r>
      <w:r w:rsidRPr="001B2352">
        <w:rPr>
          <w:rFonts w:cs="Times New Roman"/>
          <w:i/>
          <w:szCs w:val="28"/>
        </w:rPr>
        <w:t>a,</w:t>
      </w:r>
      <w:r w:rsidRPr="001B2352">
        <w:rPr>
          <w:rFonts w:cs="Times New Roman"/>
          <w:szCs w:val="28"/>
        </w:rPr>
        <w:t xml:space="preserve"> </w:t>
      </w:r>
      <w:r>
        <w:rPr>
          <w:rFonts w:cs="Times New Roman"/>
          <w:szCs w:val="28"/>
        </w:rPr>
        <w:t>tất cả</w:t>
      </w:r>
      <w:r w:rsidRPr="001B2352">
        <w:rPr>
          <w:rFonts w:cs="Times New Roman"/>
          <w:szCs w:val="28"/>
        </w:rPr>
        <w:t xml:space="preserve"> hậu tố của </w:t>
      </w:r>
      <m:oMath>
        <m:r>
          <w:rPr>
            <w:rFonts w:ascii="Cambria Math" w:hAnsi="Cambria Math" w:cs="Times New Roman"/>
            <w:szCs w:val="28"/>
          </w:rPr>
          <m:t>s</m:t>
        </m:r>
      </m:oMath>
      <w:r>
        <w:rPr>
          <w:rFonts w:cs="Times New Roman"/>
          <w:szCs w:val="28"/>
        </w:rPr>
        <w:t>’</w:t>
      </w:r>
      <w:r w:rsidRPr="001B2352">
        <w:rPr>
          <w:rFonts w:cs="Times New Roman"/>
          <w:szCs w:val="28"/>
        </w:rPr>
        <w:t xml:space="preserve"> và </w:t>
      </w:r>
      <m:oMath>
        <m:r>
          <w:rPr>
            <w:rFonts w:ascii="Cambria Math" w:hAnsi="Cambria Math" w:cs="Times New Roman"/>
            <w:szCs w:val="28"/>
          </w:rPr>
          <m:t>sa</m:t>
        </m:r>
      </m:oMath>
      <w:r w:rsidRPr="001B2352">
        <w:rPr>
          <w:rFonts w:cs="Times New Roman"/>
          <w:szCs w:val="28"/>
        </w:rPr>
        <w:t xml:space="preserve"> là hoàn toàn giống nhau. Trực quan chúng ta dễ nhận thấy một bảng quan sát (S, E, T) là </w:t>
      </w:r>
      <w:r w:rsidRPr="00B17D48">
        <w:rPr>
          <w:rFonts w:cs="Times New Roman"/>
          <w:i/>
          <w:szCs w:val="28"/>
        </w:rPr>
        <w:t>đóng</w:t>
      </w:r>
      <w:r w:rsidRPr="001B2352">
        <w:rPr>
          <w:rFonts w:cs="Times New Roman"/>
          <w:szCs w:val="28"/>
        </w:rPr>
        <w:t xml:space="preserve"> nếu mọi dòng </w:t>
      </w:r>
      <m:oMath>
        <m:r>
          <w:rPr>
            <w:rFonts w:ascii="Cambria Math" w:hAnsi="Cambria Math" w:cs="Times New Roman"/>
            <w:szCs w:val="28"/>
          </w:rPr>
          <m:t>sa</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S.Σ đều tồn tại một dòng </w:t>
      </w:r>
      <m:oMath>
        <m:r>
          <w:rPr>
            <w:rFonts w:ascii="Cambria Math" w:hAnsi="Cambria Math" w:cs="Times New Roman" w:hint="eastAsia"/>
            <w:szCs w:val="28"/>
          </w:rPr>
          <m:t>s</m:t>
        </m:r>
      </m:oMath>
      <w:r>
        <w:rPr>
          <w:rFonts w:cs="Times New Roman"/>
          <w:szCs w:val="28"/>
        </w:rPr>
        <w:t>’</w:t>
      </w:r>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tương ứng với nó.</w:t>
      </w:r>
    </w:p>
    <w:p w14:paraId="69623106" w14:textId="30A5ADD1" w:rsidR="00D329BE" w:rsidRDefault="00D329BE" w:rsidP="00D329BE">
      <w:pPr>
        <w:spacing w:before="0" w:after="0" w:line="240" w:lineRule="auto"/>
        <w:ind w:firstLine="0"/>
        <w:jc w:val="left"/>
      </w:pPr>
      <w:r w:rsidRPr="009142C0">
        <w:rPr>
          <w:b/>
        </w:rPr>
        <w:t>Ví dụ 3.1</w:t>
      </w:r>
      <w:r>
        <w:t xml:space="preserve">: Hình 3.2 minh họa cách chuyển một bảng quan sát </w:t>
      </w:r>
      <w:r w:rsidRPr="000C515E">
        <w:rPr>
          <w:i/>
        </w:rPr>
        <w:t>đóng</w:t>
      </w:r>
      <w:r>
        <w:t xml:space="preserve"> thành một ứng viên</w:t>
      </w:r>
      <w:r w:rsidR="000657A6">
        <w:t xml:space="preserve"> DFA</w:t>
      </w:r>
      <w:r>
        <w:t>.</w:t>
      </w:r>
    </w:p>
    <w:p w14:paraId="76FF9E53" w14:textId="77777777" w:rsidR="00D329BE" w:rsidRPr="003B12E0" w:rsidRDefault="00D329BE" w:rsidP="00D329BE">
      <w:pPr>
        <w:spacing w:before="0" w:after="0" w:line="240" w:lineRule="auto"/>
        <w:ind w:firstLine="0"/>
        <w:jc w:val="left"/>
        <w:rPr>
          <w:rFonts w:eastAsiaTheme="minorHAnsi" w:cs="Times New Roman"/>
          <w:szCs w:val="26"/>
          <w:lang w:val="fr-FR" w:eastAsia="en-US"/>
        </w:rPr>
      </w:pPr>
      <w:r>
        <w:rPr>
          <w:rFonts w:eastAsiaTheme="minorHAnsi" w:cs="Times New Roman"/>
          <w:noProof/>
          <w:szCs w:val="26"/>
          <w:lang w:eastAsia="en-US"/>
        </w:rPr>
        <mc:AlternateContent>
          <mc:Choice Requires="wpg">
            <w:drawing>
              <wp:anchor distT="0" distB="0" distL="114300" distR="114300" simplePos="0" relativeHeight="251675648" behindDoc="0" locked="0" layoutInCell="1" allowOverlap="1" wp14:anchorId="3BA79128" wp14:editId="26788AD8">
                <wp:simplePos x="0" y="0"/>
                <wp:positionH relativeFrom="column">
                  <wp:posOffset>219075</wp:posOffset>
                </wp:positionH>
                <wp:positionV relativeFrom="paragraph">
                  <wp:posOffset>515620</wp:posOffset>
                </wp:positionV>
                <wp:extent cx="5076825" cy="1695451"/>
                <wp:effectExtent l="0" t="0" r="9525" b="19050"/>
                <wp:wrapNone/>
                <wp:docPr id="17" name="Group 17"/>
                <wp:cNvGraphicFramePr/>
                <a:graphic xmlns:a="http://schemas.openxmlformats.org/drawingml/2006/main">
                  <a:graphicData uri="http://schemas.microsoft.com/office/word/2010/wordprocessingGroup">
                    <wpg:wgp>
                      <wpg:cNvGrpSpPr/>
                      <wpg:grpSpPr>
                        <a:xfrm>
                          <a:off x="0" y="0"/>
                          <a:ext cx="5076825" cy="1695451"/>
                          <a:chOff x="0" y="0"/>
                          <a:chExt cx="5076825" cy="1695451"/>
                        </a:xfrm>
                      </wpg:grpSpPr>
                      <wpg:grpSp>
                        <wpg:cNvPr id="27" name="Group 27"/>
                        <wpg:cNvGrpSpPr/>
                        <wpg:grpSpPr>
                          <a:xfrm>
                            <a:off x="0" y="161925"/>
                            <a:ext cx="485775" cy="1533526"/>
                            <a:chOff x="191070" y="-30291"/>
                            <a:chExt cx="286958" cy="767679"/>
                          </a:xfrm>
                        </wpg:grpSpPr>
                        <wps:wsp>
                          <wps:cNvPr id="28" name="Rectangle 28"/>
                          <wps:cNvSpPr/>
                          <wps:spPr>
                            <a:xfrm>
                              <a:off x="232709" y="-30291"/>
                              <a:ext cx="118158" cy="190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6C6997A" w14:textId="77777777" w:rsidR="00742738" w:rsidRPr="00603AD6" w:rsidRDefault="00742738" w:rsidP="00D329BE">
                                <w:pPr>
                                  <w:ind w:firstLine="0"/>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191070" y="399993"/>
                              <a:ext cx="174211"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CF1254" w14:textId="77777777" w:rsidR="00742738" w:rsidRPr="00603AD6" w:rsidRDefault="00742738" w:rsidP="00D329BE">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Left Brace 30"/>
                          <wps:cNvSpPr/>
                          <wps:spPr>
                            <a:xfrm>
                              <a:off x="433015" y="-25523"/>
                              <a:ext cx="39391"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e 31"/>
                          <wps:cNvSpPr/>
                          <wps:spPr>
                            <a:xfrm>
                              <a:off x="427389" y="177601"/>
                              <a:ext cx="50639" cy="55978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2" name="Picture 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952750" y="0"/>
                            <a:ext cx="2124075" cy="1219200"/>
                          </a:xfrm>
                          <a:prstGeom prst="rect">
                            <a:avLst/>
                          </a:prstGeom>
                        </pic:spPr>
                      </pic:pic>
                      <wps:wsp>
                        <wps:cNvPr id="33" name="Right Arrow 33"/>
                        <wps:cNvSpPr/>
                        <wps:spPr>
                          <a:xfrm>
                            <a:off x="2533650" y="695325"/>
                            <a:ext cx="247650" cy="43067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A79128" id="Group 17" o:spid="_x0000_s1030" style="position:absolute;margin-left:17.25pt;margin-top:40.6pt;width:399.75pt;height:133.5pt;z-index:251675648" coordsize="50768,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">
                <v:group id="Group 27" o:spid="_x0000_s1031" style="position:absolute;top:1619;width:4857;height:15335" coordorigin="1910,-302" coordsize="2869,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32" style="position:absolute;left:2327;top:-302;width:1181;height: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" fillcolor="white [3201]" strokecolor="white [3212]" strokeweight="1pt">
                    <v:textbox inset="0,0,0,0">
                      <w:txbxContent>
                        <w:p w14:paraId="76C6997A" w14:textId="77777777" w:rsidR="00742738" w:rsidRPr="00603AD6" w:rsidRDefault="00742738" w:rsidP="00D329BE">
                          <w:pPr>
                            <w:ind w:firstLine="0"/>
                            <w:rPr>
                              <w:rFonts w:cs="Times New Roman"/>
                            </w:rPr>
                          </w:pPr>
                          <w:r>
                            <w:rPr>
                              <w:rFonts w:cs="Times New Roman"/>
                            </w:rPr>
                            <w:t>S</w:t>
                          </w:r>
                        </w:p>
                      </w:txbxContent>
                    </v:textbox>
                  </v:rect>
                  <v:rect id="Rectangle 29" o:spid="_x0000_s1033" style="position:absolute;left:1910;top:3999;width:174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" fillcolor="white [3201]" strokecolor="white [3212]" strokeweight="1pt">
                    <v:textbox inset="0,0,0,0">
                      <w:txbxContent>
                        <w:p w14:paraId="21CF1254" w14:textId="77777777" w:rsidR="00742738" w:rsidRPr="00603AD6" w:rsidRDefault="00742738" w:rsidP="00D329BE">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30" o:spid="_x0000_s1034" type="#_x0000_t87" style="position:absolute;left:4330;top:-255;width:394;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" adj="400" strokecolor="black [3200]" strokeweight=".5pt">
                    <v:stroke joinstyle="miter"/>
                  </v:shape>
                  <v:shape id="Left Brace 31" o:spid="_x0000_s1035" type="#_x0000_t87" style="position:absolute;left:4273;top:1776;width:507;height:5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" adj="163" strokecolor="black [3200]" strokeweight=".5pt">
                    <v:stroke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6" type="#_x0000_t75" style="position:absolute;left:29527;width:21241;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">
                  <v:imagedata r:id="rId2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7" type="#_x0000_t13" style="position:absolute;left:25336;top:6953;width:247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" adj="10800" fillcolor="white [3201]" strokecolor="black [3213]" strokeweight="1pt"/>
              </v:group>
            </w:pict>
          </mc:Fallback>
        </mc:AlternateContent>
      </w:r>
    </w:p>
    <w:tbl>
      <w:tblPr>
        <w:tblStyle w:val="TableGrid"/>
        <w:tblW w:w="0" w:type="auto"/>
        <w:tblInd w:w="1330" w:type="dxa"/>
        <w:tblLook w:val="04A0" w:firstRow="1" w:lastRow="0" w:firstColumn="1" w:lastColumn="0" w:noHBand="0" w:noVBand="1"/>
      </w:tblPr>
      <w:tblGrid>
        <w:gridCol w:w="1380"/>
        <w:gridCol w:w="1170"/>
      </w:tblGrid>
      <w:tr w:rsidR="00D329BE" w:rsidRPr="003B12E0" w14:paraId="40552368" w14:textId="77777777" w:rsidTr="00742738">
        <w:trPr>
          <w:trHeight w:val="413"/>
        </w:trPr>
        <w:tc>
          <w:tcPr>
            <w:tcW w:w="1380" w:type="dxa"/>
          </w:tcPr>
          <w:p w14:paraId="4769CC9D"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p>
        </w:tc>
        <w:tc>
          <w:tcPr>
            <w:tcW w:w="1170" w:type="dxa"/>
          </w:tcPr>
          <w:p w14:paraId="40DB839E"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E</w:t>
            </w:r>
          </w:p>
        </w:tc>
      </w:tr>
      <w:tr w:rsidR="00D329BE" w:rsidRPr="003B12E0" w14:paraId="434F18C8" w14:textId="77777777" w:rsidTr="00742738">
        <w:tc>
          <w:tcPr>
            <w:tcW w:w="1380" w:type="dxa"/>
          </w:tcPr>
          <w:p w14:paraId="1D3C32E9"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w:t>
            </w:r>
          </w:p>
        </w:tc>
        <w:tc>
          <w:tcPr>
            <w:tcW w:w="1170" w:type="dxa"/>
          </w:tcPr>
          <w:p w14:paraId="2979DE3A"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r>
      <w:tr w:rsidR="00D329BE" w:rsidRPr="003B12E0" w14:paraId="1AFD56DD" w14:textId="77777777" w:rsidTr="00742738">
        <w:tc>
          <w:tcPr>
            <w:tcW w:w="1380" w:type="dxa"/>
          </w:tcPr>
          <w:p w14:paraId="4C7695F5"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c>
          <w:tcPr>
            <w:tcW w:w="1170" w:type="dxa"/>
          </w:tcPr>
          <w:p w14:paraId="7C63C805"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D329BE" w:rsidRPr="003B12E0" w14:paraId="37CC410C" w14:textId="77777777" w:rsidTr="00742738">
        <w:tc>
          <w:tcPr>
            <w:tcW w:w="1380" w:type="dxa"/>
          </w:tcPr>
          <w:p w14:paraId="03FA1742"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14:paraId="2C5AF095"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D329BE" w:rsidRPr="003B12E0" w14:paraId="30EBE32D" w14:textId="77777777" w:rsidTr="00742738">
        <w:tc>
          <w:tcPr>
            <w:tcW w:w="1380" w:type="dxa"/>
          </w:tcPr>
          <w:p w14:paraId="31E836B0"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ack</w:t>
            </w:r>
          </w:p>
        </w:tc>
        <w:tc>
          <w:tcPr>
            <w:tcW w:w="1170" w:type="dxa"/>
          </w:tcPr>
          <w:p w14:paraId="3486C2CC"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D329BE" w:rsidRPr="003B12E0" w14:paraId="07AFF9D9" w14:textId="77777777" w:rsidTr="00742738">
        <w:tc>
          <w:tcPr>
            <w:tcW w:w="1380" w:type="dxa"/>
          </w:tcPr>
          <w:p w14:paraId="647711BB"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14:paraId="46F031B6"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D329BE" w:rsidRPr="003B12E0" w14:paraId="6EF12742" w14:textId="77777777" w:rsidTr="00742738">
        <w:tc>
          <w:tcPr>
            <w:tcW w:w="1380" w:type="dxa"/>
          </w:tcPr>
          <w:p w14:paraId="0510AE70"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send</w:t>
            </w:r>
          </w:p>
        </w:tc>
        <w:tc>
          <w:tcPr>
            <w:tcW w:w="1170" w:type="dxa"/>
          </w:tcPr>
          <w:p w14:paraId="6C009F6E"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D329BE" w:rsidRPr="003B12E0" w14:paraId="65C5369B" w14:textId="77777777" w:rsidTr="00742738">
        <w:tc>
          <w:tcPr>
            <w:tcW w:w="1380" w:type="dxa"/>
          </w:tcPr>
          <w:p w14:paraId="347C0930"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 xml:space="preserve">out, ack </w:t>
            </w:r>
          </w:p>
        </w:tc>
        <w:tc>
          <w:tcPr>
            <w:tcW w:w="1170" w:type="dxa"/>
          </w:tcPr>
          <w:p w14:paraId="157933CF"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D329BE" w:rsidRPr="003B12E0" w14:paraId="754BB971" w14:textId="77777777" w:rsidTr="00742738">
        <w:tc>
          <w:tcPr>
            <w:tcW w:w="1380" w:type="dxa"/>
          </w:tcPr>
          <w:p w14:paraId="59CCD12B"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out</w:t>
            </w:r>
          </w:p>
        </w:tc>
        <w:tc>
          <w:tcPr>
            <w:tcW w:w="1170" w:type="dxa"/>
          </w:tcPr>
          <w:p w14:paraId="218137F0"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D329BE" w:rsidRPr="003B12E0" w14:paraId="23EABD45" w14:textId="77777777" w:rsidTr="00742738">
        <w:tc>
          <w:tcPr>
            <w:tcW w:w="1380" w:type="dxa"/>
          </w:tcPr>
          <w:p w14:paraId="75161A49"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send</w:t>
            </w:r>
          </w:p>
        </w:tc>
        <w:tc>
          <w:tcPr>
            <w:tcW w:w="1170" w:type="dxa"/>
          </w:tcPr>
          <w:p w14:paraId="6BFB54A2" w14:textId="77777777" w:rsidR="00D329BE" w:rsidRPr="003B12E0" w:rsidRDefault="00D329BE" w:rsidP="00742738">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bl>
    <w:p w14:paraId="23205DC5" w14:textId="77777777" w:rsidR="00971BE5" w:rsidRDefault="00971BE5" w:rsidP="00971BE5">
      <w:pPr>
        <w:pStyle w:val="Caption"/>
        <w:ind w:firstLine="0"/>
        <w:jc w:val="center"/>
        <w:rPr>
          <w:rFonts w:cs="Times New Roman"/>
          <w:szCs w:val="26"/>
        </w:rPr>
      </w:pPr>
      <w:bookmarkStart w:id="113" w:name="_Toc368080966"/>
      <w:bookmarkStart w:id="114" w:name="_Toc372056341"/>
      <w:bookmarkStart w:id="115" w:name="_Toc464489362"/>
    </w:p>
    <w:p w14:paraId="3B5861B1" w14:textId="28E032B4" w:rsidR="00971BE5" w:rsidRPr="00971BE5" w:rsidRDefault="00971BE5" w:rsidP="00971BE5">
      <w:pPr>
        <w:pStyle w:val="Caption"/>
        <w:ind w:firstLine="0"/>
        <w:jc w:val="center"/>
        <w:rPr>
          <w:rFonts w:cs="Times New Roman"/>
          <w:i w:val="0"/>
          <w:color w:val="000000" w:themeColor="text1"/>
          <w:sz w:val="26"/>
          <w:szCs w:val="26"/>
        </w:rPr>
      </w:pPr>
      <w:r w:rsidRPr="0086391B">
        <w:rPr>
          <w:rFonts w:cs="Times New Roman"/>
          <w:i w:val="0"/>
          <w:color w:val="000000" w:themeColor="text1"/>
          <w:sz w:val="26"/>
          <w:szCs w:val="26"/>
        </w:rPr>
        <w:t>Hình 3.</w:t>
      </w:r>
      <w:r w:rsidRPr="0086391B">
        <w:rPr>
          <w:rFonts w:cs="Times New Roman"/>
          <w:i w:val="0"/>
          <w:color w:val="000000" w:themeColor="text1"/>
          <w:sz w:val="26"/>
          <w:szCs w:val="26"/>
        </w:rPr>
        <w:fldChar w:fldCharType="begin"/>
      </w:r>
      <w:r w:rsidRPr="0086391B">
        <w:rPr>
          <w:rFonts w:cs="Times New Roman"/>
          <w:i w:val="0"/>
          <w:color w:val="000000" w:themeColor="text1"/>
          <w:sz w:val="26"/>
          <w:szCs w:val="26"/>
        </w:rPr>
        <w:instrText xml:space="preserve"> SEQ Hình \* ARABIC </w:instrText>
      </w:r>
      <w:r w:rsidRPr="0086391B">
        <w:rPr>
          <w:rFonts w:cs="Times New Roman"/>
          <w:i w:val="0"/>
          <w:color w:val="000000" w:themeColor="text1"/>
          <w:sz w:val="26"/>
          <w:szCs w:val="26"/>
        </w:rPr>
        <w:fldChar w:fldCharType="separate"/>
      </w:r>
      <w:r w:rsidRPr="0086391B">
        <w:rPr>
          <w:rFonts w:cs="Times New Roman"/>
          <w:i w:val="0"/>
          <w:noProof/>
          <w:color w:val="000000" w:themeColor="text1"/>
          <w:sz w:val="26"/>
          <w:szCs w:val="26"/>
        </w:rPr>
        <w:t>2</w:t>
      </w:r>
      <w:r w:rsidRPr="0086391B">
        <w:rPr>
          <w:rFonts w:cs="Times New Roman"/>
          <w:i w:val="0"/>
          <w:color w:val="000000" w:themeColor="text1"/>
          <w:sz w:val="26"/>
          <w:szCs w:val="26"/>
        </w:rPr>
        <w:fldChar w:fldCharType="end"/>
      </w:r>
      <w:r w:rsidRPr="0086391B">
        <w:rPr>
          <w:rFonts w:cs="Times New Roman"/>
          <w:i w:val="0"/>
          <w:color w:val="000000" w:themeColor="text1"/>
          <w:sz w:val="26"/>
          <w:szCs w:val="26"/>
        </w:rPr>
        <w:t>:</w:t>
      </w:r>
      <w:r w:rsidRPr="0086391B">
        <w:rPr>
          <w:i w:val="0"/>
          <w:color w:val="000000" w:themeColor="text1"/>
          <w:sz w:val="26"/>
          <w:szCs w:val="26"/>
        </w:rPr>
        <w:t xml:space="preserve"> </w:t>
      </w:r>
      <w:r w:rsidRPr="00971BE5">
        <w:rPr>
          <w:rFonts w:cs="Times New Roman"/>
          <w:i w:val="0"/>
          <w:color w:val="000000" w:themeColor="text1"/>
          <w:sz w:val="26"/>
          <w:szCs w:val="26"/>
        </w:rPr>
        <w:t>Xây dựng một ứng viên từ bảng quan sát đóng</w:t>
      </w:r>
    </w:p>
    <w:bookmarkEnd w:id="113"/>
    <w:bookmarkEnd w:id="114"/>
    <w:bookmarkEnd w:id="115"/>
    <w:p w14:paraId="63F014DA" w14:textId="77777777" w:rsidR="00D329BE" w:rsidRDefault="00D329BE" w:rsidP="00D329BE">
      <w:pPr>
        <w:pStyle w:val="Hinhvestyle"/>
        <w:jc w:val="left"/>
      </w:pPr>
      <w:r>
        <w:t>Thuật toán 3.1: Thuật toán học L*</w:t>
      </w:r>
    </w:p>
    <w:tbl>
      <w:tblPr>
        <w:tblStyle w:val="TableGrid"/>
        <w:tblW w:w="0" w:type="auto"/>
        <w:tblLook w:val="04A0" w:firstRow="1" w:lastRow="0" w:firstColumn="1" w:lastColumn="0" w:noHBand="0" w:noVBand="1"/>
      </w:tblPr>
      <w:tblGrid>
        <w:gridCol w:w="9350"/>
      </w:tblGrid>
      <w:tr w:rsidR="00D329BE" w14:paraId="4BE3856F" w14:textId="77777777" w:rsidTr="00742738">
        <w:tc>
          <w:tcPr>
            <w:tcW w:w="9350" w:type="dxa"/>
          </w:tcPr>
          <w:p w14:paraId="0C5CE79C" w14:textId="77777777" w:rsidR="00D329BE" w:rsidRPr="00A2074A" w:rsidRDefault="00D329BE" w:rsidP="00742738">
            <w:pPr>
              <w:ind w:firstLine="0"/>
              <w:rPr>
                <w:rFonts w:cs="Times New Roman"/>
                <w:szCs w:val="26"/>
                <w:u w:val="single"/>
              </w:rPr>
            </w:pPr>
            <w:r w:rsidRPr="00A2074A">
              <w:rPr>
                <w:rFonts w:cs="Times New Roman"/>
                <w:b/>
                <w:szCs w:val="26"/>
                <w:u w:val="single"/>
              </w:rPr>
              <w:t>Thuật toán 3.1</w:t>
            </w:r>
            <w:r w:rsidRPr="00A2074A">
              <w:rPr>
                <w:rFonts w:cs="Times New Roman"/>
                <w:szCs w:val="26"/>
                <w:u w:val="single"/>
              </w:rPr>
              <w:t xml:space="preserve">: </w:t>
            </w:r>
            <w:r w:rsidRPr="00A004E7">
              <w:rPr>
                <w:rFonts w:cs="Times New Roman"/>
                <w:szCs w:val="26"/>
              </w:rPr>
              <w:t>Thuật toán học L*</w:t>
            </w:r>
          </w:p>
          <w:p w14:paraId="632DFB2D" w14:textId="77777777" w:rsidR="00D329BE" w:rsidRDefault="00D329BE" w:rsidP="00742738">
            <w:pPr>
              <w:ind w:firstLine="0"/>
              <w:rPr>
                <w:rFonts w:cs="Times New Roman"/>
                <w:szCs w:val="26"/>
              </w:rPr>
            </w:pPr>
            <w:r w:rsidRPr="002E7EA7">
              <w:rPr>
                <w:rFonts w:cs="Times New Roman"/>
                <w:b/>
                <w:szCs w:val="26"/>
              </w:rPr>
              <w:lastRenderedPageBreak/>
              <w:t>Input</w:t>
            </w:r>
            <w:r w:rsidRPr="00EF5DD1">
              <w:rPr>
                <w:rFonts w:cs="Times New Roman"/>
                <w:szCs w:val="26"/>
              </w:rPr>
              <w:t>: U,</w:t>
            </w:r>
            <w:r>
              <w:rPr>
                <w:rFonts w:cs="Times New Roman"/>
                <w:szCs w:val="26"/>
              </w:rPr>
              <w:t xml:space="preserve"> </w:t>
            </w:r>
            <w:r w:rsidRPr="00EF5DD1">
              <w:rPr>
                <w:rFonts w:cs="Times New Roman"/>
                <w:szCs w:val="26"/>
              </w:rPr>
              <w:t xml:space="preserve">Σ: </w:t>
            </w:r>
            <w:r>
              <w:rPr>
                <w:rFonts w:cs="Times New Roman"/>
                <w:szCs w:val="26"/>
              </w:rPr>
              <w:t>Với U là một ngôn ngữ chưa biết, Σ là bảng chữ cái</w:t>
            </w:r>
          </w:p>
          <w:p w14:paraId="7609CD54" w14:textId="77777777" w:rsidR="00D329BE" w:rsidRDefault="00D329BE" w:rsidP="00742738">
            <w:pPr>
              <w:ind w:firstLine="0"/>
              <w:rPr>
                <w:rFonts w:cs="Times New Roman"/>
                <w:szCs w:val="26"/>
              </w:rPr>
            </w:pPr>
            <w:r w:rsidRPr="002E7EA7">
              <w:rPr>
                <w:rFonts w:cs="Times New Roman"/>
                <w:b/>
                <w:szCs w:val="26"/>
              </w:rPr>
              <w:t>Output</w:t>
            </w:r>
            <w:r w:rsidRPr="00EF5DD1">
              <w:rPr>
                <w:rFonts w:cs="Times New Roman"/>
                <w:szCs w:val="26"/>
              </w:rPr>
              <w:t xml:space="preserve">: M: </w:t>
            </w:r>
            <w:r>
              <w:rPr>
                <w:rFonts w:cs="Times New Roman"/>
                <w:szCs w:val="26"/>
              </w:rPr>
              <w:t>Với</w:t>
            </w:r>
            <w:r w:rsidRPr="00EF5DD1">
              <w:rPr>
                <w:rFonts w:cs="Times New Roman"/>
                <w:szCs w:val="26"/>
              </w:rPr>
              <w:t xml:space="preserve"> M </w:t>
            </w:r>
            <w:r>
              <w:rPr>
                <w:rFonts w:cs="Times New Roman"/>
                <w:szCs w:val="26"/>
              </w:rPr>
              <w:t>là một DFA sao cho</w:t>
            </w:r>
            <w:r w:rsidRPr="00EF5DD1">
              <w:rPr>
                <w:rFonts w:cs="Times New Roman"/>
                <w:szCs w:val="26"/>
              </w:rPr>
              <w:t xml:space="preserve"> M </w:t>
            </w:r>
            <w:r>
              <w:rPr>
                <w:rFonts w:cs="Times New Roman"/>
                <w:szCs w:val="26"/>
              </w:rPr>
              <w:t xml:space="preserve">là một </w:t>
            </w:r>
            <w:r w:rsidRPr="00EF5DD1">
              <w:rPr>
                <w:rFonts w:cs="Times New Roman"/>
                <w:szCs w:val="26"/>
              </w:rPr>
              <w:t>automata</w:t>
            </w:r>
            <w:r>
              <w:rPr>
                <w:rFonts w:cs="Times New Roman"/>
                <w:szCs w:val="26"/>
              </w:rPr>
              <w:t xml:space="preserve"> đơn định nhỏ nhất tương ứng với U và</w:t>
            </w:r>
            <w:r w:rsidRPr="00EF5DD1">
              <w:rPr>
                <w:rFonts w:cs="Times New Roman"/>
                <w:szCs w:val="26"/>
              </w:rPr>
              <w:t xml:space="preserve"> </w:t>
            </w:r>
            <w:r>
              <w:rPr>
                <w:rFonts w:cs="Times New Roman"/>
                <w:szCs w:val="26"/>
              </w:rPr>
              <w:t>L(M) = U</w:t>
            </w:r>
          </w:p>
          <w:p w14:paraId="71170380" w14:textId="277FEC35" w:rsidR="00D329BE" w:rsidRDefault="00D329BE" w:rsidP="00742738">
            <w:pPr>
              <w:ind w:firstLine="0"/>
              <w:rPr>
                <w:rFonts w:cs="Times New Roman"/>
                <w:szCs w:val="26"/>
              </w:rPr>
            </w:pPr>
            <w:r w:rsidRPr="00EF5DD1">
              <w:rPr>
                <w:rFonts w:cs="Times New Roman"/>
                <w:szCs w:val="26"/>
              </w:rPr>
              <w:t xml:space="preserve">1: </w:t>
            </w:r>
            <w:r>
              <w:rPr>
                <w:rFonts w:cs="Times New Roman"/>
                <w:szCs w:val="26"/>
              </w:rPr>
              <w:t>Khởi tạo, S = {λ},</w:t>
            </w:r>
            <w:r w:rsidR="001457D0">
              <w:rPr>
                <w:rFonts w:cs="Times New Roman"/>
                <w:szCs w:val="26"/>
              </w:rPr>
              <w:t xml:space="preserve"> </w:t>
            </w:r>
            <w:r>
              <w:rPr>
                <w:rFonts w:cs="Times New Roman"/>
                <w:szCs w:val="26"/>
              </w:rPr>
              <w:t>E = {λ}</w:t>
            </w:r>
          </w:p>
          <w:p w14:paraId="1AEE4C99" w14:textId="77777777" w:rsidR="00D329BE" w:rsidRDefault="00D329BE" w:rsidP="00742738">
            <w:pPr>
              <w:ind w:firstLine="0"/>
              <w:rPr>
                <w:rFonts w:cs="Times New Roman"/>
                <w:szCs w:val="26"/>
              </w:rPr>
            </w:pPr>
            <w:r>
              <w:rPr>
                <w:rFonts w:cs="Times New Roman"/>
                <w:szCs w:val="26"/>
              </w:rPr>
              <w:t>2: loop</w:t>
            </w:r>
          </w:p>
          <w:p w14:paraId="42FD503D" w14:textId="77777777" w:rsidR="00D329BE" w:rsidRDefault="00D329BE" w:rsidP="00742738">
            <w:pPr>
              <w:ind w:firstLine="0"/>
              <w:rPr>
                <w:rFonts w:cs="Times New Roman"/>
                <w:szCs w:val="26"/>
              </w:rPr>
            </w:pPr>
            <w:r w:rsidRPr="00EF5DD1">
              <w:rPr>
                <w:rFonts w:cs="Times New Roman"/>
                <w:szCs w:val="26"/>
              </w:rPr>
              <w:t>3:</w:t>
            </w:r>
            <w:r>
              <w:rPr>
                <w:rFonts w:cs="Times New Roman"/>
                <w:szCs w:val="26"/>
              </w:rPr>
              <w:t xml:space="preserve">     Cập nhật </w:t>
            </w:r>
            <w:r w:rsidRPr="00EF5DD1">
              <w:rPr>
                <w:rFonts w:cs="Times New Roman"/>
                <w:szCs w:val="26"/>
              </w:rPr>
              <w:t xml:space="preserve">T </w:t>
            </w:r>
            <w:r>
              <w:rPr>
                <w:rFonts w:cs="Times New Roman"/>
                <w:szCs w:val="26"/>
              </w:rPr>
              <w:t>sử dụng truy vấn thành viên</w:t>
            </w:r>
          </w:p>
          <w:p w14:paraId="0AFC1904" w14:textId="77777777" w:rsidR="00D329BE" w:rsidRDefault="00D329BE" w:rsidP="00742738">
            <w:pPr>
              <w:ind w:firstLine="0"/>
              <w:rPr>
                <w:rFonts w:cs="Times New Roman"/>
                <w:szCs w:val="26"/>
              </w:rPr>
            </w:pPr>
            <w:r w:rsidRPr="00EF5DD1">
              <w:rPr>
                <w:rFonts w:cs="Times New Roman"/>
                <w:szCs w:val="26"/>
              </w:rPr>
              <w:t xml:space="preserve">4: </w:t>
            </w:r>
            <w:r>
              <w:rPr>
                <w:rFonts w:cs="Times New Roman"/>
                <w:szCs w:val="26"/>
              </w:rPr>
              <w:t xml:space="preserve">    </w:t>
            </w:r>
            <w:r w:rsidRPr="0022361E">
              <w:rPr>
                <w:rFonts w:cs="Times New Roman"/>
                <w:b/>
                <w:szCs w:val="26"/>
              </w:rPr>
              <w:t>while</w:t>
            </w:r>
            <w:r w:rsidRPr="00EF5DD1">
              <w:rPr>
                <w:rFonts w:cs="Times New Roman"/>
                <w:szCs w:val="26"/>
              </w:rPr>
              <w:t xml:space="preserve"> (S,E,T) </w:t>
            </w:r>
            <w:r>
              <w:rPr>
                <w:rFonts w:cs="Times New Roman"/>
                <w:szCs w:val="26"/>
              </w:rPr>
              <w:t>chưa đóng</w:t>
            </w:r>
          </w:p>
          <w:p w14:paraId="045874AA" w14:textId="77777777" w:rsidR="00D329BE" w:rsidRDefault="00D329BE" w:rsidP="00742738">
            <w:pPr>
              <w:ind w:firstLine="0"/>
              <w:rPr>
                <w:rFonts w:cs="Times New Roman"/>
                <w:szCs w:val="26"/>
              </w:rPr>
            </w:pPr>
            <w:r w:rsidRPr="00EF5DD1">
              <w:rPr>
                <w:rFonts w:cs="Times New Roman"/>
                <w:szCs w:val="26"/>
              </w:rPr>
              <w:t xml:space="preserve">5: </w:t>
            </w:r>
            <w:r>
              <w:rPr>
                <w:rFonts w:cs="Times New Roman"/>
                <w:szCs w:val="26"/>
              </w:rPr>
              <w:t xml:space="preserve">        Thêm</w:t>
            </w:r>
            <w:r w:rsidRPr="00EF5DD1">
              <w:rPr>
                <w:rFonts w:cs="Times New Roman"/>
                <w:szCs w:val="26"/>
              </w:rPr>
              <w:t xml:space="preserve"> sa </w:t>
            </w:r>
            <w:r>
              <w:rPr>
                <w:rFonts w:cs="Times New Roman"/>
                <w:szCs w:val="26"/>
              </w:rPr>
              <w:t>vào</w:t>
            </w:r>
            <w:r w:rsidRPr="00EF5DD1">
              <w:rPr>
                <w:rFonts w:cs="Times New Roman"/>
                <w:szCs w:val="26"/>
              </w:rPr>
              <w:t xml:space="preserve"> S to </w:t>
            </w:r>
            <w:r>
              <w:rPr>
                <w:rFonts w:cs="Times New Roman"/>
                <w:szCs w:val="26"/>
              </w:rPr>
              <w:t>để</w:t>
            </w:r>
            <w:r w:rsidRPr="00EF5DD1">
              <w:rPr>
                <w:rFonts w:cs="Times New Roman"/>
                <w:szCs w:val="26"/>
              </w:rPr>
              <w:t xml:space="preserve"> S </w:t>
            </w:r>
            <w:r>
              <w:rPr>
                <w:rFonts w:cs="Times New Roman"/>
                <w:szCs w:val="26"/>
              </w:rPr>
              <w:t>đóng</w:t>
            </w:r>
            <w:r w:rsidRPr="00EF5DD1">
              <w:rPr>
                <w:rFonts w:cs="Times New Roman"/>
                <w:szCs w:val="26"/>
              </w:rPr>
              <w:t xml:space="preserve">, </w:t>
            </w:r>
            <w:r>
              <w:rPr>
                <w:rFonts w:cs="Times New Roman"/>
                <w:szCs w:val="26"/>
              </w:rPr>
              <w:t>với</w:t>
            </w:r>
            <w:r w:rsidRPr="00EF5DD1">
              <w:rPr>
                <w:rFonts w:cs="Times New Roman"/>
                <w:szCs w:val="26"/>
              </w:rPr>
              <w:t xml:space="preserve"> s </w:t>
            </w:r>
            <w:r w:rsidRPr="00EF5DD1">
              <w:rPr>
                <w:rFonts w:ascii="Cambria Math" w:hAnsi="Cambria Math" w:cs="Cambria Math"/>
                <w:szCs w:val="26"/>
              </w:rPr>
              <w:t>∈</w:t>
            </w:r>
            <w:r w:rsidRPr="00EF5DD1">
              <w:rPr>
                <w:rFonts w:cs="Times New Roman"/>
                <w:szCs w:val="26"/>
              </w:rPr>
              <w:t xml:space="preserve"> S and a </w:t>
            </w:r>
            <w:r w:rsidRPr="00EF5DD1">
              <w:rPr>
                <w:rFonts w:ascii="Cambria Math" w:hAnsi="Cambria Math" w:cs="Cambria Math"/>
                <w:szCs w:val="26"/>
              </w:rPr>
              <w:t>∈</w:t>
            </w:r>
            <w:r w:rsidRPr="00EF5DD1">
              <w:rPr>
                <w:rFonts w:cs="Times New Roman"/>
                <w:szCs w:val="26"/>
              </w:rPr>
              <w:t xml:space="preserve"> Σ</w:t>
            </w:r>
          </w:p>
          <w:p w14:paraId="508058CD" w14:textId="77777777" w:rsidR="00D329BE" w:rsidRDefault="00D329BE" w:rsidP="00742738">
            <w:pPr>
              <w:ind w:firstLine="0"/>
              <w:rPr>
                <w:rFonts w:cs="Times New Roman"/>
                <w:szCs w:val="26"/>
              </w:rPr>
            </w:pPr>
            <w:r w:rsidRPr="00EF5DD1">
              <w:rPr>
                <w:rFonts w:cs="Times New Roman"/>
                <w:szCs w:val="26"/>
              </w:rPr>
              <w:t>6:</w:t>
            </w:r>
            <w:r>
              <w:rPr>
                <w:rFonts w:cs="Times New Roman"/>
                <w:szCs w:val="26"/>
              </w:rPr>
              <w:t xml:space="preserve">         Cập nhật bảng</w:t>
            </w:r>
            <w:r w:rsidRPr="00EF5DD1">
              <w:rPr>
                <w:rFonts w:cs="Times New Roman"/>
                <w:szCs w:val="26"/>
              </w:rPr>
              <w:t xml:space="preserve"> T </w:t>
            </w:r>
            <w:r>
              <w:rPr>
                <w:rFonts w:cs="Times New Roman"/>
                <w:szCs w:val="26"/>
              </w:rPr>
              <w:t>sử dụng truy vấn thành viên</w:t>
            </w:r>
          </w:p>
          <w:p w14:paraId="66DB8F68" w14:textId="77777777" w:rsidR="00D329BE" w:rsidRDefault="00D329BE" w:rsidP="00742738">
            <w:pPr>
              <w:ind w:firstLine="0"/>
              <w:rPr>
                <w:rFonts w:cs="Times New Roman"/>
                <w:szCs w:val="26"/>
              </w:rPr>
            </w:pPr>
            <w:r w:rsidRPr="00EF5DD1">
              <w:rPr>
                <w:rFonts w:cs="Times New Roman"/>
                <w:szCs w:val="26"/>
              </w:rPr>
              <w:t>7:</w:t>
            </w:r>
            <w:r>
              <w:rPr>
                <w:rFonts w:cs="Times New Roman"/>
                <w:szCs w:val="26"/>
              </w:rPr>
              <w:t xml:space="preserve">     </w:t>
            </w:r>
            <w:r w:rsidRPr="00C0361A">
              <w:rPr>
                <w:rFonts w:cs="Times New Roman"/>
                <w:b/>
                <w:szCs w:val="26"/>
              </w:rPr>
              <w:t>end while</w:t>
            </w:r>
          </w:p>
          <w:p w14:paraId="101967F2" w14:textId="77777777" w:rsidR="00D329BE" w:rsidRDefault="00D329BE" w:rsidP="00742738">
            <w:pPr>
              <w:ind w:firstLine="0"/>
              <w:rPr>
                <w:rFonts w:cs="Times New Roman"/>
                <w:szCs w:val="26"/>
              </w:rPr>
            </w:pPr>
            <w:r w:rsidRPr="00EF5DD1">
              <w:rPr>
                <w:rFonts w:cs="Times New Roman"/>
                <w:szCs w:val="26"/>
              </w:rPr>
              <w:t xml:space="preserve">8: </w:t>
            </w:r>
            <w:r>
              <w:rPr>
                <w:rFonts w:cs="Times New Roman"/>
                <w:szCs w:val="26"/>
              </w:rPr>
              <w:t xml:space="preserve">    Xây dựng ứng viên</w:t>
            </w:r>
            <w:r w:rsidRPr="00EF5DD1">
              <w:rPr>
                <w:rFonts w:cs="Times New Roman"/>
                <w:szCs w:val="26"/>
              </w:rPr>
              <w:t xml:space="preserve"> DFA M</w:t>
            </w:r>
            <w:r>
              <w:rPr>
                <w:rFonts w:cs="Times New Roman"/>
                <w:szCs w:val="26"/>
                <w:vertAlign w:val="subscript"/>
              </w:rPr>
              <w:t>i</w:t>
            </w:r>
            <w:r w:rsidRPr="00EF5DD1">
              <w:rPr>
                <w:rFonts w:cs="Times New Roman"/>
                <w:szCs w:val="26"/>
              </w:rPr>
              <w:t xml:space="preserve"> </w:t>
            </w:r>
            <w:r>
              <w:rPr>
                <w:rFonts w:cs="Times New Roman"/>
                <w:szCs w:val="26"/>
              </w:rPr>
              <w:t>từ bảng quan sát</w:t>
            </w:r>
            <w:r w:rsidRPr="00EF5DD1">
              <w:rPr>
                <w:rFonts w:cs="Times New Roman"/>
                <w:szCs w:val="26"/>
              </w:rPr>
              <w:t xml:space="preserve"> (S,E,T)</w:t>
            </w:r>
          </w:p>
          <w:p w14:paraId="39B55641" w14:textId="77777777" w:rsidR="00D329BE" w:rsidRDefault="00D329BE" w:rsidP="00742738">
            <w:pPr>
              <w:ind w:firstLine="0"/>
              <w:rPr>
                <w:rFonts w:cs="Times New Roman"/>
                <w:szCs w:val="26"/>
              </w:rPr>
            </w:pPr>
            <w:r w:rsidRPr="00EF5DD1">
              <w:rPr>
                <w:rFonts w:cs="Times New Roman"/>
                <w:szCs w:val="26"/>
              </w:rPr>
              <w:t xml:space="preserve">9: </w:t>
            </w:r>
            <w:r>
              <w:rPr>
                <w:rFonts w:cs="Times New Roman"/>
                <w:szCs w:val="26"/>
              </w:rPr>
              <w:t xml:space="preserve">    </w:t>
            </w:r>
            <w:r w:rsidRPr="00225845">
              <w:rPr>
                <w:rFonts w:eastAsia="Times New Roman" w:cs="Times New Roman"/>
                <w:color w:val="000000"/>
                <w:szCs w:val="26"/>
              </w:rPr>
              <w:t>Sử dụng câu hỏi truy vấn kiểm tra thành viên, kiểm tra M</w:t>
            </w:r>
            <w:r>
              <w:rPr>
                <w:rFonts w:eastAsia="Times New Roman" w:cs="Times New Roman"/>
                <w:color w:val="000000"/>
                <w:szCs w:val="26"/>
                <w:vertAlign w:val="subscript"/>
              </w:rPr>
              <w:t>i</w:t>
            </w:r>
            <w:r>
              <w:rPr>
                <w:rFonts w:cs="Times New Roman"/>
                <w:szCs w:val="26"/>
              </w:rPr>
              <w:t xml:space="preserve"> (L(M</w:t>
            </w:r>
            <w:r>
              <w:rPr>
                <w:rFonts w:cs="Times New Roman"/>
                <w:szCs w:val="26"/>
                <w:vertAlign w:val="subscript"/>
              </w:rPr>
              <w:t>i</w:t>
            </w:r>
            <w:r>
              <w:rPr>
                <w:rFonts w:cs="Times New Roman"/>
                <w:szCs w:val="26"/>
              </w:rPr>
              <w:t>) = U?)</w:t>
            </w:r>
          </w:p>
          <w:p w14:paraId="7CBABCF3" w14:textId="77777777" w:rsidR="00D329BE" w:rsidRDefault="00D329BE" w:rsidP="00742738">
            <w:pPr>
              <w:ind w:firstLine="0"/>
              <w:rPr>
                <w:rFonts w:cs="Times New Roman"/>
                <w:szCs w:val="26"/>
              </w:rPr>
            </w:pPr>
            <w:r>
              <w:rPr>
                <w:rFonts w:cs="Times New Roman"/>
                <w:szCs w:val="26"/>
              </w:rPr>
              <w:t>10:   if Teacher trả lời YES</w:t>
            </w:r>
          </w:p>
          <w:p w14:paraId="22EF9F1B" w14:textId="77777777" w:rsidR="00D329BE" w:rsidRPr="00F311A4" w:rsidRDefault="00D329BE" w:rsidP="00742738">
            <w:pPr>
              <w:ind w:firstLine="0"/>
              <w:rPr>
                <w:rFonts w:cs="Times New Roman"/>
                <w:szCs w:val="26"/>
                <w:vertAlign w:val="subscript"/>
              </w:rPr>
            </w:pPr>
            <w:r w:rsidRPr="00EF5DD1">
              <w:rPr>
                <w:rFonts w:cs="Times New Roman"/>
                <w:szCs w:val="26"/>
              </w:rPr>
              <w:t>11:</w:t>
            </w:r>
            <w:r>
              <w:rPr>
                <w:rFonts w:cs="Times New Roman"/>
                <w:szCs w:val="26"/>
              </w:rPr>
              <w:t xml:space="preserve">       return M</w:t>
            </w:r>
            <w:r>
              <w:rPr>
                <w:rFonts w:cs="Times New Roman"/>
                <w:szCs w:val="26"/>
                <w:vertAlign w:val="subscript"/>
              </w:rPr>
              <w:t>i</w:t>
            </w:r>
          </w:p>
          <w:p w14:paraId="5DB786C7" w14:textId="77777777" w:rsidR="00D329BE" w:rsidRDefault="00D329BE" w:rsidP="00742738">
            <w:pPr>
              <w:ind w:firstLine="0"/>
              <w:rPr>
                <w:rFonts w:cs="Times New Roman"/>
                <w:szCs w:val="26"/>
              </w:rPr>
            </w:pPr>
            <w:r w:rsidRPr="00EF5DD1">
              <w:rPr>
                <w:rFonts w:cs="Times New Roman"/>
                <w:szCs w:val="26"/>
              </w:rPr>
              <w:t xml:space="preserve">12: </w:t>
            </w:r>
            <w:r>
              <w:rPr>
                <w:rFonts w:cs="Times New Roman"/>
                <w:szCs w:val="26"/>
              </w:rPr>
              <w:t xml:space="preserve">  </w:t>
            </w:r>
            <w:r w:rsidRPr="00EF5DD1">
              <w:rPr>
                <w:rFonts w:cs="Times New Roman"/>
                <w:szCs w:val="26"/>
              </w:rPr>
              <w:t>else</w:t>
            </w:r>
          </w:p>
          <w:p w14:paraId="64BA746E" w14:textId="77777777" w:rsidR="00D329BE" w:rsidRDefault="00D329BE" w:rsidP="00742738">
            <w:pPr>
              <w:ind w:firstLine="0"/>
              <w:rPr>
                <w:rFonts w:cs="Times New Roman"/>
                <w:szCs w:val="26"/>
              </w:rPr>
            </w:pPr>
            <w:r w:rsidRPr="00EF5DD1">
              <w:rPr>
                <w:rFonts w:cs="Times New Roman"/>
                <w:szCs w:val="26"/>
              </w:rPr>
              <w:t xml:space="preserve">13: </w:t>
            </w:r>
            <w:r>
              <w:rPr>
                <w:rFonts w:cs="Times New Roman"/>
                <w:szCs w:val="26"/>
              </w:rPr>
              <w:t xml:space="preserve">         Thêm</w:t>
            </w:r>
            <w:r w:rsidRPr="00EF5DD1">
              <w:rPr>
                <w:rFonts w:cs="Times New Roman"/>
                <w:szCs w:val="26"/>
              </w:rPr>
              <w:t xml:space="preserve"> e </w:t>
            </w:r>
            <w:r w:rsidRPr="00EF5DD1">
              <w:rPr>
                <w:rFonts w:ascii="Cambria Math" w:hAnsi="Cambria Math" w:cs="Cambria Math"/>
                <w:szCs w:val="26"/>
              </w:rPr>
              <w:t>∈</w:t>
            </w:r>
            <w:r w:rsidRPr="00EF5DD1">
              <w:rPr>
                <w:rFonts w:cs="Times New Roman"/>
                <w:szCs w:val="26"/>
              </w:rPr>
              <w:t xml:space="preserve"> Σ</w:t>
            </w:r>
            <w:r w:rsidRPr="00EF5DD1">
              <w:rPr>
                <w:rFonts w:ascii="Cambria Math" w:hAnsi="Cambria Math" w:cs="Cambria Math"/>
                <w:szCs w:val="26"/>
              </w:rPr>
              <w:t>∗</w:t>
            </w:r>
            <w:r w:rsidRPr="00EF5DD1">
              <w:rPr>
                <w:rFonts w:cs="Times New Roman"/>
                <w:szCs w:val="26"/>
              </w:rPr>
              <w:t xml:space="preserve"> </w:t>
            </w:r>
            <w:r>
              <w:rPr>
                <w:rFonts w:cs="Times New Roman"/>
                <w:szCs w:val="26"/>
              </w:rPr>
              <w:t>(lấy từ phản ví dụ cex) vào E</w:t>
            </w:r>
          </w:p>
          <w:p w14:paraId="60118EA1" w14:textId="77777777" w:rsidR="00D329BE" w:rsidRDefault="00D329BE" w:rsidP="00742738">
            <w:pPr>
              <w:ind w:firstLine="0"/>
              <w:rPr>
                <w:rFonts w:cs="Times New Roman"/>
                <w:szCs w:val="26"/>
              </w:rPr>
            </w:pPr>
            <w:r>
              <w:rPr>
                <w:rFonts w:cs="Times New Roman"/>
                <w:szCs w:val="26"/>
              </w:rPr>
              <w:t>14:   end if</w:t>
            </w:r>
          </w:p>
          <w:p w14:paraId="1C999B32" w14:textId="77777777" w:rsidR="00D329BE" w:rsidRPr="00E430E9" w:rsidRDefault="00D329BE" w:rsidP="00742738">
            <w:pPr>
              <w:ind w:firstLine="0"/>
              <w:rPr>
                <w:rFonts w:cs="Times New Roman"/>
                <w:szCs w:val="26"/>
              </w:rPr>
            </w:pPr>
            <w:r w:rsidRPr="00EF5DD1">
              <w:rPr>
                <w:rFonts w:cs="Times New Roman"/>
                <w:szCs w:val="26"/>
              </w:rPr>
              <w:t>15: end loop</w:t>
            </w:r>
          </w:p>
        </w:tc>
      </w:tr>
    </w:tbl>
    <w:p w14:paraId="7282DCF8" w14:textId="77777777" w:rsidR="00D329BE" w:rsidRDefault="00D329BE" w:rsidP="00D329BE">
      <w:pPr>
        <w:ind w:firstLine="0"/>
        <w:rPr>
          <w:b/>
        </w:rPr>
      </w:pPr>
      <w:r>
        <w:rPr>
          <w:b/>
        </w:rPr>
        <w:lastRenderedPageBreak/>
        <w:t>Chi tiết của thuật toán 3.1 như sau:</w:t>
      </w:r>
    </w:p>
    <w:p w14:paraId="21641AA5" w14:textId="77777777" w:rsidR="00D329BE" w:rsidRDefault="00D329BE" w:rsidP="00D329BE">
      <w:pPr>
        <w:ind w:firstLine="720"/>
        <w:rPr>
          <w:lang w:val="vi-VN"/>
        </w:rPr>
      </w:pPr>
      <w:r w:rsidRPr="00F31E26">
        <w:t>Đầu tiên, thuật toán khởi tạo các giá trị S và E là {</w:t>
      </w:r>
      <w:r w:rsidRPr="00225845">
        <w:rPr>
          <w:rFonts w:cs="Times New Roman"/>
          <w:szCs w:val="26"/>
        </w:rPr>
        <w:t>λ</w:t>
      </w:r>
      <w:r w:rsidRPr="00F31E26">
        <w:t xml:space="preserve">} (dòng 1), </w:t>
      </w:r>
      <w:r>
        <w:rPr>
          <w:lang w:val="vi-VN"/>
        </w:rPr>
        <w:t xml:space="preserve">với </w:t>
      </w:r>
      <w:r w:rsidRPr="00225845">
        <w:rPr>
          <w:rFonts w:cs="Times New Roman"/>
          <w:szCs w:val="26"/>
        </w:rPr>
        <w:t>λ</w:t>
      </w:r>
      <w:r w:rsidRPr="00F31E26">
        <w:t xml:space="preserve"> </w:t>
      </w:r>
      <w:r>
        <w:rPr>
          <w:lang w:val="vi-VN"/>
        </w:rPr>
        <w:t xml:space="preserve">là một xâu rỗng, </w:t>
      </w:r>
      <w:r w:rsidRPr="00F31E26">
        <w:t xml:space="preserve">sau đó thuật toán dùng câu hỏi truy vấn thành viên cho </w:t>
      </w:r>
      <w:r w:rsidRPr="00225845">
        <w:rPr>
          <w:rFonts w:cs="Times New Roman"/>
          <w:szCs w:val="26"/>
        </w:rPr>
        <w:t>λ</w:t>
      </w:r>
      <w:r w:rsidRPr="00F31E26">
        <w:t xml:space="preserve"> để cập nhật bảng quan sát</w:t>
      </w:r>
      <w:r>
        <w:t xml:space="preserve"> </w:t>
      </w:r>
      <w:r w:rsidRPr="00F31E26">
        <w:t>T đầ</w:t>
      </w:r>
      <w:r>
        <w:t xml:space="preserve">u tiên. </w:t>
      </w:r>
      <w:r>
        <w:rPr>
          <w:lang w:val="vi-VN"/>
        </w:rPr>
        <w:t xml:space="preserve">Câu hỏi truy vấn thành viên sẽ tạo ra một ánh xạ </w:t>
      </w:r>
      <w:r w:rsidRPr="00C25AEF">
        <w:t xml:space="preserve">(S </w:t>
      </w:r>
      <m:oMath>
        <m:r>
          <w:rPr>
            <w:rFonts w:ascii="Cambria Math" w:hAnsi="Cambria Math"/>
          </w:rPr>
          <m:t>∪</m:t>
        </m:r>
      </m:oMath>
      <w:r>
        <w:t xml:space="preserve"> S.</w:t>
      </w:r>
      <w:r w:rsidRPr="00C25AEF">
        <w:t xml:space="preserve">Σ).E </w:t>
      </w:r>
      <w:r w:rsidRPr="00C25AEF">
        <w:rPr>
          <w:rFonts w:hint="eastAsia"/>
        </w:rPr>
        <w:t>→</w:t>
      </w:r>
      <w:r w:rsidRPr="00C25AEF">
        <w:t xml:space="preserve"> {</w:t>
      </w:r>
      <w:r w:rsidRPr="006C7716">
        <w:rPr>
          <w:i/>
        </w:rPr>
        <w:t>true</w:t>
      </w:r>
      <w:r w:rsidRPr="00C25AEF">
        <w:t xml:space="preserve">, </w:t>
      </w:r>
      <w:r w:rsidRPr="006C7716">
        <w:rPr>
          <w:i/>
        </w:rPr>
        <w:t>false</w:t>
      </w:r>
      <w:r>
        <w:t xml:space="preserve">} </w:t>
      </w:r>
      <w:r w:rsidRPr="00F31E26">
        <w:t>(dòng 3)</w:t>
      </w:r>
      <w:r>
        <w:rPr>
          <w:lang w:val="vi-VN"/>
        </w:rPr>
        <w:t>. Sau đó, thuật toán sẽ kiểm tra xem bảng quan sát (S, E, T) đã đóng chưa</w:t>
      </w:r>
      <w:r>
        <w:t xml:space="preserve"> (dòng 4)</w:t>
      </w:r>
      <w:r>
        <w:rPr>
          <w:lang w:val="vi-VN"/>
        </w:rPr>
        <w:t xml:space="preserve">. Nếu (S, E, T) chưa đóng, hàng sas’ sẽ được thêm vào trong S với </w:t>
      </w:r>
      <m:oMath>
        <m:r>
          <w:rPr>
            <w:rFonts w:ascii="Cambria Math" w:hAnsi="Cambria Math"/>
          </w:rPr>
          <m:t>s∈</m:t>
        </m:r>
      </m:oMath>
      <w:r w:rsidRPr="00C25AEF">
        <w:t xml:space="preserve"> S, </w:t>
      </w:r>
      <m:oMath>
        <m:r>
          <w:rPr>
            <w:rFonts w:ascii="Cambria Math" w:hAnsi="Cambria Math"/>
          </w:rPr>
          <m:t>a∈</m:t>
        </m:r>
      </m:oMath>
      <w:r>
        <w:t xml:space="preserve"> Σ, </w:t>
      </w:r>
      <m:oMath>
        <m:r>
          <w:rPr>
            <w:rFonts w:ascii="Cambria Math" w:hAnsi="Cambria Math" w:hint="eastAsia"/>
          </w:rPr>
          <m:t>s</m:t>
        </m:r>
      </m:oMath>
      <w:r>
        <w:t>’</w:t>
      </w:r>
      <w:r w:rsidRPr="00C25AEF">
        <w:t xml:space="preserve"> </w:t>
      </w:r>
      <m:oMath>
        <m:r>
          <w:rPr>
            <w:rFonts w:ascii="Cambria Math" w:hAnsi="Cambria Math"/>
          </w:rPr>
          <m:t>∈</m:t>
        </m:r>
      </m:oMath>
      <w:r w:rsidRPr="00C25AEF">
        <w:t xml:space="preserve"> S</w:t>
      </w:r>
      <w:r>
        <w:rPr>
          <w:lang w:val="vi-VN"/>
        </w:rPr>
        <w:t>. Vì bảng quan sát (S, E, T) vừa được cập nhật nên tại thuật toán sẽ tiến hành cập nhật lại bảng T bằng cách sử dụng câu hỏi truy vấn thành viên</w:t>
      </w:r>
      <w:r>
        <w:t xml:space="preserve"> (dòng 5)</w:t>
      </w:r>
      <w:r>
        <w:rPr>
          <w:lang w:val="vi-VN"/>
        </w:rPr>
        <w:t>. Khi bảng T đã đóng, một DFA M</w:t>
      </w:r>
      <w:r>
        <w:rPr>
          <w:vertAlign w:val="subscript"/>
          <w:lang w:val="vi-VN"/>
        </w:rPr>
        <w:t>i</w:t>
      </w:r>
      <w:r>
        <w:rPr>
          <w:lang w:val="vi-VN"/>
        </w:rPr>
        <w:t xml:space="preserve"> sẽ được sinh ra từ bảng T (dòng 8).</w:t>
      </w:r>
    </w:p>
    <w:p w14:paraId="185EEBDC" w14:textId="77777777" w:rsidR="00D329BE" w:rsidRPr="00C11A73" w:rsidRDefault="00D329BE" w:rsidP="00D329BE">
      <w:pPr>
        <w:ind w:firstLine="720"/>
        <w:rPr>
          <w:rFonts w:cs="Times New Roman"/>
          <w:szCs w:val="28"/>
        </w:rPr>
      </w:pPr>
      <w:r>
        <w:t xml:space="preserve">DFA </w:t>
      </w:r>
      <w:r>
        <w:rPr>
          <w:lang w:val="vi-VN"/>
        </w:rPr>
        <w:t>M</w:t>
      </w:r>
      <w:r>
        <w:rPr>
          <w:vertAlign w:val="subscript"/>
          <w:lang w:val="vi-VN"/>
        </w:rPr>
        <w:t>i</w:t>
      </w:r>
      <w:r>
        <w:rPr>
          <w:lang w:val="vi-VN"/>
        </w:rPr>
        <w:t xml:space="preserve"> sinh ra </w:t>
      </w:r>
      <w:r>
        <w:t xml:space="preserve">sẽ có dạng: </w:t>
      </w:r>
      <w:r>
        <w:rPr>
          <w:lang w:val="vi-VN"/>
        </w:rPr>
        <w:t>M</w:t>
      </w:r>
      <w:r>
        <w:rPr>
          <w:vertAlign w:val="subscript"/>
          <w:lang w:val="vi-VN"/>
        </w:rPr>
        <w:t>i</w:t>
      </w:r>
      <w:r w:rsidRPr="001B2352">
        <w:rPr>
          <w:rFonts w:cs="Times New Roman"/>
          <w:szCs w:val="28"/>
        </w:rPr>
        <w:t xml:space="preserve"> = (Q, </w:t>
      </w:r>
      <m:oMath>
        <m:r>
          <w:rPr>
            <w:rFonts w:ascii="Cambria Math" w:hAnsi="Cambria Math" w:cs="Times New Roman"/>
            <w:szCs w:val="28"/>
          </w:rPr>
          <m:t>α</m:t>
        </m:r>
      </m:oMath>
      <w:r>
        <w:rPr>
          <w:lang w:val="vi-VN"/>
        </w:rPr>
        <w:t>M</w:t>
      </w:r>
      <w:r>
        <w:rPr>
          <w:vertAlign w:val="subscript"/>
          <w:lang w:val="vi-VN"/>
        </w:rPr>
        <w:t>i</w:t>
      </w:r>
      <w:r w:rsidRPr="001B2352">
        <w:rPr>
          <w:rFonts w:cs="Times New Roman"/>
          <w:szCs w:val="28"/>
        </w:rPr>
        <w:t xml:space="preserve">, </w:t>
      </w:r>
      <m:oMath>
        <m:r>
          <w:rPr>
            <w:rFonts w:ascii="Cambria Math" w:hAnsi="Cambria Math" w:cs="Times New Roman"/>
            <w:szCs w:val="28"/>
          </w:rPr>
          <m:t>δ</m:t>
        </m:r>
      </m:oMath>
      <w:r w:rsidRPr="001B2352">
        <w:rPr>
          <w:rFonts w:cs="Times New Roman"/>
          <w:szCs w:val="28"/>
        </w:rPr>
        <w:t>, q</w:t>
      </w:r>
      <w:r w:rsidRPr="001B2352">
        <w:rPr>
          <w:rFonts w:cs="Times New Roman"/>
          <w:szCs w:val="28"/>
          <w:vertAlign w:val="subscript"/>
        </w:rPr>
        <w:t>0</w:t>
      </w:r>
      <w:r w:rsidRPr="001B2352">
        <w:rPr>
          <w:rFonts w:cs="Times New Roman"/>
          <w:szCs w:val="28"/>
        </w:rPr>
        <w:t>, F) như sau:</w:t>
      </w:r>
    </w:p>
    <w:p w14:paraId="0C8B0814" w14:textId="77777777" w:rsidR="00D329BE" w:rsidRPr="00C11A73" w:rsidRDefault="00D329BE" w:rsidP="00D329BE">
      <w:pPr>
        <w:pStyle w:val="ListParagraph"/>
        <w:numPr>
          <w:ilvl w:val="0"/>
          <w:numId w:val="12"/>
        </w:numPr>
        <w:ind w:left="720"/>
        <w:rPr>
          <w:rFonts w:cs="Times New Roman"/>
          <w:szCs w:val="28"/>
        </w:rPr>
      </w:pPr>
      <w:r>
        <w:rPr>
          <w:rFonts w:cs="Times New Roman"/>
          <w:szCs w:val="28"/>
        </w:rPr>
        <w:lastRenderedPageBreak/>
        <w:t>Q = S,</w:t>
      </w:r>
    </w:p>
    <w:p w14:paraId="4CC1A0BC" w14:textId="77777777" w:rsidR="00D329BE" w:rsidRPr="00C11A73" w:rsidRDefault="00D329BE" w:rsidP="00D329BE">
      <w:pPr>
        <w:pStyle w:val="ListParagraph"/>
        <w:numPr>
          <w:ilvl w:val="0"/>
          <w:numId w:val="12"/>
        </w:numPr>
        <w:ind w:left="720"/>
        <w:rPr>
          <w:rFonts w:cs="Times New Roman"/>
          <w:szCs w:val="28"/>
        </w:rPr>
      </w:pPr>
      <m:oMath>
        <m:r>
          <w:rPr>
            <w:rFonts w:ascii="Cambria Math" w:hAnsi="Cambria Math" w:cs="Times New Roman"/>
            <w:szCs w:val="28"/>
          </w:rPr>
          <m:t>α</m:t>
        </m:r>
      </m:oMath>
      <w:r>
        <w:rPr>
          <w:lang w:val="vi-VN"/>
        </w:rPr>
        <w:t>M</w:t>
      </w:r>
      <w:r>
        <w:rPr>
          <w:vertAlign w:val="subscript"/>
          <w:lang w:val="vi-VN"/>
        </w:rPr>
        <w:t>i</w:t>
      </w:r>
      <w:r>
        <w:rPr>
          <w:rFonts w:cs="Times New Roman"/>
          <w:szCs w:val="28"/>
        </w:rPr>
        <w:t xml:space="preserve"> = Σ,</w:t>
      </w:r>
    </w:p>
    <w:p w14:paraId="3B40325A" w14:textId="77777777" w:rsidR="00D329BE" w:rsidRPr="00C11A73" w:rsidRDefault="00D329BE" w:rsidP="00D329BE">
      <w:pPr>
        <w:pStyle w:val="ListParagraph"/>
        <w:numPr>
          <w:ilvl w:val="0"/>
          <w:numId w:val="11"/>
        </w:numPr>
        <w:ind w:left="720"/>
        <w:rPr>
          <w:rFonts w:cs="Times New Roman"/>
          <w:szCs w:val="28"/>
        </w:rPr>
      </w:pPr>
      <m:oMath>
        <m:r>
          <w:rPr>
            <w:rFonts w:ascii="Cambria Math" w:hAnsi="Cambria Math" w:cs="Times New Roman"/>
            <w:szCs w:val="28"/>
          </w:rPr>
          <m:t>δ</m:t>
        </m:r>
      </m:oMath>
      <w:r w:rsidRPr="001B2352">
        <w:rPr>
          <w:rFonts w:cs="Times New Roman"/>
          <w:szCs w:val="28"/>
        </w:rPr>
        <w:t xml:space="preserve"> được định nghĩa như sau </w:t>
      </w:r>
      <m:oMath>
        <m:r>
          <w:rPr>
            <w:rFonts w:ascii="Cambria Math" w:hAnsi="Cambria Math" w:cs="Times New Roman"/>
            <w:szCs w:val="28"/>
          </w:rPr>
          <m:t>δ</m:t>
        </m:r>
      </m:oMath>
      <w:r w:rsidRPr="001B2352">
        <w:rPr>
          <w:rFonts w:cs="Times New Roman"/>
          <w:szCs w:val="28"/>
        </w:rPr>
        <w:t>(</w:t>
      </w:r>
      <m:oMath>
        <m:r>
          <w:rPr>
            <w:rFonts w:ascii="Cambria Math" w:hAnsi="Cambria Math" w:cs="Times New Roman" w:hint="eastAsia"/>
            <w:szCs w:val="28"/>
          </w:rPr>
          <m:t>s</m:t>
        </m:r>
      </m:oMath>
      <w:r w:rsidRPr="001B2352">
        <w:rPr>
          <w:rFonts w:cs="Times New Roman"/>
          <w:szCs w:val="28"/>
        </w:rPr>
        <w:t xml:space="preserve">, a) = </w:t>
      </w:r>
      <m:oMath>
        <m:r>
          <w:rPr>
            <w:rFonts w:ascii="Cambria Math" w:hAnsi="Cambria Math" w:cs="Times New Roman" w:hint="eastAsia"/>
            <w:szCs w:val="28"/>
          </w:rPr>
          <m:t>s</m:t>
        </m:r>
      </m:oMath>
      <w:r w:rsidRPr="001B2352">
        <w:rPr>
          <w:rFonts w:cs="Times New Roman"/>
          <w:szCs w:val="28"/>
        </w:rPr>
        <w:t xml:space="preserve">′ nếu </w:t>
      </w:r>
      <m:oMath>
        <m:r>
          <w:rPr>
            <w:rFonts w:ascii="Cambria Math" w:hAnsi="Cambria Math" w:cs="Times New Roman"/>
            <w:szCs w:val="28"/>
          </w:rPr>
          <m:t>∀</m:t>
        </m:r>
      </m:oMath>
      <w:r w:rsidRPr="001B2352">
        <w:rPr>
          <w:rFonts w:cs="Times New Roman"/>
          <w:i/>
          <w:szCs w:val="28"/>
        </w:rPr>
        <w:t xml:space="preserve">e </w:t>
      </w:r>
      <m:oMath>
        <m:r>
          <w:rPr>
            <w:rFonts w:ascii="Cambria Math" w:hAnsi="Cambria Math" w:cs="Times New Roman"/>
            <w:szCs w:val="28"/>
          </w:rPr>
          <m:t>∈</m:t>
        </m:r>
      </m:oMath>
      <w:r w:rsidRPr="001B2352">
        <w:rPr>
          <w:rFonts w:cs="Times New Roman"/>
          <w:szCs w:val="28"/>
        </w:rPr>
        <w:t xml:space="preserve"> E thì T(</w:t>
      </w:r>
      <m:oMath>
        <m:r>
          <w:rPr>
            <w:rFonts w:ascii="Cambria Math" w:hAnsi="Cambria Math" w:cs="Times New Roman"/>
            <w:szCs w:val="28"/>
          </w:rPr>
          <m:t>sa</m:t>
        </m:r>
      </m:oMath>
      <w:r w:rsidRPr="001B2352">
        <w:rPr>
          <w:rFonts w:cs="Times New Roman"/>
          <w:i/>
          <w:szCs w:val="28"/>
        </w:rPr>
        <w:t>e</w:t>
      </w:r>
      <w:r w:rsidRPr="001B2352">
        <w:rPr>
          <w:rFonts w:cs="Times New Roman"/>
          <w:szCs w:val="28"/>
        </w:rPr>
        <w:t>) = T(</w:t>
      </w:r>
      <m:oMath>
        <m:r>
          <w:rPr>
            <w:rFonts w:ascii="Cambria Math" w:hAnsi="Cambria Math" w:cs="Times New Roman" w:hint="eastAsia"/>
            <w:szCs w:val="28"/>
          </w:rPr>
          <m:t>s</m:t>
        </m:r>
      </m:oMath>
      <w:r w:rsidRPr="001B2352">
        <w:rPr>
          <w:rFonts w:cs="Times New Roman"/>
          <w:szCs w:val="28"/>
        </w:rPr>
        <w:t>′</w:t>
      </w:r>
      <w:r w:rsidRPr="001B2352">
        <w:rPr>
          <w:rFonts w:cs="Times New Roman"/>
          <w:i/>
          <w:szCs w:val="28"/>
        </w:rPr>
        <w:t>e</w:t>
      </w:r>
      <w:r>
        <w:rPr>
          <w:rFonts w:cs="Times New Roman"/>
          <w:szCs w:val="28"/>
        </w:rPr>
        <w:t>),</w:t>
      </w:r>
    </w:p>
    <w:p w14:paraId="28D8694F" w14:textId="77777777" w:rsidR="00D329BE" w:rsidRPr="00C11A73" w:rsidRDefault="00D329BE" w:rsidP="00D329BE">
      <w:pPr>
        <w:pStyle w:val="ListParagraph"/>
        <w:numPr>
          <w:ilvl w:val="0"/>
          <w:numId w:val="11"/>
        </w:numPr>
        <w:ind w:left="720"/>
        <w:rPr>
          <w:rFonts w:cs="Times New Roman"/>
          <w:szCs w:val="28"/>
        </w:rPr>
      </w:pPr>
      <w:r w:rsidRPr="001B2352">
        <w:rPr>
          <w:rFonts w:cs="Times New Roman"/>
          <w:szCs w:val="28"/>
        </w:rPr>
        <w:t>q</w:t>
      </w:r>
      <w:r w:rsidRPr="001B2352">
        <w:rPr>
          <w:rFonts w:cs="Times New Roman"/>
          <w:szCs w:val="28"/>
          <w:vertAlign w:val="subscript"/>
        </w:rPr>
        <w:t>0</w:t>
      </w:r>
      <w:r w:rsidRPr="001B2352">
        <w:rPr>
          <w:rFonts w:cs="Times New Roman"/>
          <w:szCs w:val="28"/>
        </w:rPr>
        <w:t xml:space="preserve"> = λ</w:t>
      </w:r>
      <w:r>
        <w:rPr>
          <w:rFonts w:cs="Times New Roman"/>
          <w:szCs w:val="28"/>
        </w:rPr>
        <w:t>, và</w:t>
      </w:r>
    </w:p>
    <w:p w14:paraId="114CC189" w14:textId="77777777" w:rsidR="00D329BE" w:rsidRPr="006975F3" w:rsidRDefault="00D329BE" w:rsidP="00D329BE">
      <w:pPr>
        <w:pStyle w:val="ListParagraph"/>
        <w:numPr>
          <w:ilvl w:val="0"/>
          <w:numId w:val="12"/>
        </w:numPr>
        <w:ind w:left="720"/>
        <w:rPr>
          <w:rFonts w:cs="Times New Roman"/>
          <w:szCs w:val="28"/>
        </w:rPr>
      </w:pPr>
      <w:r w:rsidRPr="001B2352">
        <w:rPr>
          <w:rFonts w:cs="Times New Roman"/>
          <w:szCs w:val="28"/>
        </w:rPr>
        <w:t>F = {</w:t>
      </w:r>
      <m:oMath>
        <m:r>
          <w:rPr>
            <w:rFonts w:ascii="Cambria Math" w:hAnsi="Cambria Math" w:cs="Times New Roman"/>
            <w:szCs w:val="28"/>
          </w:rPr>
          <m:t>s</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sao cho T(</w:t>
      </w:r>
      <m:oMath>
        <m:r>
          <w:rPr>
            <w:rFonts w:ascii="Cambria Math" w:hAnsi="Cambria Math" w:cs="Times New Roman" w:hint="eastAsia"/>
            <w:szCs w:val="28"/>
          </w:rPr>
          <m:t>s</m:t>
        </m:r>
      </m:oMath>
      <w:r w:rsidRPr="001B2352">
        <w:rPr>
          <w:rFonts w:cs="Times New Roman"/>
          <w:szCs w:val="28"/>
        </w:rPr>
        <w:t xml:space="preserve">) = </w:t>
      </w:r>
      <w:r w:rsidRPr="001B2352">
        <w:rPr>
          <w:rFonts w:cs="Times New Roman"/>
          <w:i/>
          <w:szCs w:val="28"/>
        </w:rPr>
        <w:t>true</w:t>
      </w:r>
      <w:r>
        <w:rPr>
          <w:rFonts w:cs="Times New Roman"/>
          <w:szCs w:val="28"/>
        </w:rPr>
        <w:t>}.</w:t>
      </w:r>
    </w:p>
    <w:p w14:paraId="48A96356" w14:textId="77777777" w:rsidR="00D329BE" w:rsidRPr="00760B4A" w:rsidRDefault="00D329BE" w:rsidP="00D329BE">
      <w:pPr>
        <w:ind w:firstLine="720"/>
        <w:rPr>
          <w:b/>
          <w:lang w:val="vi-VN"/>
        </w:rPr>
      </w:pPr>
      <w:r>
        <w:t>Sau khi DFA M</w:t>
      </w:r>
      <w:r>
        <w:rPr>
          <w:vertAlign w:val="subscript"/>
        </w:rPr>
        <w:t>i</w:t>
      </w:r>
      <w:r>
        <w:t xml:space="preserve"> sinh ra</w:t>
      </w:r>
      <w:r>
        <w:rPr>
          <w:lang w:val="vi-VN"/>
        </w:rPr>
        <w:t>, L* sẽ sử dụng câu hỏi truy vấn ứng viên để hỏi Teacher xem M</w:t>
      </w:r>
      <w:r>
        <w:rPr>
          <w:vertAlign w:val="subscript"/>
          <w:lang w:val="vi-VN"/>
        </w:rPr>
        <w:t>i</w:t>
      </w:r>
      <w:r>
        <w:rPr>
          <w:lang w:val="vi-VN"/>
        </w:rPr>
        <w:t xml:space="preserve"> có phải là ứng viên cần tìm không. Nếu câu trả lời của Teacher là YES </w:t>
      </w:r>
      <w:r>
        <w:t>(</w:t>
      </w:r>
      <w:r>
        <w:rPr>
          <w:lang w:val="vi-VN"/>
        </w:rPr>
        <w:t>dòng 10</w:t>
      </w:r>
      <w:r>
        <w:t>)</w:t>
      </w:r>
      <w:r>
        <w:rPr>
          <w:lang w:val="vi-VN"/>
        </w:rPr>
        <w:t>, điều này có nghĩa L(M</w:t>
      </w:r>
      <w:r>
        <w:rPr>
          <w:vertAlign w:val="subscript"/>
          <w:lang w:val="vi-VN"/>
        </w:rPr>
        <w:t>i</w:t>
      </w:r>
      <w:r>
        <w:rPr>
          <w:lang w:val="vi-VN"/>
        </w:rPr>
        <w:t xml:space="preserve">) = U thì thuật toán sẽ dừng lại </w:t>
      </w:r>
      <w:r>
        <w:t>(</w:t>
      </w:r>
      <w:r>
        <w:rPr>
          <w:lang w:val="vi-VN"/>
        </w:rPr>
        <w:t>dòng 11</w:t>
      </w:r>
      <w:r>
        <w:t>)</w:t>
      </w:r>
      <w:r>
        <w:rPr>
          <w:lang w:val="vi-VN"/>
        </w:rPr>
        <w:t xml:space="preserve">. Ngược lại, khi câu trả lời của Teacher là No, L* nhận được </w:t>
      </w:r>
      <w:r>
        <w:t>một</w:t>
      </w:r>
      <w:r>
        <w:rPr>
          <w:lang w:val="vi-VN"/>
        </w:rPr>
        <w:t xml:space="preserve"> phản ví dụ cex </w:t>
      </w:r>
      <m:oMath>
        <m:r>
          <w:rPr>
            <w:rFonts w:ascii="Cambria Math" w:hAnsi="Cambria Math"/>
          </w:rPr>
          <m:t>∈</m:t>
        </m:r>
      </m:oMath>
      <w:r>
        <w:t xml:space="preserve"> Σ</w:t>
      </w:r>
      <w:r>
        <w:rPr>
          <w:lang w:val="vi-VN"/>
        </w:rPr>
        <w:t xml:space="preserve"> từ Teacher. Phản ví dụ cex sẽ được L* phân tích để tìm hậu tố e, hậu tố e này chính là bằng chứng về sự khác nhau U và L(M</w:t>
      </w:r>
      <w:r>
        <w:rPr>
          <w:vertAlign w:val="subscript"/>
          <w:lang w:val="vi-VN"/>
        </w:rPr>
        <w:t>i</w:t>
      </w:r>
      <w:r>
        <w:rPr>
          <w:lang w:val="vi-VN"/>
        </w:rPr>
        <w:t>). Sau đó, e sẽ được thêm vào E (dòng 13). Thuật toán tiếp tục vòng lặp tiếp theo (dòng 3).</w:t>
      </w:r>
    </w:p>
    <w:p w14:paraId="1DA67571" w14:textId="5A7A13BA" w:rsidR="00CE042A" w:rsidRDefault="00D329BE" w:rsidP="00CE042A">
      <w:pPr>
        <w:ind w:firstLine="0"/>
      </w:pPr>
      <w:r w:rsidRPr="00A22A05">
        <w:rPr>
          <w:b/>
        </w:rPr>
        <w:t>Độ phức tạp</w:t>
      </w:r>
      <w:r>
        <w:t>: Độ phức tạp của thuật toán này là O(kn</w:t>
      </w:r>
      <w:r>
        <w:rPr>
          <w:vertAlign w:val="superscript"/>
        </w:rPr>
        <w:t>2</w:t>
      </w:r>
      <w:r>
        <w:t xml:space="preserve"> + nlogm), trong đó k = |</w:t>
      </w:r>
      <w:r>
        <w:sym w:font="Symbol" w:char="F053"/>
      </w:r>
      <w:r>
        <w:t>|, n là số trạng thái của mô hình sinh ra, m là độ dài lớn nhất của phản ví dụ [2].</w:t>
      </w:r>
    </w:p>
    <w:p w14:paraId="15F434B0" w14:textId="77777777" w:rsidR="00CE042A" w:rsidRDefault="00CE042A" w:rsidP="004F3248">
      <w:pPr>
        <w:ind w:firstLine="0"/>
        <w:jc w:val="center"/>
      </w:pPr>
      <w:r>
        <w:rPr>
          <w:rFonts w:cs="Times New Roman"/>
          <w:noProof/>
          <w:szCs w:val="26"/>
          <w:lang w:eastAsia="en-US"/>
        </w:rPr>
        <w:drawing>
          <wp:inline distT="0" distB="0" distL="0" distR="0" wp14:anchorId="502EB4D7" wp14:editId="2ADC8109">
            <wp:extent cx="5353050" cy="334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22">
                      <a:extLst>
                        <a:ext uri="{28A0092B-C50C-407E-A947-70E740481C1C}">
                          <a14:useLocalDpi xmlns:a14="http://schemas.microsoft.com/office/drawing/2010/main" val="0"/>
                        </a:ext>
                      </a:extLst>
                    </a:blip>
                    <a:stretch>
                      <a:fillRect/>
                    </a:stretch>
                  </pic:blipFill>
                  <pic:spPr>
                    <a:xfrm>
                      <a:off x="0" y="0"/>
                      <a:ext cx="5386969" cy="3362220"/>
                    </a:xfrm>
                    <a:prstGeom prst="rect">
                      <a:avLst/>
                    </a:prstGeom>
                  </pic:spPr>
                </pic:pic>
              </a:graphicData>
            </a:graphic>
          </wp:inline>
        </w:drawing>
      </w:r>
    </w:p>
    <w:p w14:paraId="4FD46B19" w14:textId="402F06C0" w:rsidR="00971BE5" w:rsidRDefault="00971BE5" w:rsidP="00971BE5">
      <w:pPr>
        <w:pStyle w:val="Hinhvestyle"/>
        <w:rPr>
          <w:i/>
        </w:rPr>
      </w:pPr>
      <w:r w:rsidRPr="00032AA1">
        <w:rPr>
          <w:color w:val="000000" w:themeColor="text1"/>
          <w:szCs w:val="26"/>
        </w:rPr>
        <w:t>Hình 3.</w:t>
      </w:r>
      <w:r w:rsidRPr="00032AA1">
        <w:rPr>
          <w:color w:val="000000" w:themeColor="text1"/>
          <w:szCs w:val="26"/>
        </w:rPr>
        <w:fldChar w:fldCharType="begin"/>
      </w:r>
      <w:r w:rsidRPr="00032AA1">
        <w:rPr>
          <w:color w:val="000000" w:themeColor="text1"/>
          <w:szCs w:val="26"/>
        </w:rPr>
        <w:instrText xml:space="preserve"> SEQ Hình \* ARABIC </w:instrText>
      </w:r>
      <w:r w:rsidRPr="00032AA1">
        <w:rPr>
          <w:color w:val="000000" w:themeColor="text1"/>
          <w:szCs w:val="26"/>
        </w:rPr>
        <w:fldChar w:fldCharType="separate"/>
      </w:r>
      <w:r w:rsidRPr="00032AA1">
        <w:rPr>
          <w:noProof/>
          <w:color w:val="000000" w:themeColor="text1"/>
          <w:szCs w:val="26"/>
        </w:rPr>
        <w:t>3</w:t>
      </w:r>
      <w:r w:rsidRPr="00032AA1">
        <w:rPr>
          <w:color w:val="000000" w:themeColor="text1"/>
          <w:szCs w:val="26"/>
        </w:rPr>
        <w:fldChar w:fldCharType="end"/>
      </w:r>
      <w:r w:rsidRPr="00032AA1">
        <w:rPr>
          <w:rFonts w:cs="Times New Roman"/>
          <w:color w:val="000000" w:themeColor="text1"/>
          <w:szCs w:val="26"/>
        </w:rPr>
        <w:t>:</w:t>
      </w:r>
      <w:r w:rsidRPr="0092508B">
        <w:rPr>
          <w:rFonts w:cs="Times New Roman"/>
          <w:color w:val="000000" w:themeColor="text1"/>
          <w:szCs w:val="26"/>
        </w:rPr>
        <w:t xml:space="preserve"> </w:t>
      </w:r>
      <w:r w:rsidR="001A6ADC">
        <w:rPr>
          <w:rFonts w:cs="Times New Roman"/>
          <w:color w:val="000000" w:themeColor="text1"/>
          <w:szCs w:val="26"/>
        </w:rPr>
        <w:t>Mô hình sinh giả định dựa trên thuật toán học L*</w:t>
      </w:r>
      <w:bookmarkStart w:id="116" w:name="_GoBack"/>
      <w:bookmarkEnd w:id="116"/>
    </w:p>
    <w:p w14:paraId="2D3624F3" w14:textId="77777777" w:rsidR="003033EE" w:rsidRPr="0028314C" w:rsidRDefault="003033EE" w:rsidP="0028314C">
      <w:pPr>
        <w:pStyle w:val="Hinhvestyle"/>
        <w:jc w:val="left"/>
      </w:pPr>
    </w:p>
    <w:p w14:paraId="1131486A" w14:textId="77777777" w:rsidR="00CC7B48" w:rsidRDefault="001057CD" w:rsidP="00CC10E7">
      <w:pPr>
        <w:pStyle w:val="Heading3"/>
        <w:ind w:firstLine="0"/>
        <w:rPr>
          <w:rFonts w:ascii="Times New Roman" w:eastAsiaTheme="minorEastAsia" w:hAnsi="Times New Roman" w:cstheme="minorBidi"/>
          <w:b/>
          <w:color w:val="auto"/>
          <w:sz w:val="30"/>
          <w:szCs w:val="22"/>
        </w:rPr>
      </w:pPr>
      <w:bookmarkStart w:id="117" w:name="_Toc464590341"/>
      <w:r w:rsidRPr="00845579">
        <w:rPr>
          <w:rFonts w:ascii="Times New Roman" w:eastAsiaTheme="minorEastAsia" w:hAnsi="Times New Roman" w:cstheme="minorBidi"/>
          <w:b/>
          <w:color w:val="auto"/>
          <w:sz w:val="30"/>
          <w:szCs w:val="22"/>
        </w:rPr>
        <w:lastRenderedPageBreak/>
        <w:t>3.1.3.</w:t>
      </w:r>
      <w:r w:rsidR="00CC7B48" w:rsidRPr="00845579">
        <w:rPr>
          <w:rFonts w:ascii="Times New Roman" w:eastAsiaTheme="minorEastAsia" w:hAnsi="Times New Roman" w:cstheme="minorBidi"/>
          <w:b/>
          <w:color w:val="auto"/>
          <w:sz w:val="30"/>
          <w:szCs w:val="22"/>
        </w:rPr>
        <w:t xml:space="preserve"> Ví dụ minh họa việc sinh ngữ cảnh sử dụng thuật toán học L*</w:t>
      </w:r>
      <w:bookmarkEnd w:id="117"/>
    </w:p>
    <w:p w14:paraId="2AB3D690" w14:textId="77777777" w:rsidR="004066D8" w:rsidRPr="004066D8" w:rsidRDefault="004066D8" w:rsidP="004066D8">
      <w:r>
        <w:t>Lấy ví dụ, trình bày từng bước để sinh giả định</w:t>
      </w:r>
      <w:r w:rsidR="008D33B9">
        <w:t>.</w:t>
      </w:r>
    </w:p>
    <w:p w14:paraId="503B13CD" w14:textId="77777777" w:rsidR="00B17193" w:rsidRDefault="000E1CD3" w:rsidP="00B17193">
      <w:pPr>
        <w:pStyle w:val="Heading2"/>
        <w:spacing w:before="120" w:after="120"/>
        <w:ind w:firstLine="0"/>
        <w:rPr>
          <w:rFonts w:ascii="Times New Roman" w:hAnsi="Times New Roman"/>
          <w:b/>
          <w:bCs/>
          <w:color w:val="auto"/>
          <w:sz w:val="36"/>
        </w:rPr>
      </w:pPr>
      <w:bookmarkStart w:id="118" w:name="_Toc464590342"/>
      <w:r w:rsidRPr="00B17193">
        <w:rPr>
          <w:rFonts w:ascii="Times New Roman" w:hAnsi="Times New Roman"/>
          <w:b/>
          <w:bCs/>
          <w:color w:val="auto"/>
          <w:sz w:val="36"/>
        </w:rPr>
        <w:t xml:space="preserve">3.2. Phương pháp sinh đặc tả sử dụng </w:t>
      </w:r>
      <w:r w:rsidR="00B17193">
        <w:rPr>
          <w:rFonts w:ascii="Times New Roman" w:hAnsi="Times New Roman"/>
          <w:b/>
          <w:bCs/>
          <w:color w:val="auto"/>
          <w:sz w:val="36"/>
        </w:rPr>
        <w:t>thuật toán CNDF</w:t>
      </w:r>
      <w:r w:rsidR="00BF69F3">
        <w:rPr>
          <w:rFonts w:ascii="Times New Roman" w:hAnsi="Times New Roman"/>
          <w:b/>
          <w:bCs/>
          <w:color w:val="auto"/>
          <w:sz w:val="36"/>
        </w:rPr>
        <w:t xml:space="preserve"> [3]</w:t>
      </w:r>
      <w:bookmarkEnd w:id="118"/>
    </w:p>
    <w:p w14:paraId="05736FE0" w14:textId="77777777" w:rsidR="00B94E40" w:rsidRDefault="00B94E40" w:rsidP="009D25BF">
      <w:pPr>
        <w:pStyle w:val="Heading3"/>
        <w:ind w:firstLine="0"/>
        <w:rPr>
          <w:rFonts w:ascii="Times New Roman" w:hAnsi="Times New Roman" w:cs="Times New Roman"/>
          <w:b/>
          <w:color w:val="auto"/>
          <w:sz w:val="30"/>
          <w:szCs w:val="30"/>
        </w:rPr>
      </w:pPr>
      <w:bookmarkStart w:id="119" w:name="_Toc464590343"/>
      <w:r w:rsidRPr="009D25BF">
        <w:rPr>
          <w:rFonts w:ascii="Times New Roman" w:hAnsi="Times New Roman" w:cs="Times New Roman"/>
          <w:b/>
          <w:color w:val="auto"/>
          <w:sz w:val="30"/>
          <w:szCs w:val="30"/>
        </w:rPr>
        <w:t>3.2.1. Thuật toán học CNDF</w:t>
      </w:r>
      <w:bookmarkEnd w:id="119"/>
    </w:p>
    <w:p w14:paraId="38979408" w14:textId="77777777" w:rsidR="00557EF7" w:rsidRDefault="00557EF7" w:rsidP="00557EF7">
      <w:pPr>
        <w:ind w:firstLine="0"/>
      </w:pPr>
      <w:r>
        <w:t>Trình bày và giải thích thuật toán</w:t>
      </w:r>
    </w:p>
    <w:p w14:paraId="2A16BE77" w14:textId="77777777" w:rsidR="00557EF7" w:rsidRDefault="00557EF7" w:rsidP="00557EF7">
      <w:pPr>
        <w:ind w:firstLine="0"/>
      </w:pPr>
      <w:r>
        <w:t xml:space="preserve">+ Trình bày thuật toán: Đưa ra khái niệm bảng quan sát, bảng quan sát đóng, </w:t>
      </w:r>
      <w:commentRangeStart w:id="120"/>
      <w:r>
        <w:t>giải thích tư tưởng của thuật toán</w:t>
      </w:r>
      <w:commentRangeEnd w:id="120"/>
      <w:r w:rsidR="00361378">
        <w:rPr>
          <w:rStyle w:val="CommentReference"/>
        </w:rPr>
        <w:commentReference w:id="120"/>
      </w:r>
    </w:p>
    <w:p w14:paraId="4595A09D" w14:textId="77777777" w:rsidR="00557EF7" w:rsidRPr="00557EF7" w:rsidRDefault="00557EF7" w:rsidP="00557EF7">
      <w:pPr>
        <w:ind w:firstLine="0"/>
      </w:pPr>
      <w:r>
        <w:t>+ Độ phức tạp của thuật toán</w:t>
      </w:r>
    </w:p>
    <w:p w14:paraId="183F8885" w14:textId="77777777" w:rsidR="006419A6" w:rsidRDefault="008D2911" w:rsidP="00331D7D">
      <w:pPr>
        <w:pStyle w:val="Heading3"/>
        <w:ind w:firstLine="0"/>
        <w:rPr>
          <w:rFonts w:ascii="Times New Roman" w:hAnsi="Times New Roman" w:cs="Times New Roman"/>
          <w:b/>
          <w:color w:val="auto"/>
          <w:sz w:val="30"/>
          <w:szCs w:val="30"/>
        </w:rPr>
      </w:pPr>
      <w:bookmarkStart w:id="121" w:name="_Toc464590344"/>
      <w:r w:rsidRPr="00331D7D">
        <w:rPr>
          <w:rFonts w:ascii="Times New Roman" w:hAnsi="Times New Roman" w:cs="Times New Roman"/>
          <w:b/>
          <w:color w:val="auto"/>
          <w:sz w:val="30"/>
          <w:szCs w:val="30"/>
        </w:rPr>
        <w:t>3.2.2. Sinh giả dịnh dựa trên thuậ</w:t>
      </w:r>
      <w:r w:rsidR="006419A6" w:rsidRPr="00331D7D">
        <w:rPr>
          <w:rFonts w:ascii="Times New Roman" w:hAnsi="Times New Roman" w:cs="Times New Roman"/>
          <w:b/>
          <w:color w:val="auto"/>
          <w:sz w:val="30"/>
          <w:szCs w:val="30"/>
        </w:rPr>
        <w:t>t</w:t>
      </w:r>
      <w:r w:rsidRPr="00331D7D">
        <w:rPr>
          <w:rFonts w:ascii="Times New Roman" w:hAnsi="Times New Roman" w:cs="Times New Roman"/>
          <w:b/>
          <w:color w:val="auto"/>
          <w:sz w:val="30"/>
          <w:szCs w:val="30"/>
        </w:rPr>
        <w:t xml:space="preserve"> toán học CDNF</w:t>
      </w:r>
      <w:bookmarkEnd w:id="121"/>
    </w:p>
    <w:p w14:paraId="586515DB" w14:textId="77777777" w:rsidR="00557EF7" w:rsidRDefault="00A842CB" w:rsidP="00557EF7">
      <w:pPr>
        <w:ind w:firstLine="0"/>
      </w:pPr>
      <w:r>
        <w:t xml:space="preserve">- </w:t>
      </w:r>
      <w:commentRangeStart w:id="122"/>
      <w:r>
        <w:t>Trình bày Leaner</w:t>
      </w:r>
      <w:commentRangeEnd w:id="122"/>
      <w:r w:rsidR="00403F48">
        <w:rPr>
          <w:rStyle w:val="CommentReference"/>
        </w:rPr>
        <w:commentReference w:id="122"/>
      </w:r>
    </w:p>
    <w:p w14:paraId="39044D99" w14:textId="77777777" w:rsidR="00A842CB" w:rsidRPr="00557EF7" w:rsidRDefault="00A842CB" w:rsidP="00557EF7">
      <w:pPr>
        <w:ind w:firstLine="0"/>
      </w:pPr>
      <w:r>
        <w:t>- Trình bày Teacher</w:t>
      </w:r>
    </w:p>
    <w:p w14:paraId="7521B4A8" w14:textId="77777777" w:rsidR="008D33B9" w:rsidRDefault="006419A6" w:rsidP="00331D7D">
      <w:pPr>
        <w:pStyle w:val="Heading3"/>
        <w:ind w:firstLine="0"/>
        <w:rPr>
          <w:rFonts w:ascii="Times New Roman" w:hAnsi="Times New Roman" w:cs="Times New Roman"/>
          <w:b/>
          <w:color w:val="auto"/>
          <w:sz w:val="30"/>
          <w:szCs w:val="30"/>
        </w:rPr>
      </w:pPr>
      <w:bookmarkStart w:id="123" w:name="_Toc464590345"/>
      <w:r w:rsidRPr="00331D7D">
        <w:rPr>
          <w:rFonts w:ascii="Times New Roman" w:hAnsi="Times New Roman" w:cs="Times New Roman"/>
          <w:b/>
          <w:color w:val="auto"/>
          <w:sz w:val="30"/>
          <w:szCs w:val="30"/>
        </w:rPr>
        <w:t>3.2.3. Ví dụ minh họa việc sinh giả định sử dụng thuật toán học CDNF</w:t>
      </w:r>
      <w:bookmarkEnd w:id="123"/>
    </w:p>
    <w:p w14:paraId="291C7536" w14:textId="77777777" w:rsidR="008D33B9" w:rsidRPr="004066D8" w:rsidRDefault="008D33B9" w:rsidP="008D33B9">
      <w:r>
        <w:t>Lấy ví dụ, trình bày từng bước để sinh giả định.</w:t>
      </w:r>
    </w:p>
    <w:p w14:paraId="43C96CE9" w14:textId="77777777" w:rsidR="009D25BF" w:rsidRDefault="009D25BF" w:rsidP="00331D7D">
      <w:pPr>
        <w:pStyle w:val="Heading3"/>
        <w:ind w:firstLine="0"/>
        <w:rPr>
          <w:b/>
          <w:bCs/>
          <w:sz w:val="40"/>
          <w:szCs w:val="28"/>
        </w:rPr>
      </w:pPr>
      <w:r>
        <w:br w:type="page"/>
      </w:r>
    </w:p>
    <w:p w14:paraId="21640DC0" w14:textId="7AFC45E4" w:rsidR="00D55F49" w:rsidRDefault="00AD056B" w:rsidP="00D55F49">
      <w:pPr>
        <w:pStyle w:val="Heading1"/>
      </w:pPr>
      <w:bookmarkStart w:id="124" w:name="_Toc464590346"/>
      <w:r>
        <w:lastRenderedPageBreak/>
        <w:t xml:space="preserve">Chương 4: </w:t>
      </w:r>
      <w:r w:rsidR="00F4531E">
        <w:t>Chuyển đổi giữa dạng đặc tả sử dụng LTS và dạng đặc tả sử dụng hàm logic</w:t>
      </w:r>
      <w:r w:rsidR="001A24C8">
        <w:rPr>
          <w:rStyle w:val="CommentReference"/>
          <w:rFonts w:eastAsiaTheme="minorEastAsia" w:cstheme="minorBidi"/>
          <w:b w:val="0"/>
          <w:bCs w:val="0"/>
        </w:rPr>
        <w:commentReference w:id="125"/>
      </w:r>
      <w:bookmarkEnd w:id="124"/>
    </w:p>
    <w:p w14:paraId="6E3597AD" w14:textId="49F837EF" w:rsidR="00DB78BD" w:rsidRPr="00DB78BD" w:rsidRDefault="0064051D" w:rsidP="00DB78BD">
      <w:pPr>
        <w:pStyle w:val="Heading2"/>
        <w:ind w:firstLine="0"/>
        <w:rPr>
          <w:rFonts w:ascii="Times New Roman" w:hAnsi="Times New Roman"/>
          <w:b/>
          <w:bCs/>
          <w:color w:val="auto"/>
          <w:sz w:val="36"/>
        </w:rPr>
      </w:pPr>
      <w:bookmarkStart w:id="126" w:name="_Toc464590347"/>
      <w:r w:rsidRPr="00CC10E7">
        <w:rPr>
          <w:rFonts w:ascii="Times New Roman" w:hAnsi="Times New Roman"/>
          <w:b/>
          <w:bCs/>
          <w:color w:val="auto"/>
          <w:sz w:val="36"/>
        </w:rPr>
        <w:t>4.1. Phương pháp chuyển đ</w:t>
      </w:r>
      <w:r w:rsidR="00105902" w:rsidRPr="00CC10E7">
        <w:rPr>
          <w:rFonts w:ascii="Times New Roman" w:hAnsi="Times New Roman"/>
          <w:b/>
          <w:bCs/>
          <w:color w:val="auto"/>
          <w:sz w:val="36"/>
        </w:rPr>
        <w:t>ổi</w:t>
      </w:r>
      <w:bookmarkEnd w:id="126"/>
    </w:p>
    <w:p w14:paraId="68E7B0E1" w14:textId="2A492BA0" w:rsidR="00331D7D" w:rsidRDefault="00331D7D" w:rsidP="00D92180">
      <w:pPr>
        <w:pStyle w:val="Heading3"/>
        <w:ind w:firstLine="0"/>
        <w:rPr>
          <w:rFonts w:ascii="Times New Roman" w:eastAsiaTheme="minorEastAsia" w:hAnsi="Times New Roman" w:cstheme="minorBidi"/>
          <w:b/>
          <w:color w:val="auto"/>
          <w:sz w:val="30"/>
          <w:szCs w:val="22"/>
        </w:rPr>
      </w:pPr>
      <w:bookmarkStart w:id="127" w:name="_Toc464590348"/>
      <w:r w:rsidRPr="00D92180">
        <w:rPr>
          <w:rFonts w:ascii="Times New Roman" w:eastAsiaTheme="minorEastAsia" w:hAnsi="Times New Roman" w:cstheme="minorBidi"/>
          <w:b/>
          <w:color w:val="auto"/>
          <w:sz w:val="30"/>
          <w:szCs w:val="22"/>
        </w:rPr>
        <w:t>4.1.1. Thuật toán chuyển đổi</w:t>
      </w:r>
      <w:bookmarkEnd w:id="127"/>
    </w:p>
    <w:p w14:paraId="1468987D" w14:textId="025B2035" w:rsidR="004B1286" w:rsidRDefault="004B1286" w:rsidP="004B1286">
      <w:pPr>
        <w:ind w:firstLine="0"/>
      </w:pPr>
      <w:r>
        <w:t>Đầu vào (Input): Một LTS.</w:t>
      </w:r>
    </w:p>
    <w:p w14:paraId="0BAEBFFE" w14:textId="77777777" w:rsidR="004B1286" w:rsidRDefault="004B1286" w:rsidP="004B1286">
      <w:pPr>
        <w:ind w:firstLine="0"/>
      </w:pPr>
      <w:r>
        <w:t xml:space="preserve">Đầu ra (Output): Dạng đặc tả sử dụng hàm logic và bảng ánh xạ. </w:t>
      </w:r>
    </w:p>
    <w:p w14:paraId="2B0D269C" w14:textId="77777777" w:rsidR="004B1286" w:rsidRDefault="004B1286" w:rsidP="004B1286">
      <w:pPr>
        <w:ind w:firstLine="0"/>
      </w:pPr>
      <w:r>
        <w:t>Thuật toán chia làm 4 bước:</w:t>
      </w:r>
    </w:p>
    <w:p w14:paraId="6FC94880" w14:textId="77777777" w:rsidR="004B1286" w:rsidRDefault="004B1286" w:rsidP="004B1286">
      <w:pPr>
        <w:pStyle w:val="ListParagraph"/>
        <w:numPr>
          <w:ilvl w:val="0"/>
          <w:numId w:val="26"/>
        </w:numPr>
      </w:pPr>
      <w:r>
        <w:t>Bước 1: Mã hóa tập các trạng thái đầu vào - Thuật toán 3.1.</w:t>
      </w:r>
    </w:p>
    <w:p w14:paraId="596BD8C1" w14:textId="77777777" w:rsidR="004B1286" w:rsidRDefault="004B1286" w:rsidP="004B1286">
      <w:pPr>
        <w:pStyle w:val="ListParagraph"/>
        <w:numPr>
          <w:ilvl w:val="0"/>
          <w:numId w:val="26"/>
        </w:numPr>
      </w:pPr>
      <w:r>
        <w:t>Bước 2: Mã hóa tập các trạng thái đầu ra - Thuật toán 3.1.</w:t>
      </w:r>
    </w:p>
    <w:p w14:paraId="55FD6E10" w14:textId="77777777" w:rsidR="004B1286" w:rsidRDefault="004B1286" w:rsidP="004B1286">
      <w:pPr>
        <w:pStyle w:val="ListParagraph"/>
        <w:numPr>
          <w:ilvl w:val="0"/>
          <w:numId w:val="26"/>
        </w:numPr>
      </w:pPr>
      <w:r>
        <w:t>Bước 3: Mã hóa tập các sự kiện - Thuật toán 3.1.</w:t>
      </w:r>
    </w:p>
    <w:p w14:paraId="541B6733" w14:textId="76AB27D1" w:rsidR="00DB78BD" w:rsidRDefault="004B1286" w:rsidP="004B1286">
      <w:pPr>
        <w:pStyle w:val="ListParagraph"/>
        <w:numPr>
          <w:ilvl w:val="0"/>
          <w:numId w:val="26"/>
        </w:numPr>
      </w:pPr>
      <w:r>
        <w:t>Bước 4: Mã hóa tập các chuyển trạng thái - Thuật toán 3.2.</w:t>
      </w:r>
    </w:p>
    <w:p w14:paraId="38A29F00" w14:textId="1D5FD155" w:rsidR="00AD5CCE" w:rsidRPr="00AD5CCE" w:rsidRDefault="00AD5CCE" w:rsidP="00AD5CCE">
      <w:pPr>
        <w:spacing w:before="240" w:line="360" w:lineRule="auto"/>
      </w:pPr>
      <w:r w:rsidRPr="00AD5CCE">
        <w:t>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w:t>
      </w:r>
      <w:r>
        <w:rPr>
          <w:vertAlign w:val="subscript"/>
        </w:rPr>
        <w:t>1</w:t>
      </w:r>
      <w:r w:rsidRPr="00AD5CCE">
        <w:t>, hoặc nếu chúng ta tiến hành mã hõa tập các trạng thái đầu ra Q</w:t>
      </w:r>
      <w:r w:rsidR="00047642">
        <w:rPr>
          <w:vertAlign w:val="subscript"/>
        </w:rPr>
        <w:t>2</w:t>
      </w:r>
      <w:r w:rsidRPr="00AD5CCE">
        <w:t xml:space="preserve"> thì đầu vào cho thuật toán mã hóa sẽ là tập các trạng thái đầu ra Q</w:t>
      </w:r>
      <w:r w:rsidR="00D82818">
        <w:rPr>
          <w:vertAlign w:val="subscript"/>
        </w:rPr>
        <w:t>2</w:t>
      </w:r>
      <w:r w:rsidRPr="00AD5CCE">
        <w:t xml:space="preserve"> và nếu chúng ta tiến hành mã hóa tập các sự kiện Σ thì đầu vào cho thuật toán mã hóa sẽ là tập các sự kiện Σ. </w:t>
      </w:r>
    </w:p>
    <w:p w14:paraId="51BAA767" w14:textId="59FA0DB1"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Thuật toán 3.1: Thuật toán mã hóa một tập hợp </w:t>
      </w:r>
    </w:p>
    <w:p w14:paraId="00B5038C"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Đầu vào: Một tập hợp A (A là tập các trạng thái đầu vào hoặc A là tập các trạng thái đầu ra hoặc A là tập các sự kiện) </w:t>
      </w:r>
    </w:p>
    <w:p w14:paraId="3B55BF4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Đầu ra : Tập hợp các phần tử của tập hợp A đã được mã hóa và bảng ánh xạ </w:t>
      </w:r>
    </w:p>
    <w:p w14:paraId="6397706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 </w:t>
      </w:r>
      <w:r w:rsidRPr="00AD5CCE">
        <w:rPr>
          <w:rFonts w:cs="Times New Roman"/>
          <w:b/>
          <w:sz w:val="24"/>
          <w:szCs w:val="24"/>
        </w:rPr>
        <w:t>if</w:t>
      </w:r>
      <w:r w:rsidRPr="00AD5CCE">
        <w:rPr>
          <w:rFonts w:cs="Times New Roman"/>
          <w:sz w:val="24"/>
          <w:szCs w:val="24"/>
        </w:rPr>
        <w:t xml:space="preserve"> |A| = 1 </w:t>
      </w:r>
      <w:r w:rsidRPr="00AD5CCE">
        <w:rPr>
          <w:rFonts w:cs="Times New Roman"/>
          <w:b/>
          <w:sz w:val="24"/>
          <w:szCs w:val="24"/>
        </w:rPr>
        <w:t xml:space="preserve">then </w:t>
      </w:r>
    </w:p>
    <w:p w14:paraId="43BF85B8"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2  |  z = 1 </w:t>
      </w:r>
    </w:p>
    <w:p w14:paraId="2579B212"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3 </w:t>
      </w:r>
      <w:r w:rsidRPr="00AD5CCE">
        <w:rPr>
          <w:rFonts w:cs="Times New Roman"/>
          <w:b/>
          <w:sz w:val="24"/>
          <w:szCs w:val="24"/>
        </w:rPr>
        <w:t xml:space="preserve">else </w:t>
      </w:r>
    </w:p>
    <w:p w14:paraId="48B1284B" w14:textId="47AFE5FE"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3360" behindDoc="0" locked="0" layoutInCell="1" allowOverlap="1" wp14:anchorId="38A5AB65" wp14:editId="0ABB1F64">
                <wp:simplePos x="0" y="0"/>
                <wp:positionH relativeFrom="column">
                  <wp:posOffset>342899</wp:posOffset>
                </wp:positionH>
                <wp:positionV relativeFrom="paragraph">
                  <wp:posOffset>276860</wp:posOffset>
                </wp:positionV>
                <wp:extent cx="0" cy="525780"/>
                <wp:effectExtent l="0" t="0" r="0"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1E8B71" id="Straight Connector 19"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21.8pt" to="27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" strokecolor="black [3200]" strokeweight=".5pt">
                <v:stroke joinstyle="miter"/>
                <o:lock v:ext="edit" shapetype="f"/>
              </v:line>
            </w:pict>
          </mc:Fallback>
        </mc:AlternateContent>
      </w:r>
      <w:r>
        <w:rPr>
          <w:noProof/>
          <w:lang w:eastAsia="en-US"/>
        </w:rPr>
        <mc:AlternateContent>
          <mc:Choice Requires="wps">
            <w:drawing>
              <wp:anchor distT="0" distB="0" distL="114300" distR="114300" simplePos="0" relativeHeight="251662336" behindDoc="0" locked="0" layoutInCell="1" allowOverlap="1" wp14:anchorId="729D51E8" wp14:editId="69A4EAB3">
                <wp:simplePos x="0" y="0"/>
                <wp:positionH relativeFrom="column">
                  <wp:posOffset>152400</wp:posOffset>
                </wp:positionH>
                <wp:positionV relativeFrom="paragraph">
                  <wp:posOffset>48260</wp:posOffset>
                </wp:positionV>
                <wp:extent cx="7620" cy="1783080"/>
                <wp:effectExtent l="0" t="0" r="1143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15924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8pt" to="12.6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" strokecolor="black [3200]" strokeweight=".5pt">
                <v:stroke joinstyle="miter"/>
                <o:lock v:ext="edit" shapetype="f"/>
              </v:line>
            </w:pict>
          </mc:Fallback>
        </mc:AlternateContent>
      </w:r>
      <w:r w:rsidR="00AD5CCE" w:rsidRPr="00AD5CCE">
        <w:rPr>
          <w:rFonts w:cs="Times New Roman"/>
          <w:sz w:val="24"/>
          <w:szCs w:val="24"/>
        </w:rPr>
        <w:t xml:space="preserve">4     </w:t>
      </w:r>
      <w:r w:rsidR="00AD5CCE" w:rsidRPr="00AD5CCE">
        <w:rPr>
          <w:rFonts w:cs="Times New Roman"/>
          <w:b/>
          <w:sz w:val="24"/>
          <w:szCs w:val="24"/>
        </w:rPr>
        <w:t xml:space="preserve">if </w:t>
      </w:r>
      <w:r w:rsidR="00AD5CCE" w:rsidRPr="00AD5CCE">
        <w:rPr>
          <w:rFonts w:cs="Times New Roman"/>
          <w:i/>
          <w:sz w:val="24"/>
          <w:szCs w:val="24"/>
        </w:rPr>
        <w:t>log</w:t>
      </w:r>
      <w:r w:rsidR="00AD5CCE" w:rsidRPr="00AD5CCE">
        <w:rPr>
          <w:rFonts w:cs="Times New Roman"/>
          <w:sz w:val="24"/>
          <w:szCs w:val="24"/>
          <w:vertAlign w:val="subscript"/>
        </w:rPr>
        <w:t>2</w:t>
      </w:r>
      <w:r w:rsidR="00AD5CCE" w:rsidRPr="00AD5CCE">
        <w:rPr>
          <w:rFonts w:cs="Times New Roman"/>
          <w:sz w:val="24"/>
          <w:szCs w:val="24"/>
        </w:rPr>
        <w:t xml:space="preserve">(|A|) </w:t>
      </w:r>
      <w:r w:rsidR="00AD5CCE" w:rsidRPr="00AD5CCE">
        <w:rPr>
          <w:rFonts w:cs="Times New Roman"/>
          <w:i/>
          <w:sz w:val="24"/>
          <w:szCs w:val="24"/>
        </w:rPr>
        <w:t>là số nguyên</w:t>
      </w:r>
      <w:r w:rsidR="00AD5CCE" w:rsidRPr="00AD5CCE">
        <w:rPr>
          <w:rFonts w:cs="Times New Roman"/>
          <w:sz w:val="24"/>
          <w:szCs w:val="24"/>
        </w:rPr>
        <w:t xml:space="preserve"> </w:t>
      </w:r>
      <w:r w:rsidR="00AD5CCE" w:rsidRPr="00AD5CCE">
        <w:rPr>
          <w:rFonts w:cs="Times New Roman"/>
          <w:b/>
          <w:sz w:val="24"/>
          <w:szCs w:val="24"/>
        </w:rPr>
        <w:t>then</w:t>
      </w:r>
      <w:r w:rsidR="00AD5CCE" w:rsidRPr="00AD5CCE">
        <w:rPr>
          <w:rFonts w:cs="Times New Roman"/>
          <w:sz w:val="24"/>
          <w:szCs w:val="24"/>
        </w:rPr>
        <w:t xml:space="preserve"> </w:t>
      </w:r>
    </w:p>
    <w:p w14:paraId="4F639139"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lastRenderedPageBreak/>
        <w:t xml:space="preserve">5           z = </w:t>
      </w:r>
      <w:r w:rsidRPr="00AD5CCE">
        <w:rPr>
          <w:rFonts w:cs="Times New Roman"/>
          <w:i/>
          <w:sz w:val="24"/>
          <w:szCs w:val="24"/>
        </w:rPr>
        <w:t>log</w:t>
      </w:r>
      <w:r w:rsidRPr="00AD5CCE">
        <w:rPr>
          <w:rFonts w:cs="Times New Roman"/>
          <w:sz w:val="24"/>
          <w:szCs w:val="24"/>
          <w:vertAlign w:val="subscript"/>
        </w:rPr>
        <w:t>2</w:t>
      </w:r>
      <w:r w:rsidRPr="00AD5CCE">
        <w:rPr>
          <w:rFonts w:cs="Times New Roman"/>
          <w:sz w:val="24"/>
          <w:szCs w:val="24"/>
        </w:rPr>
        <w:t xml:space="preserve">(|A|) </w:t>
      </w:r>
    </w:p>
    <w:p w14:paraId="39C71897" w14:textId="7987DF9F" w:rsidR="00AD5CCE" w:rsidRPr="00AD5CCE" w:rsidRDefault="007527B6" w:rsidP="00AD5CCE">
      <w:pPr>
        <w:pStyle w:val="ListParagraph"/>
        <w:numPr>
          <w:ilvl w:val="0"/>
          <w:numId w:val="26"/>
        </w:numPr>
        <w:spacing w:before="240" w:line="360" w:lineRule="auto"/>
        <w:rPr>
          <w:rFonts w:cs="Times New Roman"/>
          <w:b/>
          <w:sz w:val="24"/>
          <w:szCs w:val="24"/>
        </w:rPr>
      </w:pPr>
      <w:r>
        <w:rPr>
          <w:noProof/>
          <w:lang w:eastAsia="en-US"/>
        </w:rPr>
        <mc:AlternateContent>
          <mc:Choice Requires="wps">
            <w:drawing>
              <wp:anchor distT="0" distB="0" distL="114299" distR="114299" simplePos="0" relativeHeight="251664384" behindDoc="0" locked="0" layoutInCell="1" allowOverlap="1" wp14:anchorId="6DEA54B3" wp14:editId="51064B69">
                <wp:simplePos x="0" y="0"/>
                <wp:positionH relativeFrom="column">
                  <wp:posOffset>342899</wp:posOffset>
                </wp:positionH>
                <wp:positionV relativeFrom="paragraph">
                  <wp:posOffset>330200</wp:posOffset>
                </wp:positionV>
                <wp:extent cx="0" cy="49530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885240B" id="Straight Connector 20"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7pt,26pt" to="2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" strokecolor="black [3200]" strokeweight=".5pt">
                <v:stroke joinstyle="miter"/>
                <o:lock v:ext="edit" shapetype="f"/>
              </v:line>
            </w:pict>
          </mc:Fallback>
        </mc:AlternateContent>
      </w:r>
      <w:r w:rsidR="00AD5CCE" w:rsidRPr="00AD5CCE">
        <w:rPr>
          <w:rFonts w:cs="Times New Roman"/>
          <w:sz w:val="24"/>
          <w:szCs w:val="24"/>
        </w:rPr>
        <w:t xml:space="preserve">6    </w:t>
      </w:r>
      <w:r w:rsidR="00AD5CCE" w:rsidRPr="00AD5CCE">
        <w:rPr>
          <w:rFonts w:cs="Times New Roman"/>
          <w:b/>
          <w:sz w:val="24"/>
          <w:szCs w:val="24"/>
        </w:rPr>
        <w:t xml:space="preserve"> else </w:t>
      </w:r>
    </w:p>
    <w:p w14:paraId="26072D60"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7           z = [log</w:t>
      </w:r>
      <w:r w:rsidRPr="00AD5CCE">
        <w:rPr>
          <w:rFonts w:cs="Times New Roman"/>
          <w:sz w:val="24"/>
          <w:szCs w:val="24"/>
          <w:vertAlign w:val="subscript"/>
        </w:rPr>
        <w:t>2</w:t>
      </w:r>
      <w:r w:rsidRPr="00AD5CCE">
        <w:rPr>
          <w:rFonts w:cs="Times New Roman"/>
          <w:sz w:val="24"/>
          <w:szCs w:val="24"/>
        </w:rPr>
        <w:t xml:space="preserve">(|A|)] + 1 </w:t>
      </w:r>
    </w:p>
    <w:p w14:paraId="7C64918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8     </w:t>
      </w:r>
      <w:r w:rsidRPr="00AD5CCE">
        <w:rPr>
          <w:rFonts w:cs="Times New Roman"/>
          <w:b/>
          <w:sz w:val="24"/>
          <w:szCs w:val="24"/>
        </w:rPr>
        <w:t xml:space="preserve">end </w:t>
      </w:r>
    </w:p>
    <w:p w14:paraId="392F6665"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9 </w:t>
      </w:r>
      <w:r w:rsidRPr="00AD5CCE">
        <w:rPr>
          <w:rFonts w:cs="Times New Roman"/>
          <w:b/>
          <w:sz w:val="24"/>
          <w:szCs w:val="24"/>
        </w:rPr>
        <w:t xml:space="preserve">end </w:t>
      </w:r>
    </w:p>
    <w:p w14:paraId="6A780AD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10 </w:t>
      </w:r>
      <w:r w:rsidRPr="00AD5CCE">
        <w:rPr>
          <w:rFonts w:cs="Times New Roman"/>
          <w:b/>
          <w:sz w:val="24"/>
          <w:szCs w:val="24"/>
        </w:rPr>
        <w:t>for</w:t>
      </w:r>
      <w:r w:rsidRPr="00AD5CCE">
        <w:rPr>
          <w:rFonts w:cs="Times New Roman"/>
          <w:sz w:val="24"/>
          <w:szCs w:val="24"/>
        </w:rPr>
        <w:t xml:space="preserve"> </w:t>
      </w:r>
      <w:r w:rsidRPr="00AD5CCE">
        <w:rPr>
          <w:rFonts w:cs="Times New Roman"/>
          <w:i/>
          <w:sz w:val="24"/>
          <w:szCs w:val="24"/>
        </w:rPr>
        <w:t>mỗi phần tử a</w:t>
      </w:r>
      <w:r w:rsidRPr="00AD5CCE">
        <w:rPr>
          <w:rFonts w:cs="Times New Roman"/>
          <w:sz w:val="24"/>
          <w:szCs w:val="24"/>
          <w:vertAlign w:val="subscript"/>
        </w:rPr>
        <w:t xml:space="preserve">i </w:t>
      </w:r>
      <w:r w:rsidRPr="00AD5CCE">
        <w:rPr>
          <w:rFonts w:cs="Times New Roman"/>
          <w:i/>
          <w:sz w:val="24"/>
          <w:szCs w:val="24"/>
        </w:rPr>
        <w:t>trong tập A</w:t>
      </w:r>
      <w:r w:rsidRPr="00AD5CCE">
        <w:rPr>
          <w:rFonts w:cs="Times New Roman"/>
          <w:sz w:val="24"/>
          <w:szCs w:val="24"/>
        </w:rPr>
        <w:t xml:space="preserve"> </w:t>
      </w:r>
      <w:r w:rsidRPr="00AD5CCE">
        <w:rPr>
          <w:rFonts w:cs="Times New Roman"/>
          <w:b/>
          <w:sz w:val="24"/>
          <w:szCs w:val="24"/>
        </w:rPr>
        <w:t>do</w:t>
      </w:r>
      <w:r w:rsidRPr="00AD5CCE">
        <w:rPr>
          <w:rFonts w:cs="Times New Roman"/>
          <w:sz w:val="24"/>
          <w:szCs w:val="24"/>
        </w:rPr>
        <w:t xml:space="preserve"> </w:t>
      </w:r>
    </w:p>
    <w:p w14:paraId="1A445490" w14:textId="674E9330"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300" distR="114300" simplePos="0" relativeHeight="251665408" behindDoc="0" locked="0" layoutInCell="1" allowOverlap="1" wp14:anchorId="7C9171D3" wp14:editId="61CF431D">
                <wp:simplePos x="0" y="0"/>
                <wp:positionH relativeFrom="column">
                  <wp:posOffset>266700</wp:posOffset>
                </wp:positionH>
                <wp:positionV relativeFrom="paragraph">
                  <wp:posOffset>74930</wp:posOffset>
                </wp:positionV>
                <wp:extent cx="22860" cy="4282440"/>
                <wp:effectExtent l="0" t="0" r="15240" b="381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428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7AF703F"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1pt,5.9pt" to="22.8pt,3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" strokecolor="black [3200]" strokeweight=".5pt">
                <v:stroke joinstyle="miter"/>
                <o:lock v:ext="edit" shapetype="f"/>
              </v:line>
            </w:pict>
          </mc:Fallback>
        </mc:AlternateContent>
      </w:r>
      <w:r w:rsidR="00AD5CCE" w:rsidRPr="00AD5CCE">
        <w:rPr>
          <w:rFonts w:cs="Times New Roman"/>
          <w:sz w:val="24"/>
          <w:szCs w:val="24"/>
        </w:rPr>
        <w:t xml:space="preserve">11       Lưu </w:t>
      </w:r>
      <w:r w:rsidR="00AD5CCE" w:rsidRPr="00AD5CCE">
        <w:rPr>
          <w:rFonts w:cs="Times New Roman"/>
          <w:i/>
          <w:sz w:val="24"/>
          <w:szCs w:val="24"/>
        </w:rPr>
        <w:t>a</w:t>
      </w:r>
      <w:r w:rsidR="00AD5CCE" w:rsidRPr="00AD5CCE">
        <w:rPr>
          <w:rFonts w:cs="Times New Roman"/>
          <w:sz w:val="24"/>
          <w:szCs w:val="24"/>
          <w:vertAlign w:val="subscript"/>
        </w:rPr>
        <w:t>i</w:t>
      </w:r>
      <w:r w:rsidR="00AD5CCE" w:rsidRPr="00AD5CCE">
        <w:rPr>
          <w:rFonts w:cs="Times New Roman"/>
          <w:sz w:val="24"/>
          <w:szCs w:val="24"/>
        </w:rPr>
        <w:t xml:space="preserve"> vào bảng ánh xạ ứng với thành phần A </w:t>
      </w:r>
    </w:p>
    <w:p w14:paraId="4A6CE138"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12       </w:t>
      </w:r>
      <w:r w:rsidRPr="00AD5CCE">
        <w:rPr>
          <w:rFonts w:cs="Times New Roman"/>
          <w:i/>
          <w:sz w:val="24"/>
          <w:szCs w:val="24"/>
        </w:rPr>
        <w:t>α</w:t>
      </w:r>
      <w:r w:rsidRPr="00AD5CCE">
        <w:rPr>
          <w:rFonts w:cs="Times New Roman"/>
          <w:sz w:val="24"/>
          <w:szCs w:val="24"/>
          <w:vertAlign w:val="subscript"/>
        </w:rPr>
        <w:t xml:space="preserve">i </w:t>
      </w:r>
      <w:r w:rsidRPr="00AD5CCE">
        <w:rPr>
          <w:rFonts w:cs="Times New Roman"/>
          <w:sz w:val="24"/>
          <w:szCs w:val="24"/>
        </w:rPr>
        <w:t xml:space="preserve">= True </w:t>
      </w:r>
    </w:p>
    <w:p w14:paraId="4E08F111"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13        k = Thứ tự của </w:t>
      </w:r>
      <w:r w:rsidRPr="00AD5CCE">
        <w:rPr>
          <w:rFonts w:cs="Times New Roman"/>
          <w:i/>
          <w:sz w:val="24"/>
          <w:szCs w:val="24"/>
        </w:rPr>
        <w:t>a</w:t>
      </w:r>
      <w:r w:rsidRPr="00AD5CCE">
        <w:rPr>
          <w:rFonts w:cs="Times New Roman"/>
          <w:sz w:val="24"/>
          <w:szCs w:val="24"/>
          <w:vertAlign w:val="subscript"/>
        </w:rPr>
        <w:t>i</w:t>
      </w:r>
      <w:r w:rsidRPr="00AD5CCE">
        <w:rPr>
          <w:rFonts w:cs="Times New Roman"/>
          <w:sz w:val="24"/>
          <w:szCs w:val="24"/>
        </w:rPr>
        <w:t xml:space="preserve"> trong A </w:t>
      </w:r>
    </w:p>
    <w:p w14:paraId="4814FD3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14        Chuyển k sang số nhị phân với độ dài z bit </w:t>
      </w:r>
    </w:p>
    <w:p w14:paraId="6842A089" w14:textId="25BC5E67"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7456" behindDoc="0" locked="0" layoutInCell="1" allowOverlap="1" wp14:anchorId="574A45C3" wp14:editId="2669039D">
                <wp:simplePos x="0" y="0"/>
                <wp:positionH relativeFrom="column">
                  <wp:posOffset>556259</wp:posOffset>
                </wp:positionH>
                <wp:positionV relativeFrom="paragraph">
                  <wp:posOffset>410210</wp:posOffset>
                </wp:positionV>
                <wp:extent cx="0" cy="2034540"/>
                <wp:effectExtent l="0" t="0" r="0" b="381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8230CB" id="Straight Connector 23"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8pt,32.3pt" to="43.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" strokecolor="black [3200]" strokeweight=".5pt">
                <v:stroke joinstyle="miter"/>
                <o:lock v:ext="edit" shapetype="f"/>
              </v:line>
            </w:pict>
          </mc:Fallback>
        </mc:AlternateContent>
      </w:r>
      <w:r w:rsidR="00AD5CCE" w:rsidRPr="00AD5CCE">
        <w:rPr>
          <w:rFonts w:cs="Times New Roman"/>
          <w:sz w:val="24"/>
          <w:szCs w:val="24"/>
        </w:rPr>
        <w:t xml:space="preserve">15        </w:t>
      </w:r>
      <w:r w:rsidR="00AD5CCE" w:rsidRPr="00AD5CCE">
        <w:rPr>
          <w:rFonts w:cs="Times New Roman"/>
          <w:b/>
          <w:sz w:val="24"/>
          <w:szCs w:val="24"/>
        </w:rPr>
        <w:t>for</w:t>
      </w:r>
      <w:r w:rsidR="00AD5CCE" w:rsidRPr="00AD5CCE">
        <w:rPr>
          <w:rFonts w:cs="Times New Roman"/>
          <w:sz w:val="24"/>
          <w:szCs w:val="24"/>
        </w:rPr>
        <w:t xml:space="preserve"> </w:t>
      </w:r>
      <w:r w:rsidR="00AD5CCE" w:rsidRPr="00AD5CCE">
        <w:rPr>
          <w:rFonts w:cs="Times New Roman"/>
          <w:i/>
          <w:sz w:val="24"/>
          <w:szCs w:val="24"/>
        </w:rPr>
        <w:t>mỗi bit trong chuỗi nhị phân biểu diễn k</w:t>
      </w:r>
      <w:r w:rsidR="00AD5CCE" w:rsidRPr="00AD5CCE">
        <w:rPr>
          <w:rFonts w:cs="Times New Roman"/>
          <w:sz w:val="24"/>
          <w:szCs w:val="24"/>
        </w:rPr>
        <w:t xml:space="preserve"> </w:t>
      </w:r>
      <w:r w:rsidR="00AD5CCE" w:rsidRPr="00AD5CCE">
        <w:rPr>
          <w:rFonts w:cs="Times New Roman"/>
          <w:b/>
          <w:sz w:val="24"/>
          <w:szCs w:val="24"/>
        </w:rPr>
        <w:t xml:space="preserve">do </w:t>
      </w:r>
    </w:p>
    <w:p w14:paraId="5F159025" w14:textId="0E2429B6"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8480" behindDoc="0" locked="0" layoutInCell="1" allowOverlap="1" wp14:anchorId="4BE60EF1" wp14:editId="483E03CA">
                <wp:simplePos x="0" y="0"/>
                <wp:positionH relativeFrom="column">
                  <wp:posOffset>739139</wp:posOffset>
                </wp:positionH>
                <wp:positionV relativeFrom="paragraph">
                  <wp:posOffset>223520</wp:posOffset>
                </wp:positionV>
                <wp:extent cx="0" cy="617220"/>
                <wp:effectExtent l="0" t="0" r="0"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35AE3B8" id="Straight Connector 24"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58.2pt,17.6pt" to="58.2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" strokecolor="black [3200]" strokeweight=".5pt">
                <v:stroke joinstyle="miter"/>
                <o:lock v:ext="edit" shapetype="f"/>
              </v:line>
            </w:pict>
          </mc:Fallback>
        </mc:AlternateContent>
      </w:r>
      <w:r w:rsidR="00AD5CCE" w:rsidRPr="00AD5CCE">
        <w:rPr>
          <w:rFonts w:cs="Times New Roman"/>
          <w:sz w:val="24"/>
          <w:szCs w:val="24"/>
        </w:rPr>
        <w:t xml:space="preserve">16             </w:t>
      </w:r>
      <w:r w:rsidR="00AD5CCE" w:rsidRPr="00AD5CCE">
        <w:rPr>
          <w:rFonts w:cs="Times New Roman"/>
          <w:b/>
          <w:sz w:val="24"/>
          <w:szCs w:val="24"/>
        </w:rPr>
        <w:t xml:space="preserve"> if</w:t>
      </w:r>
      <w:r w:rsidR="00AD5CCE" w:rsidRPr="00AD5CCE">
        <w:rPr>
          <w:rFonts w:cs="Times New Roman"/>
          <w:sz w:val="24"/>
          <w:szCs w:val="24"/>
        </w:rPr>
        <w:t xml:space="preserve"> </w:t>
      </w:r>
      <w:r w:rsidR="00AD5CCE" w:rsidRPr="00AD5CCE">
        <w:rPr>
          <w:rFonts w:cs="Times New Roman"/>
          <w:i/>
          <w:sz w:val="24"/>
          <w:szCs w:val="24"/>
        </w:rPr>
        <w:t>bit = 0</w:t>
      </w:r>
      <w:r w:rsidR="00AD5CCE" w:rsidRPr="00AD5CCE">
        <w:rPr>
          <w:rFonts w:cs="Times New Roman"/>
          <w:sz w:val="24"/>
          <w:szCs w:val="24"/>
        </w:rPr>
        <w:t xml:space="preserve"> </w:t>
      </w:r>
      <w:r w:rsidR="00AD5CCE" w:rsidRPr="00AD5CCE">
        <w:rPr>
          <w:rFonts w:cs="Times New Roman"/>
          <w:b/>
          <w:sz w:val="24"/>
          <w:szCs w:val="24"/>
        </w:rPr>
        <w:t xml:space="preserve">then </w:t>
      </w:r>
    </w:p>
    <w:p w14:paraId="5947B641"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17                  </w:t>
      </w:r>
      <w:r w:rsidRPr="00AD5CCE">
        <w:rPr>
          <w:rFonts w:cs="Times New Roman"/>
          <w:i/>
          <w:sz w:val="24"/>
          <w:szCs w:val="24"/>
        </w:rPr>
        <w:t>α</w:t>
      </w:r>
      <w:r w:rsidRPr="00AD5CCE">
        <w:rPr>
          <w:rFonts w:cs="Times New Roman"/>
          <w:sz w:val="24"/>
          <w:szCs w:val="24"/>
          <w:vertAlign w:val="subscript"/>
        </w:rPr>
        <w:t>i</w:t>
      </w:r>
      <w:r w:rsidRPr="00AD5CCE">
        <w:rPr>
          <w:rFonts w:cs="Times New Roman"/>
          <w:i/>
          <w:sz w:val="24"/>
          <w:szCs w:val="24"/>
        </w:rPr>
        <w:t xml:space="preserve"> = α</w:t>
      </w:r>
      <w:r w:rsidRPr="00AD5CCE">
        <w:rPr>
          <w:rFonts w:cs="Times New Roman"/>
          <w:sz w:val="24"/>
          <w:szCs w:val="24"/>
          <w:vertAlign w:val="subscript"/>
        </w:rPr>
        <w:t>i</w:t>
      </w:r>
      <w:r w:rsidRPr="00AD5CCE">
        <w:rPr>
          <w:rFonts w:cs="Times New Roman"/>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x</w:t>
      </w:r>
      <w:r w:rsidRPr="00AD5CCE">
        <w:rPr>
          <w:rFonts w:cs="Times New Roman"/>
          <w:sz w:val="24"/>
          <w:szCs w:val="24"/>
          <w:vertAlign w:val="subscript"/>
        </w:rPr>
        <w:t xml:space="preserve">j </w:t>
      </w:r>
    </w:p>
    <w:p w14:paraId="2F27BB26" w14:textId="6D560E41"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9504" behindDoc="0" locked="0" layoutInCell="1" allowOverlap="1" wp14:anchorId="64A4F110" wp14:editId="3416E4D8">
                <wp:simplePos x="0" y="0"/>
                <wp:positionH relativeFrom="column">
                  <wp:posOffset>739139</wp:posOffset>
                </wp:positionH>
                <wp:positionV relativeFrom="paragraph">
                  <wp:posOffset>279400</wp:posOffset>
                </wp:positionV>
                <wp:extent cx="0" cy="541020"/>
                <wp:effectExtent l="0" t="0" r="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DCA730" id="Straight Connector 7"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2pt,22pt" to="58.2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" strokecolor="black [3200]" strokeweight=".5pt">
                <v:stroke joinstyle="miter"/>
                <o:lock v:ext="edit" shapetype="f"/>
              </v:line>
            </w:pict>
          </mc:Fallback>
        </mc:AlternateContent>
      </w:r>
      <w:r w:rsidR="00AD5CCE" w:rsidRPr="00AD5CCE">
        <w:rPr>
          <w:rFonts w:cs="Times New Roman"/>
          <w:sz w:val="24"/>
          <w:szCs w:val="24"/>
        </w:rPr>
        <w:t xml:space="preserve">18             </w:t>
      </w:r>
      <w:r w:rsidR="00AD5CCE" w:rsidRPr="00AD5CCE">
        <w:rPr>
          <w:rFonts w:cs="Times New Roman"/>
          <w:b/>
          <w:sz w:val="24"/>
          <w:szCs w:val="24"/>
        </w:rPr>
        <w:t xml:space="preserve">else </w:t>
      </w:r>
    </w:p>
    <w:p w14:paraId="22436AFC"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19                  </w:t>
      </w:r>
      <w:r w:rsidRPr="00AD5CCE">
        <w:rPr>
          <w:rFonts w:cs="Times New Roman"/>
          <w:i/>
          <w:sz w:val="24"/>
          <w:szCs w:val="24"/>
        </w:rPr>
        <w:t>α</w:t>
      </w:r>
      <w:r w:rsidRPr="00AD5CCE">
        <w:rPr>
          <w:rFonts w:cs="Times New Roman"/>
          <w:sz w:val="24"/>
          <w:szCs w:val="24"/>
          <w:vertAlign w:val="subscript"/>
        </w:rPr>
        <w:t>i</w:t>
      </w:r>
      <w:r w:rsidRPr="00AD5CCE">
        <w:rPr>
          <w:rFonts w:cs="Times New Roman"/>
          <w:i/>
          <w:sz w:val="24"/>
          <w:szCs w:val="24"/>
        </w:rPr>
        <w:t xml:space="preserve"> = α</w:t>
      </w:r>
      <w:r w:rsidRPr="00AD5CCE">
        <w:rPr>
          <w:rFonts w:cs="Times New Roman"/>
          <w:sz w:val="24"/>
          <w:szCs w:val="24"/>
          <w:vertAlign w:val="subscript"/>
        </w:rPr>
        <w:t xml:space="preserve">i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x</w:t>
      </w:r>
      <w:r w:rsidRPr="00AD5CCE">
        <w:rPr>
          <w:rFonts w:cs="Times New Roman"/>
          <w:sz w:val="24"/>
          <w:szCs w:val="24"/>
          <w:vertAlign w:val="subscript"/>
        </w:rPr>
        <w:t>j</w:t>
      </w:r>
      <w:r w:rsidRPr="00AD5CCE">
        <w:rPr>
          <w:rFonts w:cs="Times New Roman"/>
          <w:sz w:val="24"/>
          <w:szCs w:val="24"/>
        </w:rPr>
        <w:t xml:space="preserve"> </w:t>
      </w:r>
    </w:p>
    <w:p w14:paraId="0F6C18A5"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20             </w:t>
      </w:r>
      <w:r w:rsidRPr="00AD5CCE">
        <w:rPr>
          <w:rFonts w:cs="Times New Roman"/>
          <w:b/>
          <w:sz w:val="24"/>
          <w:szCs w:val="24"/>
        </w:rPr>
        <w:t xml:space="preserve">end </w:t>
      </w:r>
    </w:p>
    <w:p w14:paraId="40FA3647"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21       </w:t>
      </w:r>
      <w:r w:rsidRPr="00AD5CCE">
        <w:rPr>
          <w:rFonts w:cs="Times New Roman"/>
          <w:b/>
          <w:sz w:val="24"/>
          <w:szCs w:val="24"/>
        </w:rPr>
        <w:t xml:space="preserve">end </w:t>
      </w:r>
    </w:p>
    <w:p w14:paraId="5A010E71" w14:textId="16B6C295" w:rsidR="00AD5CCE" w:rsidRPr="00AD5CCE" w:rsidRDefault="007527B6" w:rsidP="00AD5CCE">
      <w:pPr>
        <w:pStyle w:val="ListParagraph"/>
        <w:numPr>
          <w:ilvl w:val="0"/>
          <w:numId w:val="26"/>
        </w:numPr>
        <w:tabs>
          <w:tab w:val="left" w:pos="720"/>
        </w:tabs>
        <w:spacing w:before="240" w:line="360" w:lineRule="auto"/>
        <w:rPr>
          <w:rFonts w:cs="Times New Roman"/>
          <w:sz w:val="24"/>
          <w:szCs w:val="24"/>
        </w:rPr>
      </w:pPr>
      <w:r>
        <w:rPr>
          <w:noProof/>
          <w:lang w:eastAsia="en-US"/>
        </w:rPr>
        <mc:AlternateContent>
          <mc:Choice Requires="wps">
            <w:drawing>
              <wp:anchor distT="0" distB="0" distL="114299" distR="114299" simplePos="0" relativeHeight="251666432" behindDoc="0" locked="0" layoutInCell="1" allowOverlap="1" wp14:anchorId="7816F924" wp14:editId="55AE31BB">
                <wp:simplePos x="0" y="0"/>
                <wp:positionH relativeFrom="column">
                  <wp:posOffset>266699</wp:posOffset>
                </wp:positionH>
                <wp:positionV relativeFrom="paragraph">
                  <wp:posOffset>-15240</wp:posOffset>
                </wp:positionV>
                <wp:extent cx="0" cy="358140"/>
                <wp:effectExtent l="0" t="0" r="0" b="38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709D0" id="Straight Connector 8"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pt,-1.2pt" to="2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" strokecolor="black [3200]" strokeweight=".5pt">
                <v:stroke joinstyle="miter"/>
                <o:lock v:ext="edit" shapetype="f"/>
              </v:line>
            </w:pict>
          </mc:Fallback>
        </mc:AlternateContent>
      </w:r>
      <w:r w:rsidR="00AD5CCE" w:rsidRPr="00AD5CCE">
        <w:rPr>
          <w:rFonts w:cs="Times New Roman"/>
          <w:sz w:val="24"/>
          <w:szCs w:val="24"/>
        </w:rPr>
        <w:t xml:space="preserve">22       Lưu </w:t>
      </w:r>
      <w:r w:rsidR="00AD5CCE" w:rsidRPr="00AD5CCE">
        <w:rPr>
          <w:rFonts w:cs="Times New Roman"/>
          <w:i/>
          <w:sz w:val="24"/>
          <w:szCs w:val="24"/>
        </w:rPr>
        <w:t>α</w:t>
      </w:r>
      <w:r w:rsidR="00AD5CCE" w:rsidRPr="00AD5CCE">
        <w:rPr>
          <w:rFonts w:cs="Times New Roman"/>
          <w:sz w:val="24"/>
          <w:szCs w:val="24"/>
          <w:vertAlign w:val="subscript"/>
        </w:rPr>
        <w:t>i</w:t>
      </w:r>
      <w:r w:rsidR="00AD5CCE" w:rsidRPr="00AD5CCE">
        <w:rPr>
          <w:rFonts w:cs="Times New Roman"/>
          <w:i/>
          <w:sz w:val="24"/>
          <w:szCs w:val="24"/>
        </w:rPr>
        <w:t xml:space="preserve"> </w:t>
      </w:r>
      <w:r w:rsidR="00AD5CCE" w:rsidRPr="00AD5CCE">
        <w:rPr>
          <w:rFonts w:cs="Times New Roman"/>
          <w:sz w:val="24"/>
          <w:szCs w:val="24"/>
        </w:rPr>
        <w:t xml:space="preserve">vào bảng ánh xạ ứng với vị trí của phần tử </w:t>
      </w:r>
      <w:r w:rsidR="00AD5CCE" w:rsidRPr="00AD5CCE">
        <w:rPr>
          <w:rFonts w:cs="Times New Roman"/>
          <w:i/>
          <w:sz w:val="24"/>
          <w:szCs w:val="24"/>
        </w:rPr>
        <w:t>a</w:t>
      </w:r>
      <w:r w:rsidR="00AD5CCE" w:rsidRPr="00AD5CCE">
        <w:rPr>
          <w:rFonts w:cs="Times New Roman"/>
          <w:sz w:val="24"/>
          <w:szCs w:val="24"/>
          <w:vertAlign w:val="subscript"/>
        </w:rPr>
        <w:t xml:space="preserve">i </w:t>
      </w:r>
      <w:r w:rsidR="00AD5CCE" w:rsidRPr="00AD5CCE">
        <w:rPr>
          <w:rFonts w:cs="Times New Roman"/>
          <w:sz w:val="24"/>
          <w:szCs w:val="24"/>
        </w:rPr>
        <w:t xml:space="preserve">trong thành phần </w:t>
      </w:r>
      <w:r w:rsidR="00AD5CCE" w:rsidRPr="00AD5CCE">
        <w:rPr>
          <w:rFonts w:cs="Times New Roman"/>
          <w:b/>
          <w:sz w:val="24"/>
          <w:szCs w:val="24"/>
        </w:rPr>
        <w:t xml:space="preserve">A </w:t>
      </w:r>
    </w:p>
    <w:p w14:paraId="7593FE48" w14:textId="73E92114" w:rsidR="00AD5CCE" w:rsidRPr="00AD5CCE" w:rsidRDefault="007527B6" w:rsidP="00AD5CCE">
      <w:pPr>
        <w:pStyle w:val="ListParagraph"/>
        <w:numPr>
          <w:ilvl w:val="0"/>
          <w:numId w:val="26"/>
        </w:numPr>
        <w:tabs>
          <w:tab w:val="left" w:pos="720"/>
        </w:tabs>
        <w:spacing w:before="240" w:line="360" w:lineRule="auto"/>
        <w:rPr>
          <w:rFonts w:cs="Times New Roman"/>
          <w:sz w:val="24"/>
          <w:szCs w:val="24"/>
        </w:rPr>
      </w:pPr>
      <w:r>
        <w:rPr>
          <w:noProof/>
          <w:lang w:eastAsia="en-US"/>
        </w:rPr>
        <mc:AlternateContent>
          <mc:Choice Requires="wps">
            <w:drawing>
              <wp:anchor distT="0" distB="0" distL="114300" distR="114300" simplePos="0" relativeHeight="251670528" behindDoc="0" locked="0" layoutInCell="1" allowOverlap="1" wp14:anchorId="2F854AC2" wp14:editId="1D4179C4">
                <wp:simplePos x="0" y="0"/>
                <wp:positionH relativeFrom="column">
                  <wp:posOffset>15240</wp:posOffset>
                </wp:positionH>
                <wp:positionV relativeFrom="paragraph">
                  <wp:posOffset>356870</wp:posOffset>
                </wp:positionV>
                <wp:extent cx="5897880" cy="15240"/>
                <wp:effectExtent l="0" t="0" r="7620" b="381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97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F7C2D0"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8.1pt" to="465.6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" strokecolor="black [3200]" strokeweight=".5pt">
                <v:stroke joinstyle="miter"/>
                <o:lock v:ext="edit" shapetype="f"/>
              </v:line>
            </w:pict>
          </mc:Fallback>
        </mc:AlternateContent>
      </w:r>
      <w:r w:rsidR="00AD5CCE" w:rsidRPr="00AD5CCE">
        <w:rPr>
          <w:rFonts w:cs="Times New Roman"/>
          <w:sz w:val="24"/>
          <w:szCs w:val="24"/>
        </w:rPr>
        <w:t xml:space="preserve">23  </w:t>
      </w:r>
      <w:r w:rsidR="00AD5CCE" w:rsidRPr="00AD5CCE">
        <w:rPr>
          <w:rFonts w:cs="Times New Roman"/>
          <w:b/>
          <w:sz w:val="24"/>
          <w:szCs w:val="24"/>
        </w:rPr>
        <w:t xml:space="preserve">end </w:t>
      </w:r>
    </w:p>
    <w:p w14:paraId="498F0C50"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      Với A là tập các phần tử cần mã hóa A = {a</w:t>
      </w:r>
      <w:r w:rsidRPr="00AD5CCE">
        <w:rPr>
          <w:rFonts w:cs="Times New Roman"/>
          <w:sz w:val="24"/>
          <w:szCs w:val="24"/>
          <w:vertAlign w:val="subscript"/>
        </w:rPr>
        <w:t>0</w:t>
      </w:r>
      <w:r w:rsidRPr="00AD5CCE">
        <w:rPr>
          <w:rFonts w:cs="Times New Roman"/>
          <w:sz w:val="24"/>
          <w:szCs w:val="24"/>
        </w:rPr>
        <w:t>, a</w:t>
      </w:r>
      <w:r w:rsidRPr="00AD5CCE">
        <w:rPr>
          <w:rFonts w:cs="Times New Roman"/>
          <w:sz w:val="24"/>
          <w:szCs w:val="24"/>
          <w:vertAlign w:val="subscript"/>
        </w:rPr>
        <w:t>1</w:t>
      </w:r>
      <w:r w:rsidRPr="00AD5CCE">
        <w:rPr>
          <w:rFonts w:cs="Times New Roman"/>
          <w:sz w:val="24"/>
          <w:szCs w:val="24"/>
        </w:rPr>
        <w:t>, ..., a</w:t>
      </w:r>
      <w:r w:rsidRPr="00AD5CCE">
        <w:rPr>
          <w:rFonts w:cs="Times New Roman"/>
          <w:sz w:val="24"/>
          <w:szCs w:val="24"/>
          <w:vertAlign w:val="subscript"/>
        </w:rPr>
        <w:t>n</w:t>
      </w:r>
      <w:r w:rsidRPr="00AD5CCE">
        <w:rPr>
          <w:rFonts w:cs="Times New Roman"/>
          <w:sz w:val="24"/>
          <w:szCs w:val="24"/>
        </w:rPr>
        <w:t>}. Từ bước (1) - (9), ta sẽ xác định được số biến logic cần dùng để mã hóa tất cả các phần tử của tập hợp A, gọi z là số biến logic cần dùng. Gọi X = {x</w:t>
      </w:r>
      <w:r w:rsidRPr="00AD5CCE">
        <w:rPr>
          <w:rFonts w:cs="Times New Roman"/>
          <w:sz w:val="24"/>
          <w:szCs w:val="24"/>
          <w:vertAlign w:val="subscript"/>
        </w:rPr>
        <w:t>1</w:t>
      </w:r>
      <w:r w:rsidRPr="00AD5CCE">
        <w:rPr>
          <w:rFonts w:cs="Times New Roman"/>
          <w:sz w:val="24"/>
          <w:szCs w:val="24"/>
        </w:rPr>
        <w:t>, x</w:t>
      </w:r>
      <w:r w:rsidRPr="00AD5CCE">
        <w:rPr>
          <w:rFonts w:cs="Times New Roman"/>
          <w:sz w:val="24"/>
          <w:szCs w:val="24"/>
          <w:vertAlign w:val="subscript"/>
        </w:rPr>
        <w:t>2</w:t>
      </w:r>
      <w:r w:rsidRPr="00AD5CCE">
        <w:rPr>
          <w:rFonts w:cs="Times New Roman"/>
          <w:sz w:val="24"/>
          <w:szCs w:val="24"/>
        </w:rPr>
        <w:t>, ..., x</w:t>
      </w:r>
      <w:r w:rsidRPr="00AD5CCE">
        <w:rPr>
          <w:rFonts w:cs="Times New Roman"/>
          <w:sz w:val="24"/>
          <w:szCs w:val="24"/>
          <w:vertAlign w:val="subscript"/>
        </w:rPr>
        <w:t>z</w:t>
      </w:r>
      <w:r w:rsidRPr="00AD5CCE">
        <w:rPr>
          <w:rFonts w:cs="Times New Roman"/>
          <w:sz w:val="24"/>
          <w:szCs w:val="24"/>
        </w:rPr>
        <w:t>} là tập các biến logic dùng để mã hóa các phần tử của A. Mỗi phần tử ai trong A sẽ được biểu diễn dưới dạng x</w:t>
      </w:r>
      <w:r w:rsidRPr="00AD5CCE">
        <w:rPr>
          <w:rFonts w:cs="Times New Roman"/>
          <w:sz w:val="24"/>
          <w:szCs w:val="24"/>
          <w:vertAlign w:val="subscript"/>
        </w:rPr>
        <w:t>1</w:t>
      </w:r>
      <w:r w:rsidRPr="00AD5CCE">
        <w:rPr>
          <w:rFonts w:cs="Times New Roman"/>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x</w:t>
      </w:r>
      <w:r w:rsidRPr="00AD5CCE">
        <w:rPr>
          <w:rFonts w:cs="Times New Roman"/>
          <w:sz w:val="24"/>
          <w:szCs w:val="24"/>
          <w:vertAlign w:val="subscript"/>
        </w:rPr>
        <w:t xml:space="preserve">2 </w:t>
      </w:r>
      <w:r w:rsidRPr="00AD5CCE">
        <w:rPr>
          <w:rFonts w:ascii="Cambria Math" w:hAnsi="Cambria Math" w:cs="Cambria Math"/>
          <w:sz w:val="24"/>
          <w:szCs w:val="24"/>
        </w:rPr>
        <w:t>∧</w:t>
      </w:r>
      <w:r w:rsidRPr="00AD5CCE">
        <w:rPr>
          <w:rFonts w:cs="Times New Roman"/>
          <w:sz w:val="24"/>
          <w:szCs w:val="24"/>
        </w:rPr>
        <w:t xml:space="preserve"> ... </w:t>
      </w:r>
      <w:r w:rsidRPr="00AD5CCE">
        <w:rPr>
          <w:rFonts w:ascii="Cambria Math" w:hAnsi="Cambria Math" w:cs="Cambria Math"/>
          <w:sz w:val="24"/>
          <w:szCs w:val="24"/>
        </w:rPr>
        <w:t>∧</w:t>
      </w:r>
      <w:r w:rsidRPr="00AD5CCE">
        <w:rPr>
          <w:rFonts w:cs="Times New Roman"/>
          <w:sz w:val="24"/>
          <w:szCs w:val="24"/>
        </w:rPr>
        <w:t xml:space="preserve"> x</w:t>
      </w:r>
      <w:r w:rsidRPr="00AD5CCE">
        <w:rPr>
          <w:rFonts w:cs="Times New Roman"/>
          <w:sz w:val="24"/>
          <w:szCs w:val="24"/>
          <w:vertAlign w:val="subscript"/>
        </w:rPr>
        <w:t>z</w:t>
      </w:r>
      <w:r w:rsidRPr="00AD5CCE">
        <w:rPr>
          <w:rFonts w:cs="Times New Roman"/>
          <w:sz w:val="24"/>
          <w:szCs w:val="24"/>
        </w:rPr>
        <w:t>. Xét một phần tử bất kì a</w:t>
      </w:r>
      <w:r w:rsidRPr="00AD5CCE">
        <w:rPr>
          <w:rFonts w:cs="Times New Roman"/>
          <w:sz w:val="24"/>
          <w:szCs w:val="24"/>
          <w:vertAlign w:val="subscript"/>
        </w:rPr>
        <w:t>i</w:t>
      </w:r>
      <w:r w:rsidRPr="00AD5CCE">
        <w:rPr>
          <w:rFonts w:cs="Times New Roman"/>
          <w:sz w:val="24"/>
          <w:szCs w:val="24"/>
        </w:rPr>
        <w:t xml:space="preserve"> trong tập A, theo bước (13) ta xác định được thứ tự của a</w:t>
      </w:r>
      <w:r w:rsidRPr="00AD5CCE">
        <w:rPr>
          <w:rFonts w:cs="Times New Roman"/>
          <w:sz w:val="24"/>
          <w:szCs w:val="24"/>
          <w:vertAlign w:val="subscript"/>
        </w:rPr>
        <w:t>i</w:t>
      </w:r>
      <w:r w:rsidRPr="00AD5CCE">
        <w:rPr>
          <w:rFonts w:cs="Times New Roman"/>
          <w:sz w:val="24"/>
          <w:szCs w:val="24"/>
        </w:rPr>
        <w:t xml:space="preserve"> trong tập A là k, theo bước (14) thì k sẽ biểu diễn dưới dạng số nhị phân z bit. Theo bước (15) - (20) chúng ta sẽ mã hóa được phần tử a</w:t>
      </w:r>
      <w:r w:rsidRPr="00AD5CCE">
        <w:rPr>
          <w:rFonts w:cs="Times New Roman"/>
          <w:sz w:val="24"/>
          <w:szCs w:val="24"/>
          <w:vertAlign w:val="subscript"/>
        </w:rPr>
        <w:t xml:space="preserve">i </w:t>
      </w:r>
      <w:r w:rsidRPr="00AD5CCE">
        <w:rPr>
          <w:rFonts w:cs="Times New Roman"/>
          <w:sz w:val="24"/>
          <w:szCs w:val="24"/>
        </w:rPr>
        <w:t>. Thêm vào đó, theo bước (22) dạng biểu diễn của phần tử ai sẽ được lưu vào trong bảng ánh xạ. Bởi vì, thứ tự của mỗi phần tử trong a</w:t>
      </w:r>
      <w:r w:rsidRPr="00AD5CCE">
        <w:rPr>
          <w:rFonts w:cs="Times New Roman"/>
          <w:sz w:val="24"/>
          <w:szCs w:val="24"/>
          <w:vertAlign w:val="subscript"/>
        </w:rPr>
        <w:t>i</w:t>
      </w:r>
      <w:r w:rsidRPr="00AD5CCE">
        <w:rPr>
          <w:rFonts w:cs="Times New Roman"/>
          <w:sz w:val="24"/>
          <w:szCs w:val="24"/>
        </w:rPr>
        <w:t xml:space="preserve"> là duy nhất nên số nhị phân biểu diễn thứ tự của phần tử a</w:t>
      </w:r>
      <w:r w:rsidRPr="00AD5CCE">
        <w:rPr>
          <w:rFonts w:cs="Times New Roman"/>
          <w:sz w:val="24"/>
          <w:szCs w:val="24"/>
          <w:vertAlign w:val="subscript"/>
        </w:rPr>
        <w:t>i</w:t>
      </w:r>
      <w:r w:rsidRPr="00AD5CCE">
        <w:rPr>
          <w:rFonts w:cs="Times New Roman"/>
          <w:sz w:val="24"/>
          <w:szCs w:val="24"/>
        </w:rPr>
        <w:t xml:space="preserve"> cũng sẽ là duy nhất, vì thế dạng mã của phần tử a</w:t>
      </w:r>
      <w:r w:rsidRPr="00AD5CCE">
        <w:rPr>
          <w:rFonts w:cs="Times New Roman"/>
          <w:sz w:val="24"/>
          <w:szCs w:val="24"/>
          <w:vertAlign w:val="subscript"/>
        </w:rPr>
        <w:t>i</w:t>
      </w:r>
      <w:r w:rsidRPr="00AD5CCE">
        <w:rPr>
          <w:rFonts w:cs="Times New Roman"/>
          <w:sz w:val="24"/>
          <w:szCs w:val="24"/>
        </w:rPr>
        <w:t xml:space="preserve"> là duy nhất. Một cách tương tự cho các phần tử khác trong A, sau khi vòng lặp ở bước (1) kết thúc chúng ta được dạng mã hóa được tất cả các trạng thái của tập A. Thêm </w:t>
      </w:r>
      <w:r w:rsidRPr="00AD5CCE">
        <w:rPr>
          <w:rFonts w:cs="Times New Roman"/>
          <w:sz w:val="24"/>
          <w:szCs w:val="24"/>
        </w:rPr>
        <w:lastRenderedPageBreak/>
        <w:t>vào đó, sau khi mã hóa, các thông tin về các trạng thái và dạng mã hóa tương ứng của từng trạng thái này đều được lưu vào bảng ánh xạ. Chúng ta sẽ thấy α</w:t>
      </w:r>
      <w:r w:rsidRPr="00AD5CCE">
        <w:rPr>
          <w:rFonts w:cs="Times New Roman"/>
          <w:sz w:val="24"/>
          <w:szCs w:val="24"/>
          <w:vertAlign w:val="subscript"/>
        </w:rPr>
        <w:t xml:space="preserve">i </w:t>
      </w:r>
      <w:r w:rsidRPr="00AD5CCE">
        <w:rPr>
          <w:rFonts w:cs="Times New Roman"/>
          <w:sz w:val="24"/>
          <w:szCs w:val="24"/>
        </w:rPr>
        <w:t>= α</w:t>
      </w:r>
      <w:r w:rsidRPr="00AD5CCE">
        <w:rPr>
          <w:rFonts w:cs="Times New Roman"/>
          <w:sz w:val="24"/>
          <w:szCs w:val="24"/>
          <w:vertAlign w:val="subscript"/>
        </w:rPr>
        <w:t xml:space="preserve">i </w:t>
      </w:r>
      <w:r w:rsidRPr="00AD5CCE">
        <w:rPr>
          <w:rFonts w:cs="Times New Roman"/>
          <w:sz w:val="24"/>
          <w:szCs w:val="24"/>
          <w:highlight w:val="yellow"/>
        </w:rPr>
        <w:t xml:space="preserve">n </w:t>
      </w:r>
      <w:r w:rsidRPr="00AD5CCE">
        <w:rPr>
          <w:rFonts w:ascii="Cambria Math" w:hAnsi="Cambria Math" w:cs="Cambria Math"/>
          <w:sz w:val="24"/>
          <w:szCs w:val="24"/>
          <w:highlight w:val="yellow"/>
        </w:rPr>
        <w:t>∧</w:t>
      </w:r>
      <w:r w:rsidRPr="00AD5CCE">
        <w:rPr>
          <w:rFonts w:cs="Times New Roman"/>
          <w:sz w:val="24"/>
          <w:szCs w:val="24"/>
          <w:highlight w:val="yellow"/>
        </w:rPr>
        <w:t xml:space="preserve"> j=1</w:t>
      </w:r>
      <w:r w:rsidRPr="00AD5CCE">
        <w:rPr>
          <w:rFonts w:cs="Times New Roman"/>
          <w:sz w:val="24"/>
          <w:szCs w:val="24"/>
        </w:rPr>
        <w:t xml:space="preserve"> x</w:t>
      </w:r>
      <w:r w:rsidRPr="00AD5CCE">
        <w:rPr>
          <w:rFonts w:cs="Times New Roman"/>
          <w:sz w:val="24"/>
          <w:szCs w:val="24"/>
          <w:vertAlign w:val="subscript"/>
        </w:rPr>
        <w:t xml:space="preserve">j </w:t>
      </w:r>
      <w:r w:rsidRPr="00AD5CCE">
        <w:rPr>
          <w:rFonts w:cs="Times New Roman"/>
          <w:sz w:val="24"/>
          <w:szCs w:val="24"/>
        </w:rPr>
        <w:t>là một hàm logic biểu diễn phần tử a</w:t>
      </w:r>
      <w:r w:rsidRPr="00AD5CCE">
        <w:rPr>
          <w:rFonts w:cs="Times New Roman"/>
          <w:sz w:val="24"/>
          <w:szCs w:val="24"/>
          <w:vertAlign w:val="subscript"/>
        </w:rPr>
        <w:t xml:space="preserve">i </w:t>
      </w:r>
      <w:r w:rsidRPr="00AD5CCE">
        <w:rPr>
          <w:rFonts w:cs="Times New Roman"/>
          <w:sz w:val="24"/>
          <w:szCs w:val="24"/>
        </w:rPr>
        <w:t>và các phần tử xj biểu diễn hàm α</w:t>
      </w:r>
      <w:r w:rsidRPr="00AD5CCE">
        <w:rPr>
          <w:rFonts w:cs="Times New Roman"/>
          <w:sz w:val="24"/>
          <w:szCs w:val="24"/>
          <w:vertAlign w:val="subscript"/>
        </w:rPr>
        <w:t xml:space="preserve">i </w:t>
      </w:r>
      <w:r w:rsidRPr="00AD5CCE">
        <w:rPr>
          <w:rFonts w:cs="Times New Roman"/>
          <w:sz w:val="24"/>
          <w:szCs w:val="24"/>
        </w:rPr>
        <w:t xml:space="preserve">đều thuộc tập X. </w:t>
      </w:r>
    </w:p>
    <w:p w14:paraId="0FD83228"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Độ phức tạp</w:t>
      </w:r>
      <w:r w:rsidRPr="00AD5CCE">
        <w:rPr>
          <w:rFonts w:cs="Times New Roman"/>
          <w:sz w:val="24"/>
          <w:szCs w:val="24"/>
        </w:rPr>
        <w:t xml:space="preserve">: Độ phức tạp của thuật toán là O(n), trong đó n là kích thước của tập A cần mã hóa. </w:t>
      </w:r>
    </w:p>
    <w:p w14:paraId="7408DAE1" w14:textId="7AC6399C" w:rsidR="00AD5CCE" w:rsidRPr="00AD5CCE" w:rsidRDefault="00AD5CCE" w:rsidP="00AD5CCE">
      <w:pPr>
        <w:pStyle w:val="ListParagraph"/>
        <w:numPr>
          <w:ilvl w:val="0"/>
          <w:numId w:val="26"/>
        </w:numPr>
        <w:tabs>
          <w:tab w:val="left" w:pos="720"/>
        </w:tabs>
        <w:spacing w:before="240" w:line="360" w:lineRule="auto"/>
        <w:rPr>
          <w:rFonts w:cs="Times New Roman"/>
          <w:b/>
          <w:sz w:val="24"/>
          <w:szCs w:val="24"/>
        </w:rPr>
      </w:pPr>
      <w:r w:rsidRPr="00AD5CCE">
        <w:rPr>
          <w:rFonts w:cs="Times New Roman"/>
          <w:b/>
          <w:sz w:val="24"/>
          <w:szCs w:val="24"/>
        </w:rPr>
        <w:t xml:space="preserve">3.1.2 Thuật toán mã hóa tập các truyển trạng thái </w:t>
      </w:r>
    </w:p>
    <w:p w14:paraId="12C1EC57" w14:textId="693286B2"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Thuật toán 3.2</w:t>
      </w:r>
      <w:r w:rsidRPr="00AD5CCE">
        <w:rPr>
          <w:rFonts w:cs="Times New Roman"/>
          <w:sz w:val="24"/>
          <w:szCs w:val="24"/>
        </w:rPr>
        <w:t xml:space="preserve">: Mã hóa tập các chuyển trạng thái </w:t>
      </w:r>
    </w:p>
    <w:p w14:paraId="34949029"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Đầu vào</w:t>
      </w:r>
      <w:r w:rsidRPr="00AD5CCE">
        <w:rPr>
          <w:rFonts w:cs="Times New Roman"/>
          <w:sz w:val="24"/>
          <w:szCs w:val="24"/>
        </w:rPr>
        <w:t xml:space="preserve">: Tập hợp các chuyển trạng thái của LTS. </w:t>
      </w:r>
    </w:p>
    <w:p w14:paraId="426B4478"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Đầu ra</w:t>
      </w:r>
      <w:r w:rsidRPr="00AD5CCE">
        <w:rPr>
          <w:rFonts w:cs="Times New Roman"/>
          <w:sz w:val="24"/>
          <w:szCs w:val="24"/>
        </w:rPr>
        <w:t xml:space="preserve"> : Hàm chuyển trạng thái τ (X,E, X’) </w:t>
      </w:r>
    </w:p>
    <w:p w14:paraId="282E85B0"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1 </w:t>
      </w:r>
      <w:r w:rsidRPr="00AD5CCE">
        <w:rPr>
          <w:rFonts w:cs="Times New Roman"/>
          <w:b/>
          <w:sz w:val="24"/>
          <w:szCs w:val="24"/>
        </w:rPr>
        <w:t>for</w:t>
      </w:r>
      <w:r w:rsidRPr="00AD5CCE">
        <w:rPr>
          <w:rFonts w:cs="Times New Roman"/>
          <w:sz w:val="24"/>
          <w:szCs w:val="24"/>
        </w:rPr>
        <w:t xml:space="preserve"> </w:t>
      </w:r>
      <w:r w:rsidRPr="00AD5CCE">
        <w:rPr>
          <w:rFonts w:cs="Times New Roman"/>
          <w:i/>
          <w:sz w:val="24"/>
          <w:szCs w:val="24"/>
        </w:rPr>
        <w:t>mỗi chuyển trạng thái được biểu diễn δ</w:t>
      </w:r>
      <w:r w:rsidRPr="00AD5CCE">
        <w:rPr>
          <w:rFonts w:cs="Times New Roman"/>
          <w:sz w:val="24"/>
          <w:szCs w:val="24"/>
        </w:rPr>
        <w:t>(</w:t>
      </w:r>
      <w:r w:rsidRPr="00AD5CCE">
        <w:rPr>
          <w:rFonts w:cs="Times New Roman"/>
          <w:i/>
          <w:sz w:val="24"/>
          <w:szCs w:val="24"/>
        </w:rPr>
        <w:t>q</w:t>
      </w:r>
      <w:r w:rsidRPr="00AD5CCE">
        <w:rPr>
          <w:rFonts w:cs="Times New Roman"/>
          <w:sz w:val="24"/>
          <w:szCs w:val="24"/>
        </w:rPr>
        <w:t xml:space="preserve">, </w:t>
      </w:r>
      <w:r w:rsidRPr="00AD5CCE">
        <w:rPr>
          <w:rFonts w:cs="Times New Roman"/>
          <w:i/>
          <w:sz w:val="24"/>
          <w:szCs w:val="24"/>
        </w:rPr>
        <w:t>w</w:t>
      </w:r>
      <w:r w:rsidRPr="00AD5CCE">
        <w:rPr>
          <w:rFonts w:cs="Times New Roman"/>
          <w:sz w:val="24"/>
          <w:szCs w:val="24"/>
        </w:rPr>
        <w:t xml:space="preserve">, </w:t>
      </w:r>
      <w:r w:rsidRPr="00AD5CCE">
        <w:rPr>
          <w:rFonts w:cs="Times New Roman"/>
          <w:i/>
          <w:sz w:val="24"/>
          <w:szCs w:val="24"/>
        </w:rPr>
        <w:t>q’</w:t>
      </w:r>
      <w:r w:rsidRPr="00AD5CCE">
        <w:rPr>
          <w:rFonts w:cs="Times New Roman"/>
          <w:sz w:val="24"/>
          <w:szCs w:val="24"/>
        </w:rPr>
        <w:t xml:space="preserve">) </w:t>
      </w:r>
      <w:r w:rsidRPr="00AD5CCE">
        <w:rPr>
          <w:rFonts w:cs="Times New Roman"/>
          <w:b/>
          <w:sz w:val="24"/>
          <w:szCs w:val="24"/>
        </w:rPr>
        <w:t xml:space="preserve">do </w:t>
      </w:r>
    </w:p>
    <w:p w14:paraId="1BCB7F77"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2       Lấy dạng biểu diễn </w:t>
      </w:r>
      <w:r w:rsidRPr="00AD5CCE">
        <w:rPr>
          <w:rFonts w:cs="Times New Roman"/>
          <w:i/>
          <w:sz w:val="24"/>
          <w:szCs w:val="24"/>
        </w:rPr>
        <w:t>α</w:t>
      </w:r>
      <w:r w:rsidRPr="00AD5CCE">
        <w:rPr>
          <w:rFonts w:cs="Times New Roman"/>
          <w:i/>
          <w:sz w:val="24"/>
          <w:szCs w:val="24"/>
          <w:vertAlign w:val="subscript"/>
        </w:rPr>
        <w:t>i</w:t>
      </w:r>
      <w:r w:rsidRPr="00AD5CCE">
        <w:rPr>
          <w:rFonts w:cs="Times New Roman"/>
          <w:sz w:val="24"/>
          <w:szCs w:val="24"/>
        </w:rPr>
        <w:t xml:space="preserve"> của </w:t>
      </w:r>
      <w:r w:rsidRPr="00AD5CCE">
        <w:rPr>
          <w:rFonts w:cs="Times New Roman"/>
          <w:i/>
          <w:sz w:val="24"/>
          <w:szCs w:val="24"/>
        </w:rPr>
        <w:t xml:space="preserve">q </w:t>
      </w:r>
      <w:r w:rsidRPr="00AD5CCE">
        <w:rPr>
          <w:rFonts w:cs="Times New Roman"/>
          <w:sz w:val="24"/>
          <w:szCs w:val="24"/>
        </w:rPr>
        <w:t xml:space="preserve">từ bảng ánh xạ của tập các trạng thái đầu vào </w:t>
      </w:r>
    </w:p>
    <w:p w14:paraId="68E5B97E"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3       Lấy dạng biểu diễn </w:t>
      </w:r>
      <w:r w:rsidRPr="00AD5CCE">
        <w:rPr>
          <w:rFonts w:cs="Times New Roman"/>
          <w:i/>
          <w:sz w:val="24"/>
          <w:szCs w:val="24"/>
        </w:rPr>
        <w:t>e</w:t>
      </w:r>
      <w:r w:rsidRPr="00AD5CCE">
        <w:rPr>
          <w:rFonts w:cs="Times New Roman"/>
          <w:i/>
          <w:sz w:val="24"/>
          <w:szCs w:val="24"/>
          <w:vertAlign w:val="subscript"/>
        </w:rPr>
        <w:t xml:space="preserve">i </w:t>
      </w:r>
      <w:r w:rsidRPr="00AD5CCE">
        <w:rPr>
          <w:rFonts w:cs="Times New Roman"/>
          <w:sz w:val="24"/>
          <w:szCs w:val="24"/>
        </w:rPr>
        <w:t xml:space="preserve">của </w:t>
      </w:r>
      <w:r w:rsidRPr="00AD5CCE">
        <w:rPr>
          <w:rFonts w:cs="Times New Roman"/>
          <w:i/>
          <w:sz w:val="24"/>
          <w:szCs w:val="24"/>
        </w:rPr>
        <w:t>w</w:t>
      </w:r>
      <w:r w:rsidRPr="00AD5CCE">
        <w:rPr>
          <w:rFonts w:cs="Times New Roman"/>
          <w:i/>
          <w:sz w:val="24"/>
          <w:szCs w:val="24"/>
          <w:vertAlign w:val="subscript"/>
        </w:rPr>
        <w:t xml:space="preserve">i </w:t>
      </w:r>
      <w:r w:rsidRPr="00AD5CCE">
        <w:rPr>
          <w:rFonts w:cs="Times New Roman"/>
          <w:sz w:val="24"/>
          <w:szCs w:val="24"/>
        </w:rPr>
        <w:t xml:space="preserve">từ bảng ánh xạ của tập các sự kiện </w:t>
      </w:r>
    </w:p>
    <w:p w14:paraId="5009F8A1"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4       Lấy dạng biểu diễn </w:t>
      </w:r>
      <w:r w:rsidRPr="00AD5CCE">
        <w:rPr>
          <w:rFonts w:cs="Times New Roman"/>
          <w:i/>
          <w:sz w:val="24"/>
          <w:szCs w:val="24"/>
        </w:rPr>
        <w:t>α</w:t>
      </w:r>
      <w:r w:rsidRPr="00AD5CCE">
        <w:rPr>
          <w:rFonts w:cs="Times New Roman"/>
          <w:i/>
          <w:sz w:val="24"/>
          <w:szCs w:val="24"/>
          <w:vertAlign w:val="subscript"/>
        </w:rPr>
        <w:t xml:space="preserve">i+1 </w:t>
      </w:r>
      <w:r w:rsidRPr="00AD5CCE">
        <w:rPr>
          <w:rFonts w:cs="Times New Roman"/>
          <w:sz w:val="24"/>
          <w:szCs w:val="24"/>
        </w:rPr>
        <w:t xml:space="preserve">của </w:t>
      </w:r>
      <w:r w:rsidRPr="00AD5CCE">
        <w:rPr>
          <w:rFonts w:cs="Times New Roman"/>
          <w:i/>
          <w:sz w:val="24"/>
          <w:szCs w:val="24"/>
        </w:rPr>
        <w:t>q’</w:t>
      </w:r>
      <w:r w:rsidRPr="00AD5CCE">
        <w:rPr>
          <w:rFonts w:cs="Times New Roman"/>
          <w:sz w:val="24"/>
          <w:szCs w:val="24"/>
        </w:rPr>
        <w:t xml:space="preserve"> từ bảng ánh xạ của tập các trạng thái đầu ra </w:t>
      </w:r>
    </w:p>
    <w:p w14:paraId="29941ADF"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5 </w:t>
      </w:r>
      <w:r w:rsidRPr="00AD5CCE">
        <w:rPr>
          <w:rFonts w:cs="Times New Roman"/>
          <w:i/>
          <w:sz w:val="24"/>
          <w:szCs w:val="24"/>
        </w:rPr>
        <w:t>τ</w:t>
      </w:r>
      <w:r w:rsidRPr="00AD5CCE">
        <w:rPr>
          <w:rFonts w:cs="Times New Roman"/>
          <w:sz w:val="24"/>
          <w:szCs w:val="24"/>
        </w:rPr>
        <w:t xml:space="preserve"> = </w:t>
      </w:r>
      <w:r w:rsidRPr="00AD5CCE">
        <w:rPr>
          <w:rFonts w:cs="Times New Roman"/>
          <w:sz w:val="24"/>
          <w:szCs w:val="24"/>
          <w:highlight w:val="yellow"/>
        </w:rPr>
        <w:t xml:space="preserve">n </w:t>
      </w:r>
      <w:r w:rsidRPr="00AD5CCE">
        <w:rPr>
          <w:rFonts w:ascii="Cambria Math" w:hAnsi="Cambria Math" w:cs="Cambria Math"/>
          <w:sz w:val="24"/>
          <w:szCs w:val="24"/>
          <w:highlight w:val="yellow"/>
        </w:rPr>
        <w:t>∨</w:t>
      </w:r>
      <w:r w:rsidRPr="00AD5CCE">
        <w:rPr>
          <w:rFonts w:cs="Times New Roman"/>
          <w:sz w:val="24"/>
          <w:szCs w:val="24"/>
          <w:highlight w:val="yellow"/>
        </w:rPr>
        <w:t xml:space="preserve"> i=1</w:t>
      </w:r>
      <w:r w:rsidRPr="00AD5CCE">
        <w:rPr>
          <w:rFonts w:cs="Times New Roman"/>
          <w:sz w:val="24"/>
          <w:szCs w:val="24"/>
        </w:rPr>
        <w:t xml:space="preserve"> {</w:t>
      </w:r>
      <w:r w:rsidRPr="00AD5CCE">
        <w:rPr>
          <w:rFonts w:cs="Times New Roman"/>
          <w:i/>
          <w:sz w:val="24"/>
          <w:szCs w:val="24"/>
        </w:rPr>
        <w:t>α</w:t>
      </w:r>
      <w:r w:rsidRPr="00AD5CCE">
        <w:rPr>
          <w:rFonts w:cs="Times New Roman"/>
          <w:i/>
          <w:sz w:val="24"/>
          <w:szCs w:val="24"/>
          <w:vertAlign w:val="subscript"/>
        </w:rPr>
        <w:t xml:space="preserve">i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e</w:t>
      </w:r>
      <w:r w:rsidRPr="00AD5CCE">
        <w:rPr>
          <w:rFonts w:cs="Times New Roman"/>
          <w:i/>
          <w:sz w:val="24"/>
          <w:szCs w:val="24"/>
          <w:vertAlign w:val="subscript"/>
        </w:rPr>
        <w:t xml:space="preserve">i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α</w:t>
      </w:r>
      <w:r w:rsidRPr="00AD5CCE">
        <w:rPr>
          <w:rFonts w:cs="Times New Roman"/>
          <w:i/>
          <w:sz w:val="24"/>
          <w:szCs w:val="24"/>
          <w:vertAlign w:val="subscript"/>
        </w:rPr>
        <w:t>i+1</w:t>
      </w:r>
      <w:r w:rsidRPr="00AD5CCE">
        <w:rPr>
          <w:rFonts w:cs="Times New Roman"/>
          <w:sz w:val="24"/>
          <w:szCs w:val="24"/>
        </w:rPr>
        <w:t xml:space="preserve">} </w:t>
      </w:r>
    </w:p>
    <w:p w14:paraId="31D7A372"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6 </w:t>
      </w:r>
      <w:r w:rsidRPr="00AD5CCE">
        <w:rPr>
          <w:rFonts w:cs="Times New Roman"/>
          <w:b/>
          <w:sz w:val="24"/>
          <w:szCs w:val="24"/>
        </w:rPr>
        <w:t xml:space="preserve">end </w:t>
      </w:r>
    </w:p>
    <w:p w14:paraId="38A61C5D" w14:textId="7914C238" w:rsidR="00AD5CCE" w:rsidRPr="00AD5CCE" w:rsidRDefault="007527B6" w:rsidP="00AD5CCE">
      <w:pPr>
        <w:pStyle w:val="ListParagraph"/>
        <w:numPr>
          <w:ilvl w:val="0"/>
          <w:numId w:val="26"/>
        </w:numPr>
        <w:tabs>
          <w:tab w:val="left" w:pos="720"/>
        </w:tabs>
        <w:spacing w:before="240" w:line="360" w:lineRule="auto"/>
        <w:rPr>
          <w:rFonts w:cs="Times New Roman"/>
          <w:sz w:val="24"/>
          <w:szCs w:val="24"/>
        </w:rPr>
      </w:pPr>
      <w:r>
        <w:rPr>
          <w:noProof/>
          <w:lang w:eastAsia="en-US"/>
        </w:rPr>
        <mc:AlternateContent>
          <mc:Choice Requires="wps">
            <w:drawing>
              <wp:anchor distT="0" distB="0" distL="114300" distR="114300" simplePos="0" relativeHeight="251673600" behindDoc="0" locked="0" layoutInCell="1" allowOverlap="1" wp14:anchorId="5D3246F2" wp14:editId="4890E101">
                <wp:simplePos x="0" y="0"/>
                <wp:positionH relativeFrom="column">
                  <wp:posOffset>22860</wp:posOffset>
                </wp:positionH>
                <wp:positionV relativeFrom="paragraph">
                  <wp:posOffset>355600</wp:posOffset>
                </wp:positionV>
                <wp:extent cx="5768340" cy="15240"/>
                <wp:effectExtent l="0" t="0" r="3810" b="38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81E7A7"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8pt" to="45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" strokecolor="black [3200]" strokeweight=".5pt">
                <v:stroke joinstyle="miter"/>
                <o:lock v:ext="edit" shapetype="f"/>
              </v:line>
            </w:pict>
          </mc:Fallback>
        </mc:AlternateContent>
      </w:r>
      <w:r w:rsidR="00AD5CCE" w:rsidRPr="00AD5CCE">
        <w:rPr>
          <w:rFonts w:cs="Times New Roman"/>
          <w:sz w:val="24"/>
          <w:szCs w:val="24"/>
        </w:rPr>
        <w:t xml:space="preserve">7 </w:t>
      </w:r>
      <w:r w:rsidR="00AD5CCE" w:rsidRPr="00AD5CCE">
        <w:rPr>
          <w:rFonts w:cs="Times New Roman"/>
          <w:b/>
          <w:sz w:val="24"/>
          <w:szCs w:val="24"/>
        </w:rPr>
        <w:t>return</w:t>
      </w:r>
      <w:r w:rsidR="00AD5CCE" w:rsidRPr="00AD5CCE">
        <w:rPr>
          <w:rFonts w:cs="Times New Roman"/>
          <w:sz w:val="24"/>
          <w:szCs w:val="24"/>
        </w:rPr>
        <w:t xml:space="preserve"> </w:t>
      </w:r>
      <w:r w:rsidR="00AD5CCE" w:rsidRPr="00AD5CCE">
        <w:rPr>
          <w:rFonts w:cs="Times New Roman"/>
          <w:i/>
          <w:sz w:val="24"/>
          <w:szCs w:val="24"/>
        </w:rPr>
        <w:t>τ</w:t>
      </w:r>
      <w:r w:rsidR="00AD5CCE" w:rsidRPr="00AD5CCE">
        <w:rPr>
          <w:rFonts w:cs="Times New Roman"/>
          <w:sz w:val="24"/>
          <w:szCs w:val="24"/>
        </w:rPr>
        <w:t xml:space="preserve"> </w:t>
      </w:r>
    </w:p>
    <w:p w14:paraId="579AEE5B"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Một chuyển trạng thái được biểu diễn là một bộ ba (q, w, q’), nên để mã hóa cho mỗi chuyển trạng thái, chúng ta cần tìm dạng mã hóa cho từng thành phần </w:t>
      </w:r>
      <w:r w:rsidRPr="00AD5CCE">
        <w:rPr>
          <w:rFonts w:cs="Times New Roman"/>
          <w:i/>
          <w:sz w:val="24"/>
          <w:szCs w:val="24"/>
        </w:rPr>
        <w:t>q</w:t>
      </w:r>
      <w:r w:rsidRPr="00AD5CCE">
        <w:rPr>
          <w:rFonts w:cs="Times New Roman"/>
          <w:sz w:val="24"/>
          <w:szCs w:val="24"/>
        </w:rPr>
        <w:t xml:space="preserve">, </w:t>
      </w:r>
      <w:r w:rsidRPr="00AD5CCE">
        <w:rPr>
          <w:rFonts w:cs="Times New Roman"/>
          <w:i/>
          <w:sz w:val="24"/>
          <w:szCs w:val="24"/>
        </w:rPr>
        <w:t>w</w:t>
      </w:r>
      <w:r w:rsidRPr="00AD5CCE">
        <w:rPr>
          <w:rFonts w:cs="Times New Roman"/>
          <w:sz w:val="24"/>
          <w:szCs w:val="24"/>
        </w:rPr>
        <w:t xml:space="preserve"> và </w:t>
      </w:r>
      <w:r w:rsidRPr="00AD5CCE">
        <w:rPr>
          <w:rFonts w:cs="Times New Roman"/>
          <w:i/>
          <w:sz w:val="24"/>
          <w:szCs w:val="24"/>
        </w:rPr>
        <w:t>q’</w:t>
      </w:r>
      <w:r w:rsidRPr="00AD5CCE">
        <w:rPr>
          <w:rFonts w:cs="Times New Roman"/>
          <w:sz w:val="24"/>
          <w:szCs w:val="24"/>
        </w:rPr>
        <w:t>. Dựa theo thuật toán 3.1, chúng ta đã có được bảng ánh xạ lưu thông tin về các trạng thái và dạng mã hóa tương ứng, thông tin về các sự kiện và dạng mã hóa tương ứng. Xét một chuyển trạng thái (</w:t>
      </w:r>
      <w:r w:rsidRPr="00AD5CCE">
        <w:rPr>
          <w:rFonts w:cs="Times New Roman"/>
          <w:i/>
          <w:sz w:val="24"/>
          <w:szCs w:val="24"/>
        </w:rPr>
        <w:t>q</w:t>
      </w:r>
      <w:r w:rsidRPr="00AD5CCE">
        <w:rPr>
          <w:rFonts w:cs="Times New Roman"/>
          <w:i/>
          <w:sz w:val="24"/>
          <w:szCs w:val="24"/>
          <w:vertAlign w:val="subscript"/>
        </w:rPr>
        <w:t>1</w:t>
      </w:r>
      <w:r w:rsidRPr="00AD5CCE">
        <w:rPr>
          <w:rFonts w:cs="Times New Roman"/>
          <w:sz w:val="24"/>
          <w:szCs w:val="24"/>
        </w:rPr>
        <w:t xml:space="preserve">, </w:t>
      </w:r>
      <w:r w:rsidRPr="00AD5CCE">
        <w:rPr>
          <w:rFonts w:cs="Times New Roman"/>
          <w:i/>
          <w:sz w:val="24"/>
          <w:szCs w:val="24"/>
        </w:rPr>
        <w:t>w</w:t>
      </w:r>
      <w:r w:rsidRPr="00AD5CCE">
        <w:rPr>
          <w:rFonts w:cs="Times New Roman"/>
          <w:i/>
          <w:sz w:val="24"/>
          <w:szCs w:val="24"/>
          <w:vertAlign w:val="subscript"/>
        </w:rPr>
        <w:t xml:space="preserve">i </w:t>
      </w:r>
      <w:r w:rsidRPr="00AD5CCE">
        <w:rPr>
          <w:rFonts w:cs="Times New Roman"/>
          <w:sz w:val="24"/>
          <w:szCs w:val="24"/>
        </w:rPr>
        <w:t xml:space="preserve">, </w:t>
      </w:r>
      <w:r w:rsidRPr="00AD5CCE">
        <w:rPr>
          <w:rFonts w:cs="Times New Roman"/>
          <w:i/>
          <w:sz w:val="24"/>
          <w:szCs w:val="24"/>
        </w:rPr>
        <w:t>q</w:t>
      </w:r>
      <w:r w:rsidRPr="00AD5CCE">
        <w:rPr>
          <w:rFonts w:cs="Times New Roman"/>
          <w:i/>
          <w:sz w:val="24"/>
          <w:szCs w:val="24"/>
          <w:vertAlign w:val="subscript"/>
        </w:rPr>
        <w:t>i+1</w:t>
      </w:r>
      <w:r w:rsidRPr="00AD5CCE">
        <w:rPr>
          <w:rFonts w:cs="Times New Roman"/>
          <w:i/>
          <w:sz w:val="24"/>
          <w:szCs w:val="24"/>
        </w:rPr>
        <w:t>’</w:t>
      </w:r>
      <w:r w:rsidRPr="00AD5CCE">
        <w:rPr>
          <w:rFonts w:cs="Times New Roman"/>
          <w:sz w:val="24"/>
          <w:szCs w:val="24"/>
        </w:rPr>
        <w:t xml:space="preserve">) Theo bước (2) </w:t>
      </w:r>
      <w:r w:rsidRPr="00AD5CCE">
        <w:rPr>
          <w:rFonts w:cs="Times New Roman"/>
          <w:i/>
          <w:sz w:val="24"/>
          <w:szCs w:val="24"/>
        </w:rPr>
        <w:t>q</w:t>
      </w:r>
      <w:r w:rsidRPr="00AD5CCE">
        <w:rPr>
          <w:rFonts w:cs="Times New Roman"/>
          <w:i/>
          <w:sz w:val="24"/>
          <w:szCs w:val="24"/>
          <w:vertAlign w:val="subscript"/>
        </w:rPr>
        <w:t>i</w:t>
      </w:r>
      <w:r w:rsidRPr="00AD5CCE">
        <w:rPr>
          <w:rFonts w:cs="Times New Roman"/>
          <w:i/>
          <w:sz w:val="24"/>
          <w:szCs w:val="24"/>
        </w:rPr>
        <w:t xml:space="preserve"> </w:t>
      </w:r>
      <w:r w:rsidRPr="00AD5CCE">
        <w:rPr>
          <w:rFonts w:cs="Times New Roman"/>
          <w:sz w:val="24"/>
          <w:szCs w:val="24"/>
        </w:rPr>
        <w:t xml:space="preserve">sẽ tương ứng với </w:t>
      </w:r>
      <w:r w:rsidRPr="00AD5CCE">
        <w:rPr>
          <w:rFonts w:cs="Times New Roman"/>
          <w:i/>
          <w:sz w:val="24"/>
          <w:szCs w:val="24"/>
        </w:rPr>
        <w:t>x</w:t>
      </w:r>
      <w:r w:rsidRPr="00AD5CCE">
        <w:rPr>
          <w:rFonts w:cs="Times New Roman"/>
          <w:i/>
          <w:sz w:val="24"/>
          <w:szCs w:val="24"/>
          <w:vertAlign w:val="subscript"/>
        </w:rPr>
        <w:t>i</w:t>
      </w:r>
      <w:r w:rsidRPr="00AD5CCE">
        <w:rPr>
          <w:rFonts w:cs="Times New Roman"/>
          <w:sz w:val="24"/>
          <w:szCs w:val="24"/>
        </w:rPr>
        <w:t xml:space="preserve"> trong bảng ánh xạ của tập các trạng thái đầu vào. Theo bước (3) sự kiện</w:t>
      </w:r>
      <w:r w:rsidRPr="00AD5CCE">
        <w:rPr>
          <w:rFonts w:cs="Times New Roman"/>
          <w:i/>
          <w:sz w:val="24"/>
          <w:szCs w:val="24"/>
        </w:rPr>
        <w:t xml:space="preserve"> w</w:t>
      </w:r>
      <w:r w:rsidRPr="00AD5CCE">
        <w:rPr>
          <w:rFonts w:cs="Times New Roman"/>
          <w:i/>
          <w:sz w:val="24"/>
          <w:szCs w:val="24"/>
          <w:vertAlign w:val="subscript"/>
        </w:rPr>
        <w:t xml:space="preserve">i </w:t>
      </w:r>
      <w:r w:rsidRPr="00AD5CCE">
        <w:rPr>
          <w:rFonts w:cs="Times New Roman"/>
          <w:sz w:val="24"/>
          <w:szCs w:val="24"/>
        </w:rPr>
        <w:t xml:space="preserve">sẽ tương ứng với </w:t>
      </w:r>
      <w:r w:rsidRPr="00AD5CCE">
        <w:rPr>
          <w:rFonts w:cs="Times New Roman"/>
          <w:i/>
          <w:sz w:val="24"/>
          <w:szCs w:val="24"/>
        </w:rPr>
        <w:t>e</w:t>
      </w:r>
      <w:r w:rsidRPr="00AD5CCE">
        <w:rPr>
          <w:rFonts w:cs="Times New Roman"/>
          <w:i/>
          <w:sz w:val="24"/>
          <w:szCs w:val="24"/>
          <w:vertAlign w:val="subscript"/>
        </w:rPr>
        <w:t xml:space="preserve">i </w:t>
      </w:r>
      <w:r w:rsidRPr="00AD5CCE">
        <w:rPr>
          <w:rFonts w:cs="Times New Roman"/>
          <w:sz w:val="24"/>
          <w:szCs w:val="24"/>
        </w:rPr>
        <w:t xml:space="preserve">trong bảng ánh xạ của tập các sự kiện. Theo bước (4) trạng thái </w:t>
      </w:r>
      <w:r w:rsidRPr="00AD5CCE">
        <w:rPr>
          <w:rFonts w:cs="Times New Roman"/>
          <w:i/>
          <w:sz w:val="24"/>
          <w:szCs w:val="24"/>
        </w:rPr>
        <w:t>q</w:t>
      </w:r>
      <w:r w:rsidRPr="00AD5CCE">
        <w:rPr>
          <w:rFonts w:cs="Times New Roman"/>
          <w:i/>
          <w:sz w:val="24"/>
          <w:szCs w:val="24"/>
          <w:vertAlign w:val="subscript"/>
        </w:rPr>
        <w:t xml:space="preserve">i+1 </w:t>
      </w:r>
      <w:r w:rsidRPr="00AD5CCE">
        <w:rPr>
          <w:rFonts w:cs="Times New Roman"/>
          <w:sz w:val="24"/>
          <w:szCs w:val="24"/>
        </w:rPr>
        <w:t xml:space="preserve">sẽ tương ứng với </w:t>
      </w:r>
      <w:r w:rsidRPr="00AD5CCE">
        <w:rPr>
          <w:rFonts w:cs="Times New Roman"/>
          <w:i/>
          <w:sz w:val="24"/>
          <w:szCs w:val="24"/>
        </w:rPr>
        <w:t>x</w:t>
      </w:r>
      <w:r w:rsidRPr="00AD5CCE">
        <w:rPr>
          <w:rFonts w:cs="Times New Roman"/>
          <w:i/>
          <w:sz w:val="24"/>
          <w:szCs w:val="24"/>
          <w:vertAlign w:val="subscript"/>
        </w:rPr>
        <w:t xml:space="preserve">i+1 </w:t>
      </w:r>
      <w:r w:rsidRPr="00AD5CCE">
        <w:rPr>
          <w:rFonts w:cs="Times New Roman"/>
          <w:sz w:val="24"/>
          <w:szCs w:val="24"/>
        </w:rPr>
        <w:t>trong bảng ánh xạ của tập các trạng thái đầu ra. Sau bước (5), chuyển trạng thái (</w:t>
      </w:r>
      <w:r w:rsidRPr="00AD5CCE">
        <w:rPr>
          <w:rFonts w:cs="Times New Roman"/>
          <w:i/>
          <w:sz w:val="24"/>
          <w:szCs w:val="24"/>
        </w:rPr>
        <w:t>q</w:t>
      </w:r>
      <w:r w:rsidRPr="00AD5CCE">
        <w:rPr>
          <w:rFonts w:cs="Times New Roman"/>
          <w:i/>
          <w:sz w:val="24"/>
          <w:szCs w:val="24"/>
          <w:vertAlign w:val="subscript"/>
        </w:rPr>
        <w:t>i</w:t>
      </w:r>
      <w:r w:rsidRPr="00AD5CCE">
        <w:rPr>
          <w:rFonts w:cs="Times New Roman"/>
          <w:sz w:val="24"/>
          <w:szCs w:val="24"/>
        </w:rPr>
        <w:t xml:space="preserve">, </w:t>
      </w:r>
      <w:r w:rsidRPr="00AD5CCE">
        <w:rPr>
          <w:rFonts w:cs="Times New Roman"/>
          <w:i/>
          <w:sz w:val="24"/>
          <w:szCs w:val="24"/>
        </w:rPr>
        <w:t>w</w:t>
      </w:r>
      <w:r w:rsidRPr="00AD5CCE">
        <w:rPr>
          <w:rFonts w:cs="Times New Roman"/>
          <w:i/>
          <w:sz w:val="24"/>
          <w:szCs w:val="24"/>
          <w:vertAlign w:val="subscript"/>
        </w:rPr>
        <w:t>i</w:t>
      </w:r>
      <w:r w:rsidRPr="00AD5CCE">
        <w:rPr>
          <w:rFonts w:cs="Times New Roman"/>
          <w:sz w:val="24"/>
          <w:szCs w:val="24"/>
        </w:rPr>
        <w:t xml:space="preserve">, </w:t>
      </w:r>
      <w:r w:rsidRPr="00AD5CCE">
        <w:rPr>
          <w:rFonts w:cs="Times New Roman"/>
          <w:i/>
          <w:sz w:val="24"/>
          <w:szCs w:val="24"/>
        </w:rPr>
        <w:t>q</w:t>
      </w:r>
      <w:r w:rsidRPr="00AD5CCE">
        <w:rPr>
          <w:rFonts w:cs="Times New Roman"/>
          <w:i/>
          <w:sz w:val="24"/>
          <w:szCs w:val="24"/>
          <w:vertAlign w:val="subscript"/>
        </w:rPr>
        <w:t>i+1</w:t>
      </w:r>
      <w:r w:rsidRPr="00AD5CCE">
        <w:rPr>
          <w:rFonts w:cs="Times New Roman"/>
          <w:i/>
          <w:sz w:val="24"/>
          <w:szCs w:val="24"/>
        </w:rPr>
        <w:t>’</w:t>
      </w:r>
      <w:r w:rsidRPr="00AD5CCE">
        <w:rPr>
          <w:rFonts w:cs="Times New Roman"/>
          <w:sz w:val="24"/>
          <w:szCs w:val="24"/>
        </w:rPr>
        <w:t xml:space="preserve">) sẽ được biểu diễn dưới dạng </w:t>
      </w:r>
      <w:r w:rsidRPr="00AD5CCE">
        <w:rPr>
          <w:rFonts w:cs="Times New Roman"/>
          <w:i/>
          <w:sz w:val="24"/>
          <w:szCs w:val="24"/>
        </w:rPr>
        <w:t>α</w:t>
      </w:r>
      <w:r w:rsidRPr="00AD5CCE">
        <w:rPr>
          <w:rFonts w:cs="Times New Roman"/>
          <w:i/>
          <w:sz w:val="24"/>
          <w:szCs w:val="24"/>
          <w:vertAlign w:val="subscript"/>
        </w:rPr>
        <w:t>i</w:t>
      </w:r>
      <w:r w:rsidRPr="00AD5CCE">
        <w:rPr>
          <w:rFonts w:cs="Times New Roman"/>
          <w:i/>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e</w:t>
      </w:r>
      <w:r w:rsidRPr="00AD5CCE">
        <w:rPr>
          <w:rFonts w:cs="Times New Roman"/>
          <w:i/>
          <w:sz w:val="24"/>
          <w:szCs w:val="24"/>
          <w:vertAlign w:val="subscript"/>
        </w:rPr>
        <w:t>i</w:t>
      </w:r>
      <w:r w:rsidRPr="00AD5CCE">
        <w:rPr>
          <w:rFonts w:cs="Times New Roman"/>
          <w:i/>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α</w:t>
      </w:r>
      <w:r w:rsidRPr="00AD5CCE">
        <w:rPr>
          <w:rFonts w:cs="Times New Roman"/>
          <w:i/>
          <w:sz w:val="24"/>
          <w:szCs w:val="24"/>
          <w:vertAlign w:val="subscript"/>
        </w:rPr>
        <w:t>i+1</w:t>
      </w:r>
      <w:r w:rsidRPr="00AD5CCE">
        <w:rPr>
          <w:rFonts w:cs="Times New Roman"/>
          <w:sz w:val="24"/>
          <w:szCs w:val="24"/>
        </w:rPr>
        <w:t xml:space="preserve">. </w:t>
      </w:r>
    </w:p>
    <w:p w14:paraId="6DB6F957"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Độ phức tạp</w:t>
      </w:r>
      <w:r w:rsidRPr="00AD5CCE">
        <w:rPr>
          <w:rFonts w:cs="Times New Roman"/>
          <w:sz w:val="24"/>
          <w:szCs w:val="24"/>
        </w:rPr>
        <w:t xml:space="preserve">: Độ phức tạp của thuật toán là O(n), trong đó n là kích thước của tập hợp các chuyển trạng thái cần mã hóa. </w:t>
      </w:r>
    </w:p>
    <w:p w14:paraId="1F237111" w14:textId="77777777" w:rsidR="00AD5CCE" w:rsidRPr="00DB78BD" w:rsidRDefault="00AD5CCE" w:rsidP="00AD5CCE">
      <w:pPr>
        <w:ind w:firstLine="0"/>
      </w:pPr>
    </w:p>
    <w:p w14:paraId="1B7991EA" w14:textId="77777777" w:rsidR="00331D7D" w:rsidRDefault="00331D7D" w:rsidP="00D92180">
      <w:pPr>
        <w:pStyle w:val="Heading3"/>
        <w:ind w:firstLine="0"/>
        <w:rPr>
          <w:rFonts w:ascii="Times New Roman" w:eastAsiaTheme="minorEastAsia" w:hAnsi="Times New Roman" w:cstheme="minorBidi"/>
          <w:b/>
          <w:color w:val="auto"/>
          <w:sz w:val="30"/>
          <w:szCs w:val="22"/>
        </w:rPr>
      </w:pPr>
      <w:bookmarkStart w:id="128" w:name="_Toc464590349"/>
      <w:r w:rsidRPr="00D92180">
        <w:rPr>
          <w:rFonts w:ascii="Times New Roman" w:eastAsiaTheme="minorEastAsia" w:hAnsi="Times New Roman" w:cstheme="minorBidi"/>
          <w:b/>
          <w:color w:val="auto"/>
          <w:sz w:val="30"/>
          <w:szCs w:val="22"/>
        </w:rPr>
        <w:lastRenderedPageBreak/>
        <w:t xml:space="preserve">4.1.2. </w:t>
      </w:r>
      <w:r w:rsidR="00B962D9" w:rsidRPr="00D92180">
        <w:rPr>
          <w:rFonts w:ascii="Times New Roman" w:eastAsiaTheme="minorEastAsia" w:hAnsi="Times New Roman" w:cstheme="minorBidi"/>
          <w:b/>
          <w:color w:val="auto"/>
          <w:sz w:val="30"/>
          <w:szCs w:val="22"/>
        </w:rPr>
        <w:t xml:space="preserve">Chứng minh </w:t>
      </w:r>
      <w:r w:rsidR="002D6B2D" w:rsidRPr="00D92180">
        <w:rPr>
          <w:rFonts w:ascii="Times New Roman" w:eastAsiaTheme="minorEastAsia" w:hAnsi="Times New Roman" w:cstheme="minorBidi"/>
          <w:b/>
          <w:color w:val="auto"/>
          <w:sz w:val="30"/>
          <w:szCs w:val="22"/>
        </w:rPr>
        <w:t xml:space="preserve">tính đúng đắn của </w:t>
      </w:r>
      <w:r w:rsidR="00B962D9" w:rsidRPr="00D92180">
        <w:rPr>
          <w:rFonts w:ascii="Times New Roman" w:eastAsiaTheme="minorEastAsia" w:hAnsi="Times New Roman" w:cstheme="minorBidi"/>
          <w:b/>
          <w:color w:val="auto"/>
          <w:sz w:val="30"/>
          <w:szCs w:val="22"/>
        </w:rPr>
        <w:t>phương pháp chuyển đổi</w:t>
      </w:r>
      <w:bookmarkEnd w:id="128"/>
    </w:p>
    <w:p w14:paraId="40E49A29" w14:textId="77777777" w:rsidR="000F09F7" w:rsidRPr="00331D7D" w:rsidRDefault="000F09F7" w:rsidP="000F09F7">
      <w:pPr>
        <w:pStyle w:val="Heading2"/>
        <w:ind w:firstLine="0"/>
        <w:rPr>
          <w:rFonts w:ascii="Times New Roman" w:hAnsi="Times New Roman"/>
          <w:b/>
          <w:bCs/>
          <w:color w:val="auto"/>
          <w:sz w:val="36"/>
        </w:rPr>
      </w:pPr>
      <w:bookmarkStart w:id="129" w:name="_Toc464489347"/>
      <w:r>
        <w:rPr>
          <w:rFonts w:ascii="Times New Roman" w:hAnsi="Times New Roman"/>
          <w:b/>
          <w:bCs/>
          <w:color w:val="auto"/>
          <w:sz w:val="36"/>
        </w:rPr>
        <w:t>4.2. Ví dụ về việc chuyển đổi qua lại giữa các dạng đặc tả</w:t>
      </w:r>
      <w:bookmarkEnd w:id="129"/>
    </w:p>
    <w:p w14:paraId="1CFAF1A3" w14:textId="77777777" w:rsidR="000F09F7" w:rsidRPr="00870CDB" w:rsidRDefault="000F09F7" w:rsidP="000F09F7">
      <w:pPr>
        <w:pStyle w:val="Heading3"/>
        <w:ind w:firstLine="0"/>
        <w:rPr>
          <w:rFonts w:ascii="Times New Roman" w:eastAsiaTheme="minorEastAsia" w:hAnsi="Times New Roman" w:cstheme="minorBidi"/>
          <w:b/>
          <w:color w:val="auto"/>
          <w:sz w:val="30"/>
          <w:szCs w:val="22"/>
        </w:rPr>
      </w:pPr>
      <w:bookmarkStart w:id="130" w:name="_Toc464489348"/>
      <w:r w:rsidRPr="00870CDB">
        <w:rPr>
          <w:rFonts w:ascii="Times New Roman" w:eastAsiaTheme="minorEastAsia" w:hAnsi="Times New Roman" w:cstheme="minorBidi"/>
          <w:b/>
          <w:color w:val="auto"/>
          <w:sz w:val="30"/>
          <w:szCs w:val="22"/>
        </w:rPr>
        <w:t>4.2.1. Giới thiệu về hệ thống</w:t>
      </w:r>
      <w:bookmarkEnd w:id="130"/>
    </w:p>
    <w:p w14:paraId="6214AC6A" w14:textId="77777777" w:rsidR="000F09F7" w:rsidRPr="009820C1" w:rsidRDefault="000F09F7" w:rsidP="000F09F7">
      <w:pPr>
        <w:ind w:firstLine="0"/>
        <w:jc w:val="center"/>
        <w:rPr>
          <w:rFonts w:cs="Times New Roman"/>
          <w:szCs w:val="26"/>
          <w:lang w:val="vi-VN"/>
        </w:rPr>
      </w:pPr>
      <w:r>
        <w:rPr>
          <w:rFonts w:cs="Times New Roman"/>
          <w:noProof/>
          <w:szCs w:val="26"/>
          <w:lang w:eastAsia="en-US"/>
        </w:rPr>
        <w:drawing>
          <wp:inline distT="0" distB="0" distL="0" distR="0" wp14:anchorId="5B2AD9AF" wp14:editId="15EDE485">
            <wp:extent cx="4248150" cy="199083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mo_LTS1.png"/>
                    <pic:cNvPicPr/>
                  </pic:nvPicPr>
                  <pic:blipFill>
                    <a:blip r:embed="rId23">
                      <a:extLst>
                        <a:ext uri="{28A0092B-C50C-407E-A947-70E740481C1C}">
                          <a14:useLocalDpi xmlns:a14="http://schemas.microsoft.com/office/drawing/2010/main" val="0"/>
                        </a:ext>
                      </a:extLst>
                    </a:blip>
                    <a:stretch>
                      <a:fillRect/>
                    </a:stretch>
                  </pic:blipFill>
                  <pic:spPr>
                    <a:xfrm>
                      <a:off x="0" y="0"/>
                      <a:ext cx="4273220" cy="2002579"/>
                    </a:xfrm>
                    <a:prstGeom prst="rect">
                      <a:avLst/>
                    </a:prstGeom>
                  </pic:spPr>
                </pic:pic>
              </a:graphicData>
            </a:graphic>
          </wp:inline>
        </w:drawing>
      </w:r>
    </w:p>
    <w:p w14:paraId="4E27532C" w14:textId="77777777" w:rsidR="000F09F7" w:rsidRPr="009820C1" w:rsidRDefault="000F09F7" w:rsidP="000F09F7">
      <w:pPr>
        <w:jc w:val="center"/>
        <w:rPr>
          <w:rFonts w:cs="Times New Roman"/>
          <w:szCs w:val="26"/>
          <w:lang w:val="vi-VN"/>
        </w:rPr>
      </w:pPr>
      <w:r w:rsidRPr="009820C1">
        <w:rPr>
          <w:rFonts w:cs="Times New Roman"/>
          <w:szCs w:val="26"/>
          <w:lang w:val="vi-VN"/>
        </w:rPr>
        <w:t>Hình 4.1: Một hệ thống chuyển trạng thái được gán nhãn.</w:t>
      </w:r>
    </w:p>
    <w:p w14:paraId="55AE91B4" w14:textId="77777777" w:rsidR="000F09F7" w:rsidRPr="009820C1" w:rsidRDefault="000F09F7" w:rsidP="000F09F7">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14:paraId="2518949D" w14:textId="77777777" w:rsidR="000F09F7" w:rsidRDefault="000F09F7" w:rsidP="000F09F7">
      <w:pPr>
        <w:pStyle w:val="ListParagraph"/>
        <w:numPr>
          <w:ilvl w:val="0"/>
          <w:numId w:val="20"/>
        </w:numPr>
        <w:rPr>
          <w:rFonts w:cs="Times New Roman"/>
          <w:szCs w:val="26"/>
          <w:lang w:val="vi-VN"/>
        </w:rPr>
      </w:pPr>
      <w:r w:rsidRPr="00C5026B">
        <w:rPr>
          <w:rFonts w:cs="Times New Roman"/>
          <w:szCs w:val="26"/>
          <w:lang w:val="vi-VN"/>
        </w:rPr>
        <w:t>New là trạng thái khi tiến trình vừa được tạo hay nói cách khác là tiến trình vừa được si</w:t>
      </w:r>
      <w:r>
        <w:rPr>
          <w:rFonts w:cs="Times New Roman"/>
          <w:szCs w:val="26"/>
          <w:lang w:val="vi-VN"/>
        </w:rPr>
        <w:t>nh ra.</w:t>
      </w:r>
    </w:p>
    <w:p w14:paraId="3B0A05EE" w14:textId="77777777" w:rsidR="000F09F7" w:rsidRDefault="000F09F7" w:rsidP="000F09F7">
      <w:pPr>
        <w:pStyle w:val="ListParagraph"/>
        <w:numPr>
          <w:ilvl w:val="0"/>
          <w:numId w:val="20"/>
        </w:numPr>
        <w:rPr>
          <w:rFonts w:cs="Times New Roman"/>
          <w:szCs w:val="26"/>
          <w:lang w:val="vi-VN"/>
        </w:rPr>
      </w:pPr>
      <w:r w:rsidRPr="009820C1">
        <w:rPr>
          <w:rFonts w:cs="Times New Roman"/>
          <w:szCs w:val="26"/>
          <w:lang w:val="vi-VN"/>
        </w:rPr>
        <w:t>Ready là trạng thái tiến trình được đưa vào hệ thống và được cấp phát đầy đủ tài nguyên (trừ CPU) để xử</w:t>
      </w:r>
      <w:r>
        <w:rPr>
          <w:rFonts w:cs="Times New Roman"/>
          <w:szCs w:val="26"/>
          <w:lang w:val="vi-VN"/>
        </w:rPr>
        <w:t xml:space="preserve"> lí.</w:t>
      </w:r>
    </w:p>
    <w:p w14:paraId="0A924C76" w14:textId="77777777" w:rsidR="000F09F7" w:rsidRDefault="000F09F7" w:rsidP="000F09F7">
      <w:pPr>
        <w:pStyle w:val="ListParagraph"/>
        <w:numPr>
          <w:ilvl w:val="0"/>
          <w:numId w:val="20"/>
        </w:numPr>
        <w:rPr>
          <w:rFonts w:cs="Times New Roman"/>
          <w:szCs w:val="26"/>
          <w:lang w:val="vi-VN"/>
        </w:rPr>
      </w:pPr>
      <w:r w:rsidRPr="00C5026B">
        <w:rPr>
          <w:rFonts w:cs="Times New Roman"/>
          <w:szCs w:val="26"/>
          <w:lang w:val="vi-VN"/>
        </w:rPr>
        <w:t>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14:paraId="298C0BE8" w14:textId="77777777" w:rsidR="000F09F7" w:rsidRDefault="000F09F7" w:rsidP="000F09F7">
      <w:pPr>
        <w:pStyle w:val="ListParagraph"/>
        <w:numPr>
          <w:ilvl w:val="0"/>
          <w:numId w:val="20"/>
        </w:numPr>
        <w:rPr>
          <w:rFonts w:cs="Times New Roman"/>
          <w:szCs w:val="26"/>
          <w:lang w:val="vi-VN"/>
        </w:rPr>
      </w:pPr>
      <w:r w:rsidRPr="00C5026B">
        <w:rPr>
          <w:rFonts w:cs="Times New Roman"/>
          <w:szCs w:val="26"/>
          <w:lang w:val="vi-VN"/>
        </w:rPr>
        <w:t>Running là trạng thái mà tiến trình đang được sở hữu CPU để hoạt động, hay nói cách khác là các chỉ thị của tiến trình đang được thực hiện/ xử lý bở</w:t>
      </w:r>
      <w:r>
        <w:rPr>
          <w:rFonts w:cs="Times New Roman"/>
          <w:szCs w:val="26"/>
          <w:lang w:val="vi-VN"/>
        </w:rPr>
        <w:t>i processor.</w:t>
      </w:r>
    </w:p>
    <w:p w14:paraId="7CB1903B" w14:textId="77777777" w:rsidR="000F09F7" w:rsidRPr="00C5026B" w:rsidRDefault="000F09F7" w:rsidP="000F09F7">
      <w:pPr>
        <w:pStyle w:val="ListParagraph"/>
        <w:numPr>
          <w:ilvl w:val="0"/>
          <w:numId w:val="20"/>
        </w:numPr>
        <w:rPr>
          <w:rFonts w:cs="Times New Roman"/>
          <w:szCs w:val="26"/>
          <w:lang w:val="vi-VN"/>
        </w:rPr>
      </w:pPr>
      <w:r w:rsidRPr="00C5026B">
        <w:rPr>
          <w:rFonts w:cs="Times New Roman"/>
          <w:szCs w:val="26"/>
          <w:lang w:val="vi-VN"/>
        </w:rPr>
        <w:t>Exit là trạng thái mà tiến trình kết thúc việc xử lí.</w:t>
      </w:r>
    </w:p>
    <w:p w14:paraId="42F7162E" w14:textId="77777777" w:rsidR="000F09F7" w:rsidRPr="009820C1" w:rsidRDefault="000F09F7" w:rsidP="000F09F7">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525"/>
        <w:gridCol w:w="1620"/>
        <w:gridCol w:w="1620"/>
        <w:gridCol w:w="4585"/>
      </w:tblGrid>
      <w:tr w:rsidR="000F09F7" w:rsidRPr="009820C1" w14:paraId="59402471" w14:textId="77777777" w:rsidTr="005271DA">
        <w:tc>
          <w:tcPr>
            <w:tcW w:w="1525" w:type="dxa"/>
          </w:tcPr>
          <w:p w14:paraId="1C1AA82C"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Trạng thái bắt đầu</w:t>
            </w:r>
          </w:p>
        </w:tc>
        <w:tc>
          <w:tcPr>
            <w:tcW w:w="1620" w:type="dxa"/>
          </w:tcPr>
          <w:p w14:paraId="45B26212"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Trạng thái kết thúc</w:t>
            </w:r>
          </w:p>
        </w:tc>
        <w:tc>
          <w:tcPr>
            <w:tcW w:w="1620" w:type="dxa"/>
          </w:tcPr>
          <w:p w14:paraId="67692E52"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Sự kiện</w:t>
            </w:r>
          </w:p>
        </w:tc>
        <w:tc>
          <w:tcPr>
            <w:tcW w:w="4585" w:type="dxa"/>
          </w:tcPr>
          <w:p w14:paraId="4922DB34"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Nguyên nhân</w:t>
            </w:r>
          </w:p>
        </w:tc>
      </w:tr>
      <w:tr w:rsidR="000F09F7" w:rsidRPr="009820C1" w14:paraId="1665DC38" w14:textId="77777777" w:rsidTr="005271DA">
        <w:tc>
          <w:tcPr>
            <w:tcW w:w="1525" w:type="dxa"/>
          </w:tcPr>
          <w:p w14:paraId="0CC2F8FE"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w:t>
            </w:r>
          </w:p>
        </w:tc>
        <w:tc>
          <w:tcPr>
            <w:tcW w:w="1620" w:type="dxa"/>
          </w:tcPr>
          <w:p w14:paraId="2ED6D801"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New</w:t>
            </w:r>
          </w:p>
        </w:tc>
        <w:tc>
          <w:tcPr>
            <w:tcW w:w="1620" w:type="dxa"/>
          </w:tcPr>
          <w:p w14:paraId="03296CE4"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w:t>
            </w:r>
          </w:p>
        </w:tc>
        <w:tc>
          <w:tcPr>
            <w:tcW w:w="4585" w:type="dxa"/>
          </w:tcPr>
          <w:p w14:paraId="67432817"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đang được tạo</w:t>
            </w:r>
          </w:p>
        </w:tc>
      </w:tr>
      <w:tr w:rsidR="000F09F7" w:rsidRPr="009820C1" w14:paraId="03181C4F" w14:textId="77777777" w:rsidTr="005271DA">
        <w:tc>
          <w:tcPr>
            <w:tcW w:w="1525" w:type="dxa"/>
          </w:tcPr>
          <w:p w14:paraId="5CBDFD00"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lastRenderedPageBreak/>
              <w:t>New</w:t>
            </w:r>
          </w:p>
        </w:tc>
        <w:tc>
          <w:tcPr>
            <w:tcW w:w="1620" w:type="dxa"/>
          </w:tcPr>
          <w:p w14:paraId="7F9FCCBA"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307DF2B5"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admit</w:t>
            </w:r>
          </w:p>
        </w:tc>
        <w:tc>
          <w:tcPr>
            <w:tcW w:w="4585" w:type="dxa"/>
          </w:tcPr>
          <w:p w14:paraId="6AD4DC66"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0F09F7" w:rsidRPr="009820C1" w14:paraId="156B5E70" w14:textId="77777777" w:rsidTr="005271DA">
        <w:tc>
          <w:tcPr>
            <w:tcW w:w="1525" w:type="dxa"/>
          </w:tcPr>
          <w:p w14:paraId="4F02C1DD"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37D419D9"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5EF06D27"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dispatch</w:t>
            </w:r>
          </w:p>
        </w:tc>
        <w:tc>
          <w:tcPr>
            <w:tcW w:w="4585" w:type="dxa"/>
          </w:tcPr>
          <w:p w14:paraId="48984A68"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được cấp CPU để bắt đầu thực hiện/xử lý.</w:t>
            </w:r>
          </w:p>
        </w:tc>
      </w:tr>
      <w:tr w:rsidR="000F09F7" w:rsidRPr="009820C1" w14:paraId="3707FA35" w14:textId="77777777" w:rsidTr="005271DA">
        <w:tc>
          <w:tcPr>
            <w:tcW w:w="1525" w:type="dxa"/>
          </w:tcPr>
          <w:p w14:paraId="53129C51"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0C03C105"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Blocked</w:t>
            </w:r>
          </w:p>
        </w:tc>
        <w:tc>
          <w:tcPr>
            <w:tcW w:w="1620" w:type="dxa"/>
          </w:tcPr>
          <w:p w14:paraId="07109E62"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waitEvent</w:t>
            </w:r>
          </w:p>
        </w:tc>
        <w:tc>
          <w:tcPr>
            <w:tcW w:w="4585" w:type="dxa"/>
          </w:tcPr>
          <w:p w14:paraId="2398C69B"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đang chờ một sự kiện nào đó xảy ra hay đang chờ một thao vào/ra kết thúc hay tài nguyên mà tiến trình yêu cầu chưa được hệ điều hành đáp ứng.</w:t>
            </w:r>
          </w:p>
        </w:tc>
      </w:tr>
      <w:tr w:rsidR="000F09F7" w:rsidRPr="009820C1" w14:paraId="52D6261A" w14:textId="77777777" w:rsidTr="005271DA">
        <w:tc>
          <w:tcPr>
            <w:tcW w:w="1525" w:type="dxa"/>
          </w:tcPr>
          <w:p w14:paraId="48168B2F"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Blocked</w:t>
            </w:r>
          </w:p>
        </w:tc>
        <w:tc>
          <w:tcPr>
            <w:tcW w:w="1620" w:type="dxa"/>
          </w:tcPr>
          <w:p w14:paraId="23E6724D"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5ABBC0D9"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eventOccurs</w:t>
            </w:r>
          </w:p>
        </w:tc>
        <w:tc>
          <w:tcPr>
            <w:tcW w:w="4585" w:type="dxa"/>
          </w:tcPr>
          <w:p w14:paraId="6FE22C9B"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0F09F7" w:rsidRPr="009820C1" w14:paraId="1AD3176D" w14:textId="77777777" w:rsidTr="005271DA">
        <w:tc>
          <w:tcPr>
            <w:tcW w:w="1525" w:type="dxa"/>
          </w:tcPr>
          <w:p w14:paraId="7C808D95"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6AC47AAC"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0EA307E8"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timeout</w:t>
            </w:r>
          </w:p>
        </w:tc>
        <w:tc>
          <w:tcPr>
            <w:tcW w:w="4585" w:type="dxa"/>
          </w:tcPr>
          <w:p w14:paraId="1F7306A8"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0F09F7" w:rsidRPr="009820C1" w14:paraId="374CF539" w14:textId="77777777" w:rsidTr="005271DA">
        <w:tc>
          <w:tcPr>
            <w:tcW w:w="1525" w:type="dxa"/>
          </w:tcPr>
          <w:p w14:paraId="2F367383"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56FA23EF"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Exit</w:t>
            </w:r>
          </w:p>
        </w:tc>
        <w:tc>
          <w:tcPr>
            <w:tcW w:w="1620" w:type="dxa"/>
          </w:tcPr>
          <w:p w14:paraId="55415C44"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Release</w:t>
            </w:r>
          </w:p>
        </w:tc>
        <w:tc>
          <w:tcPr>
            <w:tcW w:w="4585" w:type="dxa"/>
          </w:tcPr>
          <w:p w14:paraId="477D91BE"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kết thúc</w:t>
            </w:r>
          </w:p>
        </w:tc>
      </w:tr>
    </w:tbl>
    <w:p w14:paraId="1E686553" w14:textId="77777777" w:rsidR="000F09F7" w:rsidRPr="00DE38DB" w:rsidRDefault="000F09F7" w:rsidP="000F09F7">
      <w:pPr>
        <w:pStyle w:val="Caption"/>
        <w:ind w:firstLine="0"/>
        <w:jc w:val="center"/>
        <w:rPr>
          <w:i w:val="0"/>
          <w:color w:val="000000" w:themeColor="text1"/>
          <w:sz w:val="26"/>
          <w:szCs w:val="26"/>
        </w:rPr>
      </w:pPr>
      <w:r w:rsidRPr="00DE38DB">
        <w:rPr>
          <w:i w:val="0"/>
          <w:color w:val="000000" w:themeColor="text1"/>
          <w:sz w:val="26"/>
          <w:szCs w:val="26"/>
        </w:rPr>
        <w:t xml:space="preserve">Hình </w:t>
      </w:r>
      <w:r>
        <w:rPr>
          <w:i w:val="0"/>
          <w:color w:val="000000" w:themeColor="text1"/>
          <w:sz w:val="26"/>
          <w:szCs w:val="26"/>
        </w:rPr>
        <w:t>4.</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Pr>
          <w:i w:val="0"/>
          <w:noProof/>
          <w:color w:val="000000" w:themeColor="text1"/>
          <w:sz w:val="26"/>
          <w:szCs w:val="26"/>
        </w:rPr>
        <w:t>1</w:t>
      </w:r>
      <w:r>
        <w:rPr>
          <w:i w:val="0"/>
          <w:color w:val="000000" w:themeColor="text1"/>
          <w:sz w:val="26"/>
          <w:szCs w:val="26"/>
        </w:rPr>
        <w:fldChar w:fldCharType="end"/>
      </w:r>
      <w:r w:rsidRPr="00DE38DB">
        <w:rPr>
          <w:i w:val="0"/>
          <w:color w:val="000000" w:themeColor="text1"/>
          <w:sz w:val="26"/>
          <w:szCs w:val="26"/>
        </w:rPr>
        <w:t>: Một hệ chuyển trạng thái được gán nhãn</w:t>
      </w:r>
    </w:p>
    <w:p w14:paraId="2603DDEC" w14:textId="77777777" w:rsidR="000F09F7" w:rsidRPr="00902932" w:rsidRDefault="000F09F7" w:rsidP="000F09F7">
      <w:pPr>
        <w:pStyle w:val="Heading3"/>
        <w:ind w:firstLine="0"/>
        <w:rPr>
          <w:rFonts w:ascii="Times New Roman" w:eastAsiaTheme="minorEastAsia" w:hAnsi="Times New Roman" w:cstheme="minorBidi"/>
          <w:b/>
          <w:color w:val="auto"/>
          <w:sz w:val="30"/>
          <w:szCs w:val="22"/>
        </w:rPr>
      </w:pPr>
      <w:r w:rsidRPr="00902932">
        <w:rPr>
          <w:rFonts w:ascii="Times New Roman" w:eastAsiaTheme="minorEastAsia" w:hAnsi="Times New Roman" w:cstheme="minorBidi"/>
          <w:b/>
          <w:color w:val="auto"/>
          <w:sz w:val="30"/>
          <w:szCs w:val="22"/>
        </w:rPr>
        <w:t>4.2.2</w:t>
      </w:r>
      <w:r>
        <w:rPr>
          <w:rFonts w:ascii="Times New Roman" w:eastAsiaTheme="minorEastAsia" w:hAnsi="Times New Roman" w:cstheme="minorBidi"/>
          <w:b/>
          <w:color w:val="auto"/>
          <w:sz w:val="30"/>
          <w:szCs w:val="22"/>
        </w:rPr>
        <w:t>.</w:t>
      </w:r>
      <w:r w:rsidRPr="00902932">
        <w:rPr>
          <w:rFonts w:ascii="Times New Roman" w:eastAsiaTheme="minorEastAsia" w:hAnsi="Times New Roman" w:cstheme="minorBidi"/>
          <w:b/>
          <w:color w:val="auto"/>
          <w:sz w:val="30"/>
          <w:szCs w:val="22"/>
        </w:rPr>
        <w:t xml:space="preserve"> Chuyển đổi dạng đặc tử sử dụng LTS sang dạng đặc tả sử dụng hàm logic</w:t>
      </w:r>
    </w:p>
    <w:p w14:paraId="7D65661F" w14:textId="77777777" w:rsidR="000F09F7" w:rsidRPr="009820C1" w:rsidRDefault="000F09F7" w:rsidP="000F09F7">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như hình 4.1. Trong đó</w:t>
      </w:r>
      <w:r>
        <w:rPr>
          <w:rFonts w:cs="Times New Roman"/>
          <w:szCs w:val="26"/>
          <w:lang w:val="vi-VN"/>
        </w:rPr>
        <w:t>:</w:t>
      </w:r>
    </w:p>
    <w:p w14:paraId="360BA6BA" w14:textId="77777777" w:rsidR="000F09F7" w:rsidRDefault="000F09F7" w:rsidP="000F09F7">
      <w:pPr>
        <w:pStyle w:val="ListParagraph"/>
        <w:numPr>
          <w:ilvl w:val="0"/>
          <w:numId w:val="21"/>
        </w:numPr>
        <w:rPr>
          <w:rFonts w:cs="Times New Roman"/>
          <w:szCs w:val="26"/>
          <w:lang w:val="vi-VN"/>
        </w:rPr>
      </w:pPr>
      <w:r w:rsidRPr="005830C4">
        <w:rPr>
          <w:rFonts w:cs="Times New Roman"/>
          <w:szCs w:val="26"/>
          <w:lang w:val="vi-VN"/>
        </w:rPr>
        <w:t>Q = {New, Ready, Running, Exit, Blocked}, Q</w:t>
      </w:r>
      <w:r w:rsidRPr="005830C4">
        <w:rPr>
          <w:rFonts w:cs="Times New Roman"/>
          <w:szCs w:val="26"/>
          <w:vertAlign w:val="subscript"/>
          <w:lang w:val="vi-VN"/>
        </w:rPr>
        <w:t>1</w:t>
      </w:r>
      <w:r w:rsidRPr="005830C4">
        <w:rPr>
          <w:rFonts w:cs="Times New Roman"/>
          <w:szCs w:val="26"/>
          <w:lang w:val="vi-VN"/>
        </w:rPr>
        <w:t xml:space="preserve"> = {New, Ready, Running, Blocked}, Q</w:t>
      </w:r>
      <w:r w:rsidRPr="005830C4">
        <w:rPr>
          <w:rFonts w:cs="Times New Roman"/>
          <w:szCs w:val="26"/>
          <w:vertAlign w:val="subscript"/>
          <w:lang w:val="vi-VN"/>
        </w:rPr>
        <w:t>2</w:t>
      </w:r>
      <w:r w:rsidRPr="005830C4">
        <w:rPr>
          <w:rFonts w:cs="Times New Roman"/>
          <w:szCs w:val="26"/>
          <w:lang w:val="vi-VN"/>
        </w:rPr>
        <w:t xml:space="preserve"> = {</w:t>
      </w:r>
      <w:r>
        <w:rPr>
          <w:rFonts w:cs="Times New Roman"/>
          <w:szCs w:val="26"/>
          <w:lang w:val="vi-VN"/>
        </w:rPr>
        <w:t>Ready, Running, Exit, Blocked},</w:t>
      </w:r>
    </w:p>
    <w:p w14:paraId="780803F6" w14:textId="77777777" w:rsidR="000F09F7" w:rsidRDefault="000F09F7" w:rsidP="000F09F7">
      <w:pPr>
        <w:pStyle w:val="ListParagraph"/>
        <w:numPr>
          <w:ilvl w:val="0"/>
          <w:numId w:val="21"/>
        </w:numPr>
        <w:rPr>
          <w:rFonts w:cs="Times New Roman"/>
          <w:szCs w:val="26"/>
          <w:lang w:val="vi-VN"/>
        </w:rPr>
      </w:pPr>
      <w:r w:rsidRPr="00366E2B">
        <w:rPr>
          <w:rFonts w:cs="Times New Roman"/>
          <w:szCs w:val="26"/>
          <w:lang w:val="vi-VN"/>
        </w:rPr>
        <w:t xml:space="preserve">Σ = {admit, dispatch, timeout, release, waitEvent, eventOccurs}, </w:t>
      </w:r>
    </w:p>
    <w:p w14:paraId="668CDEC3" w14:textId="77777777" w:rsidR="000F09F7" w:rsidRDefault="000F09F7" w:rsidP="000F09F7">
      <w:pPr>
        <w:pStyle w:val="ListParagraph"/>
        <w:numPr>
          <w:ilvl w:val="0"/>
          <w:numId w:val="21"/>
        </w:numPr>
        <w:rPr>
          <w:rFonts w:cs="Times New Roman"/>
          <w:szCs w:val="26"/>
          <w:lang w:val="vi-VN"/>
        </w:rPr>
      </w:pPr>
      <w:r w:rsidRPr="008C19F1">
        <w:rPr>
          <w:rFonts w:cs="Times New Roman"/>
          <w:szCs w:val="26"/>
          <w:lang w:val="vi-VN"/>
        </w:rPr>
        <w:t>δ = {(New, admit, Ready), (Ready, dispatch, Running), (Running, release, Exit), (Running, timeout, Ready), (Ready, waitEvent, Blocked), (Bl</w:t>
      </w:r>
      <w:r>
        <w:rPr>
          <w:rFonts w:cs="Times New Roman"/>
          <w:szCs w:val="26"/>
          <w:lang w:val="vi-VN"/>
        </w:rPr>
        <w:t>ocked, eventOccurs, Ready)}, và</w:t>
      </w:r>
    </w:p>
    <w:p w14:paraId="454ADC58" w14:textId="77777777" w:rsidR="000F09F7" w:rsidRPr="00097621" w:rsidRDefault="000F09F7" w:rsidP="000F09F7">
      <w:pPr>
        <w:pStyle w:val="ListParagraph"/>
        <w:numPr>
          <w:ilvl w:val="0"/>
          <w:numId w:val="21"/>
        </w:numPr>
        <w:rPr>
          <w:rFonts w:cs="Times New Roman"/>
          <w:szCs w:val="26"/>
          <w:lang w:val="vi-VN"/>
        </w:rPr>
      </w:pPr>
      <w:r w:rsidRPr="00097621">
        <w:rPr>
          <w:rFonts w:cs="Times New Roman"/>
          <w:szCs w:val="26"/>
          <w:lang w:val="vi-VN"/>
        </w:rPr>
        <w:t>New là trạng thái khởi tạo.</w:t>
      </w:r>
    </w:p>
    <w:p w14:paraId="63F3FF52" w14:textId="37727554" w:rsidR="000F09F7" w:rsidRPr="00CE7E52" w:rsidRDefault="000F09F7" w:rsidP="000F09F7">
      <w:pPr>
        <w:ind w:firstLine="720"/>
        <w:rPr>
          <w:rFonts w:cs="Times New Roman"/>
          <w:szCs w:val="26"/>
        </w:rPr>
      </w:pPr>
      <w:r w:rsidRPr="009820C1">
        <w:rPr>
          <w:rFonts w:cs="Times New Roman"/>
          <w:szCs w:val="26"/>
          <w:lang w:val="vi-VN"/>
        </w:rPr>
        <w:lastRenderedPageBreak/>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 xml:space="preserve">↦ </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w:t>
      </w:r>
      <w:r>
        <w:rPr>
          <w:rFonts w:cs="Times New Roman"/>
          <w:szCs w:val="26"/>
          <w:lang w:val="vi-VN"/>
        </w:rPr>
        <w:t>ng 4.2</w:t>
      </w:r>
      <w:r w:rsidRPr="009820C1">
        <w:rPr>
          <w:rFonts w:cs="Times New Roman"/>
          <w:szCs w:val="26"/>
          <w:lang w:val="vi-VN"/>
        </w:rPr>
        <w:t>. Đồng thời sau khi mã hóa</w:t>
      </w:r>
      <w:r>
        <w:rPr>
          <w:rFonts w:cs="Times New Roman"/>
          <w:szCs w:val="26"/>
        </w:rPr>
        <w:t xml:space="preserve"> </w:t>
      </w: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chúng ta cũng thu được hàm logic dùng để biểu diễn trạng thái khởi tạo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w:t>
      </w:r>
      <w:r>
        <w:rPr>
          <w:rFonts w:cs="Times New Roman"/>
          <w:szCs w:val="26"/>
          <w:lang w:val="vi-VN"/>
        </w:rPr>
        <w:t xml:space="preserve"> như trên hình 4.3.</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0F09F7" w:rsidRPr="009820C1" w14:paraId="5E348D13" w14:textId="77777777" w:rsidTr="005271DA">
        <w:trPr>
          <w:jc w:val="center"/>
        </w:trPr>
        <w:tc>
          <w:tcPr>
            <w:tcW w:w="490" w:type="dxa"/>
          </w:tcPr>
          <w:p w14:paraId="2296E77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14:paraId="1239E78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New</w:t>
            </w:r>
          </w:p>
        </w:tc>
        <w:tc>
          <w:tcPr>
            <w:tcW w:w="1260" w:type="dxa"/>
          </w:tcPr>
          <w:p w14:paraId="52738A6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112" w:type="dxa"/>
          </w:tcPr>
          <w:p w14:paraId="35911D8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w:t>
            </w:r>
          </w:p>
        </w:tc>
        <w:tc>
          <w:tcPr>
            <w:tcW w:w="1083" w:type="dxa"/>
          </w:tcPr>
          <w:p w14:paraId="1B27BAC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w:t>
            </w:r>
          </w:p>
        </w:tc>
      </w:tr>
      <w:tr w:rsidR="000F09F7" w:rsidRPr="009820C1" w14:paraId="68A20C95" w14:textId="77777777" w:rsidTr="005271DA">
        <w:trPr>
          <w:jc w:val="center"/>
        </w:trPr>
        <w:tc>
          <w:tcPr>
            <w:tcW w:w="490" w:type="dxa"/>
          </w:tcPr>
          <w:p w14:paraId="2115019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14:paraId="3DEC03EF"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2</w:t>
            </w:r>
          </w:p>
        </w:tc>
        <w:tc>
          <w:tcPr>
            <w:tcW w:w="1260" w:type="dxa"/>
          </w:tcPr>
          <w:p w14:paraId="225FB321"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14:paraId="4C67C185"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1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2</w:t>
            </w:r>
          </w:p>
        </w:tc>
        <w:tc>
          <w:tcPr>
            <w:tcW w:w="1083" w:type="dxa"/>
          </w:tcPr>
          <w:p w14:paraId="4377DE90"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14:paraId="2BC99AE7" w14:textId="77777777" w:rsidR="000F09F7" w:rsidRPr="00CE7E52" w:rsidRDefault="000F09F7" w:rsidP="000F09F7">
      <w:pPr>
        <w:pStyle w:val="Caption"/>
        <w:spacing w:before="120" w:after="120" w:line="288" w:lineRule="auto"/>
        <w:ind w:firstLine="0"/>
        <w:jc w:val="center"/>
        <w:rPr>
          <w:i w:val="0"/>
          <w:color w:val="000000" w:themeColor="text1"/>
          <w:sz w:val="26"/>
          <w:szCs w:val="26"/>
        </w:rPr>
      </w:pPr>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Pr>
          <w:i w:val="0"/>
          <w:noProof/>
          <w:color w:val="000000" w:themeColor="text1"/>
          <w:sz w:val="26"/>
          <w:szCs w:val="26"/>
        </w:rPr>
        <w:t>11</w:t>
      </w:r>
      <w:r w:rsidRPr="00820413">
        <w:rPr>
          <w:i w:val="0"/>
          <w:color w:val="000000" w:themeColor="text1"/>
          <w:sz w:val="26"/>
          <w:szCs w:val="26"/>
        </w:rPr>
        <w:fldChar w:fldCharType="end"/>
      </w:r>
      <w:r w:rsidRPr="00820413">
        <w:rPr>
          <w:i w:val="0"/>
          <w:color w:val="000000" w:themeColor="text1"/>
          <w:sz w:val="26"/>
          <w:szCs w:val="26"/>
        </w:rPr>
        <w:t>: Thành phần Q</w:t>
      </w:r>
      <w:r>
        <w:rPr>
          <w:i w:val="0"/>
          <w:color w:val="000000" w:themeColor="text1"/>
          <w:sz w:val="26"/>
          <w:szCs w:val="26"/>
          <w:vertAlign w:val="subscript"/>
        </w:rPr>
        <w:t>1</w:t>
      </w:r>
      <w:r w:rsidRPr="00820413">
        <w:rPr>
          <w:i w:val="0"/>
          <w:color w:val="000000" w:themeColor="text1"/>
          <w:sz w:val="26"/>
          <w:szCs w:val="26"/>
        </w:rPr>
        <w:t xml:space="preserve"> </w:t>
      </w:r>
      <m:oMath>
        <m:r>
          <w:rPr>
            <w:rFonts w:ascii="Cambria Math" w:hAnsi="Cambria Math" w:cs="Times New Roman"/>
            <w:szCs w:val="26"/>
            <w:lang w:val="vi-VN"/>
          </w:rPr>
          <m:t>↦</m:t>
        </m:r>
      </m:oMath>
      <w:r w:rsidRPr="00820413">
        <w:rPr>
          <w:i w:val="0"/>
          <w:color w:val="000000" w:themeColor="text1"/>
          <w:sz w:val="26"/>
          <w:szCs w:val="26"/>
        </w:rPr>
        <w:t xml:space="preserve"> X</w:t>
      </w:r>
      <w:r>
        <w:rPr>
          <w:i w:val="0"/>
          <w:color w:val="000000" w:themeColor="text1"/>
          <w:sz w:val="26"/>
          <w:szCs w:val="26"/>
          <w:vertAlign w:val="subscript"/>
        </w:rPr>
        <w:t>1</w:t>
      </w:r>
      <w:r w:rsidRPr="00820413">
        <w:rPr>
          <w:i w:val="0"/>
          <w:color w:val="000000" w:themeColor="text1"/>
          <w:sz w:val="26"/>
          <w:szCs w:val="26"/>
        </w:rPr>
        <w:t xml:space="preserve"> trong bảng ánh xạ</w:t>
      </w:r>
    </w:p>
    <w:tbl>
      <w:tblPr>
        <w:tblStyle w:val="TableGrid"/>
        <w:tblW w:w="0" w:type="auto"/>
        <w:tblInd w:w="2245" w:type="dxa"/>
        <w:tblLook w:val="04A0" w:firstRow="1" w:lastRow="0" w:firstColumn="1" w:lastColumn="0" w:noHBand="0" w:noVBand="1"/>
      </w:tblPr>
      <w:tblGrid>
        <w:gridCol w:w="584"/>
        <w:gridCol w:w="1041"/>
        <w:gridCol w:w="1112"/>
        <w:gridCol w:w="990"/>
        <w:gridCol w:w="1170"/>
      </w:tblGrid>
      <w:tr w:rsidR="000F09F7" w:rsidRPr="009820C1" w14:paraId="2C10F493" w14:textId="77777777" w:rsidTr="005271DA">
        <w:tc>
          <w:tcPr>
            <w:tcW w:w="584" w:type="dxa"/>
          </w:tcPr>
          <w:p w14:paraId="7048638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14:paraId="241F73E2"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112" w:type="dxa"/>
          </w:tcPr>
          <w:p w14:paraId="65AD7B58"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w:t>
            </w:r>
          </w:p>
        </w:tc>
        <w:tc>
          <w:tcPr>
            <w:tcW w:w="990" w:type="dxa"/>
          </w:tcPr>
          <w:p w14:paraId="4B61BB6E"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Exit</w:t>
            </w:r>
          </w:p>
        </w:tc>
        <w:tc>
          <w:tcPr>
            <w:tcW w:w="1170" w:type="dxa"/>
          </w:tcPr>
          <w:p w14:paraId="7F604A57" w14:textId="77777777" w:rsidR="000F09F7" w:rsidRPr="009820C1" w:rsidRDefault="000F09F7" w:rsidP="005271DA">
            <w:pPr>
              <w:ind w:hanging="59"/>
              <w:jc w:val="center"/>
              <w:rPr>
                <w:rFonts w:cs="Times New Roman"/>
                <w:b/>
                <w:szCs w:val="26"/>
                <w:lang w:val="vi-VN"/>
              </w:rPr>
            </w:pPr>
            <w:r w:rsidRPr="009820C1">
              <w:rPr>
                <w:rFonts w:cs="Times New Roman"/>
                <w:szCs w:val="26"/>
                <w:lang w:val="vi-VN"/>
              </w:rPr>
              <w:t>Blocked</w:t>
            </w:r>
          </w:p>
        </w:tc>
      </w:tr>
      <w:tr w:rsidR="000F09F7" w:rsidRPr="009820C1" w14:paraId="70191187" w14:textId="77777777" w:rsidTr="005271DA">
        <w:tc>
          <w:tcPr>
            <w:tcW w:w="584" w:type="dxa"/>
          </w:tcPr>
          <w:p w14:paraId="218386BE"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14:paraId="4DD4EA9C"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1112" w:type="dxa"/>
          </w:tcPr>
          <w:p w14:paraId="7C39365D" w14:textId="77777777" w:rsidR="000F09F7" w:rsidRPr="009820C1" w:rsidRDefault="000F09F7" w:rsidP="005271DA">
            <w:pPr>
              <w:ind w:firstLine="0"/>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14:paraId="39E789DE"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6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1170" w:type="dxa"/>
          </w:tcPr>
          <w:p w14:paraId="02A0DBB3" w14:textId="77777777" w:rsidR="000F09F7" w:rsidRPr="009820C1" w:rsidRDefault="000F09F7" w:rsidP="005271DA">
            <w:pPr>
              <w:ind w:hanging="5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14:paraId="0CC26E65" w14:textId="77777777" w:rsidR="000F09F7" w:rsidRPr="009A23B7" w:rsidRDefault="000F09F7" w:rsidP="000F09F7">
      <w:pPr>
        <w:pStyle w:val="Caption"/>
        <w:spacing w:before="120" w:after="120" w:line="288" w:lineRule="auto"/>
        <w:ind w:firstLine="0"/>
        <w:jc w:val="center"/>
        <w:rPr>
          <w:i w:val="0"/>
          <w:color w:val="000000" w:themeColor="text1"/>
          <w:sz w:val="26"/>
          <w:szCs w:val="26"/>
        </w:rPr>
      </w:pPr>
      <w:r w:rsidRPr="00202898">
        <w:rPr>
          <w:i w:val="0"/>
          <w:color w:val="000000" w:themeColor="text1"/>
          <w:sz w:val="26"/>
          <w:szCs w:val="26"/>
        </w:rPr>
        <w:t>Bả</w:t>
      </w:r>
      <w:r>
        <w:rPr>
          <w:i w:val="0"/>
          <w:color w:val="000000" w:themeColor="text1"/>
          <w:sz w:val="26"/>
          <w:szCs w:val="26"/>
        </w:rPr>
        <w:t>ng 4</w:t>
      </w:r>
      <w:r w:rsidRPr="00202898">
        <w:rPr>
          <w:i w:val="0"/>
          <w:color w:val="000000" w:themeColor="text1"/>
          <w:sz w:val="26"/>
          <w:szCs w:val="26"/>
        </w:rPr>
        <w:t>.</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Pr>
          <w:i w:val="0"/>
          <w:noProof/>
          <w:color w:val="000000" w:themeColor="text1"/>
          <w:sz w:val="26"/>
          <w:szCs w:val="26"/>
        </w:rPr>
        <w:t>12</w:t>
      </w:r>
      <w:r w:rsidRPr="00202898">
        <w:rPr>
          <w:i w:val="0"/>
          <w:color w:val="000000" w:themeColor="text1"/>
          <w:sz w:val="26"/>
          <w:szCs w:val="26"/>
        </w:rPr>
        <w:fldChar w:fldCharType="end"/>
      </w:r>
      <w:r w:rsidRPr="00202898">
        <w:rPr>
          <w:i w:val="0"/>
          <w:color w:val="000000" w:themeColor="text1"/>
          <w:sz w:val="26"/>
          <w:szCs w:val="26"/>
        </w:rPr>
        <w:t xml:space="preserve">: Thành phần </w:t>
      </w:r>
      <w:r>
        <w:rPr>
          <w:i w:val="0"/>
          <w:color w:val="000000" w:themeColor="text1"/>
          <w:sz w:val="26"/>
          <w:szCs w:val="26"/>
        </w:rPr>
        <w:t>Q</w:t>
      </w:r>
      <w:r>
        <w:rPr>
          <w:i w:val="0"/>
          <w:color w:val="000000" w:themeColor="text1"/>
          <w:sz w:val="26"/>
          <w:szCs w:val="26"/>
          <w:vertAlign w:val="subscript"/>
        </w:rPr>
        <w:t>2</w:t>
      </w:r>
      <w:r w:rsidRPr="00202898">
        <w:rPr>
          <w:i w:val="0"/>
          <w:color w:val="000000" w:themeColor="text1"/>
          <w:sz w:val="26"/>
          <w:szCs w:val="26"/>
        </w:rPr>
        <w:t xml:space="preserve"> </w:t>
      </w:r>
      <m:oMath>
        <m:r>
          <w:rPr>
            <w:rFonts w:ascii="Cambria Math" w:hAnsi="Cambria Math" w:cs="Times New Roman"/>
            <w:szCs w:val="26"/>
            <w:lang w:val="vi-VN"/>
          </w:rPr>
          <m:t>↦</m:t>
        </m:r>
      </m:oMath>
      <w:r w:rsidRPr="00202898">
        <w:rPr>
          <w:i w:val="0"/>
          <w:color w:val="000000" w:themeColor="text1"/>
          <w:sz w:val="26"/>
          <w:szCs w:val="26"/>
        </w:rPr>
        <w:t xml:space="preserve"> </w:t>
      </w:r>
      <w:r>
        <w:rPr>
          <w:i w:val="0"/>
          <w:color w:val="000000" w:themeColor="text1"/>
          <w:sz w:val="26"/>
          <w:szCs w:val="26"/>
        </w:rPr>
        <w:t>X</w:t>
      </w:r>
      <w:r>
        <w:rPr>
          <w:i w:val="0"/>
          <w:color w:val="000000" w:themeColor="text1"/>
          <w:sz w:val="26"/>
          <w:szCs w:val="26"/>
          <w:vertAlign w:val="subscript"/>
        </w:rPr>
        <w:t>2</w:t>
      </w:r>
      <w:r w:rsidRPr="00202898">
        <w:rPr>
          <w:i w:val="0"/>
          <w:color w:val="000000" w:themeColor="text1"/>
          <w:sz w:val="26"/>
          <w:szCs w:val="26"/>
        </w:rPr>
        <w:t xml:space="preserve"> trong bảng ánh xạ</w:t>
      </w:r>
    </w:p>
    <w:tbl>
      <w:tblPr>
        <w:tblStyle w:val="TableGrid"/>
        <w:tblW w:w="0" w:type="auto"/>
        <w:jc w:val="center"/>
        <w:tblLook w:val="04A0" w:firstRow="1" w:lastRow="0" w:firstColumn="1" w:lastColumn="0" w:noHBand="0" w:noVBand="1"/>
      </w:tblPr>
      <w:tblGrid>
        <w:gridCol w:w="450"/>
        <w:gridCol w:w="1535"/>
        <w:gridCol w:w="1525"/>
        <w:gridCol w:w="1516"/>
      </w:tblGrid>
      <w:tr w:rsidR="000F09F7" w:rsidRPr="009820C1" w14:paraId="6F5A6FF0" w14:textId="77777777" w:rsidTr="005271DA">
        <w:trPr>
          <w:jc w:val="center"/>
        </w:trPr>
        <w:tc>
          <w:tcPr>
            <w:tcW w:w="450" w:type="dxa"/>
          </w:tcPr>
          <w:p w14:paraId="1A11D6F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Σ</w:t>
            </w:r>
          </w:p>
        </w:tc>
        <w:tc>
          <w:tcPr>
            <w:tcW w:w="1535" w:type="dxa"/>
          </w:tcPr>
          <w:p w14:paraId="39704CAC"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admit</w:t>
            </w:r>
          </w:p>
        </w:tc>
        <w:tc>
          <w:tcPr>
            <w:tcW w:w="1525" w:type="dxa"/>
          </w:tcPr>
          <w:p w14:paraId="243A29E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dispatch</w:t>
            </w:r>
          </w:p>
        </w:tc>
        <w:tc>
          <w:tcPr>
            <w:tcW w:w="1516" w:type="dxa"/>
          </w:tcPr>
          <w:p w14:paraId="6665EDA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release</w:t>
            </w:r>
          </w:p>
        </w:tc>
      </w:tr>
      <w:tr w:rsidR="000F09F7" w:rsidRPr="009820C1" w14:paraId="13A39C6E" w14:textId="77777777" w:rsidTr="005271DA">
        <w:trPr>
          <w:jc w:val="center"/>
        </w:trPr>
        <w:tc>
          <w:tcPr>
            <w:tcW w:w="450" w:type="dxa"/>
          </w:tcPr>
          <w:p w14:paraId="7B852F5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w:t>
            </w:r>
          </w:p>
        </w:tc>
        <w:tc>
          <w:tcPr>
            <w:tcW w:w="1535" w:type="dxa"/>
          </w:tcPr>
          <w:p w14:paraId="3F75FED6" w14:textId="77777777" w:rsidR="000F09F7" w:rsidRPr="009820C1" w:rsidRDefault="00572C4A" w:rsidP="005271DA">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c>
          <w:tcPr>
            <w:tcW w:w="1525" w:type="dxa"/>
          </w:tcPr>
          <w:p w14:paraId="2CBE36AE"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14:paraId="18446A02"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r>
      <w:tr w:rsidR="000F09F7" w:rsidRPr="009820C1" w14:paraId="4E812866" w14:textId="77777777" w:rsidTr="005271DA">
        <w:trPr>
          <w:jc w:val="center"/>
        </w:trPr>
        <w:tc>
          <w:tcPr>
            <w:tcW w:w="450" w:type="dxa"/>
          </w:tcPr>
          <w:p w14:paraId="06B4E94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lastRenderedPageBreak/>
              <w:t>Σ</w:t>
            </w:r>
          </w:p>
        </w:tc>
        <w:tc>
          <w:tcPr>
            <w:tcW w:w="1535" w:type="dxa"/>
          </w:tcPr>
          <w:p w14:paraId="6566F16F"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timeout</w:t>
            </w:r>
          </w:p>
        </w:tc>
        <w:tc>
          <w:tcPr>
            <w:tcW w:w="1525" w:type="dxa"/>
          </w:tcPr>
          <w:p w14:paraId="39490D9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waitEvent</w:t>
            </w:r>
          </w:p>
        </w:tc>
        <w:tc>
          <w:tcPr>
            <w:tcW w:w="1516" w:type="dxa"/>
          </w:tcPr>
          <w:p w14:paraId="429AFA4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eventOccurs</w:t>
            </w:r>
          </w:p>
        </w:tc>
      </w:tr>
      <w:tr w:rsidR="000F09F7" w:rsidRPr="009820C1" w14:paraId="32619E30" w14:textId="77777777" w:rsidTr="005271DA">
        <w:trPr>
          <w:jc w:val="center"/>
        </w:trPr>
        <w:tc>
          <w:tcPr>
            <w:tcW w:w="450" w:type="dxa"/>
          </w:tcPr>
          <w:p w14:paraId="4BF7B562"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w:t>
            </w:r>
          </w:p>
        </w:tc>
        <w:tc>
          <w:tcPr>
            <w:tcW w:w="1535" w:type="dxa"/>
          </w:tcPr>
          <w:p w14:paraId="78F652C1" w14:textId="77777777" w:rsidR="000F09F7" w:rsidRPr="009820C1" w:rsidRDefault="000F09F7" w:rsidP="005271DA">
            <w:pPr>
              <w:ind w:hanging="2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14:paraId="1CD1B45F"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5</w:t>
            </w:r>
          </w:p>
        </w:tc>
        <w:tc>
          <w:tcPr>
            <w:tcW w:w="1516" w:type="dxa"/>
          </w:tcPr>
          <w:p w14:paraId="34015689"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14:paraId="65FE57CD" w14:textId="77777777" w:rsidR="000F09F7" w:rsidRPr="009820C1" w:rsidRDefault="000F09F7" w:rsidP="000F09F7">
      <w:pPr>
        <w:pStyle w:val="Caption"/>
        <w:spacing w:before="120" w:after="120" w:line="288" w:lineRule="auto"/>
        <w:ind w:firstLine="0"/>
        <w:jc w:val="center"/>
        <w:rPr>
          <w:rFonts w:cs="Times New Roman"/>
          <w:sz w:val="26"/>
          <w:szCs w:val="26"/>
          <w:lang w:val="vi-VN"/>
        </w:rPr>
      </w:pPr>
      <w:r w:rsidRPr="001B74CF">
        <w:rPr>
          <w:i w:val="0"/>
          <w:color w:val="000000" w:themeColor="text1"/>
          <w:sz w:val="26"/>
          <w:szCs w:val="26"/>
        </w:rPr>
        <w:t>Bả</w:t>
      </w:r>
      <w:r>
        <w:rPr>
          <w:i w:val="0"/>
          <w:color w:val="000000" w:themeColor="text1"/>
          <w:sz w:val="26"/>
          <w:szCs w:val="26"/>
        </w:rPr>
        <w:t>ng 4</w:t>
      </w:r>
      <w:r w:rsidRPr="001B74CF">
        <w:rPr>
          <w:i w:val="0"/>
          <w:color w:val="000000" w:themeColor="text1"/>
          <w:sz w:val="26"/>
          <w:szCs w:val="26"/>
        </w:rPr>
        <w:t>.</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Pr>
          <w:i w:val="0"/>
          <w:noProof/>
          <w:color w:val="000000" w:themeColor="text1"/>
          <w:sz w:val="26"/>
          <w:szCs w:val="26"/>
        </w:rPr>
        <w:t>13</w:t>
      </w:r>
      <w:r w:rsidRPr="001B74CF">
        <w:rPr>
          <w:i w:val="0"/>
          <w:color w:val="000000" w:themeColor="text1"/>
          <w:sz w:val="26"/>
          <w:szCs w:val="26"/>
        </w:rPr>
        <w:fldChar w:fldCharType="end"/>
      </w:r>
      <w:r w:rsidRPr="001B74CF">
        <w:rPr>
          <w:i w:val="0"/>
          <w:color w:val="000000" w:themeColor="text1"/>
          <w:sz w:val="26"/>
          <w:szCs w:val="26"/>
        </w:rPr>
        <w:t>: Thành phầ</w:t>
      </w:r>
      <w:r>
        <w:rPr>
          <w:i w:val="0"/>
          <w:color w:val="000000" w:themeColor="text1"/>
          <w:sz w:val="26"/>
          <w:szCs w:val="26"/>
        </w:rPr>
        <w:t xml:space="preserve">n </w:t>
      </w:r>
      <w:r w:rsidRPr="00973913">
        <w:rPr>
          <w:i w:val="0"/>
          <w:color w:val="000000" w:themeColor="text1"/>
          <w:sz w:val="26"/>
          <w:szCs w:val="26"/>
        </w:rPr>
        <w:t xml:space="preserve">Σ </w:t>
      </w:r>
      <w:r w:rsidRPr="00973913">
        <w:rPr>
          <w:rFonts w:ascii="Cambria Math" w:hAnsi="Cambria Math" w:cs="Cambria Math"/>
          <w:i w:val="0"/>
          <w:color w:val="000000" w:themeColor="text1"/>
          <w:sz w:val="26"/>
          <w:szCs w:val="26"/>
        </w:rPr>
        <w:t>↦</w:t>
      </w:r>
      <w:r w:rsidRPr="00973913">
        <w:rPr>
          <w:i w:val="0"/>
          <w:color w:val="000000" w:themeColor="text1"/>
          <w:sz w:val="26"/>
          <w:szCs w:val="26"/>
        </w:rPr>
        <w:t xml:space="preserve"> E </w:t>
      </w:r>
      <w:r w:rsidRPr="001B74CF">
        <w:rPr>
          <w:i w:val="0"/>
          <w:color w:val="000000" w:themeColor="text1"/>
          <w:sz w:val="26"/>
          <w:szCs w:val="26"/>
        </w:rPr>
        <w:t>trong bảng ánh xạ</w:t>
      </w:r>
    </w:p>
    <w:p w14:paraId="697B2E6F" w14:textId="77777777" w:rsidR="000F09F7" w:rsidRDefault="000F09F7" w:rsidP="000F09F7">
      <w:pPr>
        <w:rPr>
          <w:rFonts w:cs="Times New Roman"/>
          <w:szCs w:val="26"/>
          <w:lang w:val="vi-VN"/>
        </w:rPr>
      </w:pPr>
      <w:r w:rsidRPr="009820C1">
        <w:rPr>
          <w:rFonts w:cs="Times New Roman"/>
          <w:szCs w:val="26"/>
          <w:lang w:val="vi-VN"/>
        </w:rPr>
        <w:t>Công việc còn lại sẽ là mã hóa tập các chuyển trạng thái. Áp dụng thuật toán 3.2 với đầu vào là tập các chuyển trạng thái δ = {(New, admit, Ready), (Ready, dispatc</w:t>
      </w:r>
      <w:r>
        <w:rPr>
          <w:rFonts w:cs="Times New Roman"/>
          <w:szCs w:val="26"/>
          <w:lang w:val="vi-VN"/>
        </w:rPr>
        <w:t xml:space="preserve">h, Running), (Running, release, </w:t>
      </w:r>
      <w:r w:rsidRPr="009820C1">
        <w:rPr>
          <w:rFonts w:cs="Times New Roman"/>
          <w:szCs w:val="26"/>
          <w:lang w:val="vi-VN"/>
        </w:rPr>
        <w:t>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r>
        <w:rPr>
          <w:rFonts w:cs="Times New Roman"/>
          <w:szCs w:val="26"/>
          <w:lang w:val="vi-VN"/>
        </w:rPr>
        <w:t xml:space="preserve"> như trong bảng 4.5.</w:t>
      </w:r>
    </w:p>
    <w:p w14:paraId="35B145CC" w14:textId="77777777" w:rsidR="000F09F7" w:rsidRDefault="000F09F7" w:rsidP="000F09F7">
      <w:pPr>
        <w:rPr>
          <w:rFonts w:cs="Times New Roman"/>
          <w:szCs w:val="26"/>
          <w:lang w:val="vi-VN"/>
        </w:rPr>
      </w:pPr>
      <w:r w:rsidRPr="009820C1">
        <w:rPr>
          <w:rFonts w:cs="Times New Roman"/>
          <w:szCs w:val="26"/>
          <w:lang w:val="vi-VN"/>
        </w:rPr>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Pr>
          <w:rFonts w:cs="Times New Roman"/>
          <w:szCs w:val="26"/>
          <w:lang w:val="vi-VN"/>
        </w:rPr>
        <w:t>. Trong đó:</w:t>
      </w:r>
    </w:p>
    <w:p w14:paraId="6CCF650B" w14:textId="77777777" w:rsidR="000F09F7" w:rsidRDefault="000F09F7" w:rsidP="000F09F7">
      <w:pPr>
        <w:pStyle w:val="ListParagraph"/>
        <w:numPr>
          <w:ilvl w:val="0"/>
          <w:numId w:val="24"/>
        </w:numPr>
        <w:rPr>
          <w:rFonts w:cs="Times New Roman"/>
          <w:szCs w:val="26"/>
          <w:lang w:val="vi-VN"/>
        </w:rPr>
      </w:pPr>
      <w:r w:rsidRPr="00A356F8">
        <w:rPr>
          <w:rFonts w:cs="Times New Roman"/>
          <w:szCs w:val="26"/>
          <w:lang w:val="vi-VN"/>
        </w:rPr>
        <w:t>X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2</w:t>
      </w:r>
      <w:r w:rsidRPr="00A356F8">
        <w:rPr>
          <w:rFonts w:cs="Times New Roman"/>
          <w:szCs w:val="26"/>
          <w:lang w:val="vi-VN"/>
        </w:rPr>
        <w:t>}, X’ =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Pr>
          <w:rFonts w:cs="Times New Roman"/>
          <w:szCs w:val="26"/>
          <w:lang w:val="vi-VN"/>
        </w:rPr>
        <w:t>},</w:t>
      </w:r>
    </w:p>
    <w:p w14:paraId="6B645134" w14:textId="77777777" w:rsidR="000F09F7" w:rsidRDefault="000F09F7" w:rsidP="000F09F7">
      <w:pPr>
        <w:pStyle w:val="ListParagraph"/>
        <w:numPr>
          <w:ilvl w:val="0"/>
          <w:numId w:val="24"/>
        </w:numPr>
        <w:rPr>
          <w:rFonts w:cs="Times New Roman"/>
          <w:szCs w:val="26"/>
          <w:lang w:val="vi-VN"/>
        </w:rPr>
      </w:pPr>
      <w:r w:rsidRPr="00A356F8">
        <w:rPr>
          <w:rFonts w:cs="Times New Roman"/>
          <w:szCs w:val="26"/>
          <w:lang w:val="vi-VN"/>
        </w:rPr>
        <w:t>E =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4</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5</w:t>
      </w:r>
      <w:r w:rsidRPr="00A356F8">
        <w:rPr>
          <w:rFonts w:cs="Times New Roman"/>
          <w:szCs w:val="26"/>
          <w:lang w:val="vi-VN"/>
        </w:rPr>
        <w:t>},</w:t>
      </w:r>
    </w:p>
    <w:p w14:paraId="028C1BA0" w14:textId="77777777" w:rsidR="000F09F7" w:rsidRDefault="000F09F7" w:rsidP="000F09F7">
      <w:pPr>
        <w:pStyle w:val="ListParagraph"/>
        <w:numPr>
          <w:ilvl w:val="0"/>
          <w:numId w:val="24"/>
        </w:numPr>
        <w:rPr>
          <w:rFonts w:cs="Times New Roman"/>
          <w:szCs w:val="26"/>
          <w:lang w:val="vi-VN"/>
        </w:rPr>
      </w:pPr>
      <w:r w:rsidRPr="00A356F8">
        <w:rPr>
          <w:rFonts w:cs="Times New Roman"/>
          <w:szCs w:val="26"/>
          <w:lang w:val="vi-VN"/>
        </w:rPr>
        <w:t>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 xml:space="preserve"> 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Pr="00A356F8">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x</w:t>
      </w:r>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w:t>
      </w:r>
      <w:r>
        <w:rPr>
          <w:rFonts w:cs="Times New Roman"/>
          <w:szCs w:val="26"/>
          <w:lang w:val="vi-VN"/>
        </w:rPr>
        <w:t>, và</w:t>
      </w:r>
    </w:p>
    <w:p w14:paraId="540C739C" w14:textId="77777777" w:rsidR="000F09F7" w:rsidRPr="00CE0528" w:rsidRDefault="000F09F7" w:rsidP="000F09F7">
      <w:pPr>
        <w:pStyle w:val="ListParagraph"/>
        <w:numPr>
          <w:ilvl w:val="0"/>
          <w:numId w:val="24"/>
        </w:numPr>
        <w:rPr>
          <w:rFonts w:cs="Times New Roman"/>
          <w:szCs w:val="26"/>
          <w:lang w:val="vi-VN"/>
        </w:rPr>
      </w:pPr>
      <w:r w:rsidRPr="00CE0528">
        <w:rPr>
          <w:rFonts w:cs="Times New Roman"/>
          <w:szCs w:val="26"/>
          <w:lang w:val="vi-VN"/>
        </w:rPr>
        <w:t xml:space="preserve">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CE0528">
        <w:rPr>
          <w:rFonts w:cs="Times New Roman"/>
          <w:szCs w:val="26"/>
          <w:vertAlign w:val="subscript"/>
          <w:lang w:val="vi-VN"/>
        </w:rPr>
        <w:t>1</w:t>
      </w:r>
      <w:r w:rsidRPr="00CE0528">
        <w:rPr>
          <w:rFonts w:cs="Times New Roman"/>
          <w:szCs w:val="26"/>
          <w:lang w:val="vi-VN"/>
        </w:rPr>
        <w:t xml:space="preserve"> </w:t>
      </w:r>
      <w:r w:rsidRPr="00CE0528">
        <w:rPr>
          <w:rFonts w:ascii="Cambria Math" w:hAnsi="Cambria Math" w:cs="Cambria Math"/>
          <w:szCs w:val="26"/>
          <w:lang w:val="vi-VN"/>
        </w:rPr>
        <w:t>∧</w:t>
      </w:r>
      <w:r w:rsidRPr="00CE052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CE0528">
        <w:rPr>
          <w:rFonts w:cs="Times New Roman"/>
          <w:szCs w:val="26"/>
          <w:vertAlign w:val="subscript"/>
          <w:lang w:val="vi-VN"/>
        </w:rPr>
        <w:t>2</w:t>
      </w:r>
      <w:r w:rsidRPr="00CE0528">
        <w:rPr>
          <w:rFonts w:cs="Times New Roman"/>
          <w:szCs w:val="26"/>
          <w:lang w:val="vi-VN"/>
        </w:rPr>
        <w:t>.</w:t>
      </w:r>
    </w:p>
    <w:p w14:paraId="7CBC0123" w14:textId="77777777" w:rsidR="000F09F7" w:rsidRPr="009820C1" w:rsidRDefault="000F09F7" w:rsidP="000F09F7">
      <w:pPr>
        <w:rPr>
          <w:rFonts w:cs="Times New Roman"/>
          <w:szCs w:val="26"/>
          <w:lang w:val="vi-VN"/>
        </w:rPr>
      </w:pPr>
    </w:p>
    <w:tbl>
      <w:tblPr>
        <w:tblStyle w:val="TableGrid"/>
        <w:tblW w:w="0" w:type="auto"/>
        <w:tblInd w:w="625" w:type="dxa"/>
        <w:tblLook w:val="04A0" w:firstRow="1" w:lastRow="0" w:firstColumn="1" w:lastColumn="0" w:noHBand="0" w:noVBand="1"/>
      </w:tblPr>
      <w:tblGrid>
        <w:gridCol w:w="1530"/>
        <w:gridCol w:w="3690"/>
        <w:gridCol w:w="3505"/>
      </w:tblGrid>
      <w:tr w:rsidR="000F09F7" w:rsidRPr="009820C1" w14:paraId="27AD390E" w14:textId="77777777" w:rsidTr="005271DA">
        <w:tc>
          <w:tcPr>
            <w:tcW w:w="1530" w:type="dxa"/>
          </w:tcPr>
          <w:p w14:paraId="538487E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3690" w:type="dxa"/>
          </w:tcPr>
          <w:p w14:paraId="1E5EDA93"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(New, admit, Ready)</w:t>
            </w:r>
          </w:p>
        </w:tc>
        <w:tc>
          <w:tcPr>
            <w:tcW w:w="3505" w:type="dxa"/>
          </w:tcPr>
          <w:p w14:paraId="37F40694"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 dispatch, Running)</w:t>
            </w:r>
          </w:p>
        </w:tc>
      </w:tr>
      <w:tr w:rsidR="000F09F7" w:rsidRPr="009820C1" w14:paraId="6F152236" w14:textId="77777777" w:rsidTr="005271DA">
        <w:tc>
          <w:tcPr>
            <w:tcW w:w="1530" w:type="dxa"/>
          </w:tcPr>
          <w:p w14:paraId="3B728708"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3690" w:type="dxa"/>
          </w:tcPr>
          <w:p w14:paraId="33B3198B" w14:textId="77777777" w:rsidR="000F09F7" w:rsidRPr="009820C1" w:rsidRDefault="00572C4A"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3505" w:type="dxa"/>
          </w:tcPr>
          <w:p w14:paraId="78E7C8F4"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0F09F7" w:rsidRPr="009820C1" w14:paraId="415B47B3" w14:textId="77777777" w:rsidTr="005271DA">
        <w:tc>
          <w:tcPr>
            <w:tcW w:w="1530" w:type="dxa"/>
          </w:tcPr>
          <w:p w14:paraId="18CE6F4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lastRenderedPageBreak/>
              <w:t>δ(q, e, q’)</w:t>
            </w:r>
          </w:p>
        </w:tc>
        <w:tc>
          <w:tcPr>
            <w:tcW w:w="3690" w:type="dxa"/>
          </w:tcPr>
          <w:p w14:paraId="428F9B6F"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(Running, release, Exit)</w:t>
            </w:r>
          </w:p>
        </w:tc>
        <w:tc>
          <w:tcPr>
            <w:tcW w:w="3505" w:type="dxa"/>
          </w:tcPr>
          <w:p w14:paraId="1A4AC45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 timeout, Ready)</w:t>
            </w:r>
          </w:p>
        </w:tc>
      </w:tr>
      <w:tr w:rsidR="000F09F7" w:rsidRPr="009820C1" w14:paraId="25FF1A67" w14:textId="77777777" w:rsidTr="005271DA">
        <w:tc>
          <w:tcPr>
            <w:tcW w:w="1530" w:type="dxa"/>
          </w:tcPr>
          <w:p w14:paraId="65DA6ECC"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3690" w:type="dxa"/>
          </w:tcPr>
          <w:p w14:paraId="07D980F9" w14:textId="77777777" w:rsidR="000F09F7" w:rsidRPr="009820C1" w:rsidRDefault="00572C4A"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3505" w:type="dxa"/>
          </w:tcPr>
          <w:p w14:paraId="3E358369"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r>
      <w:tr w:rsidR="000F09F7" w:rsidRPr="009820C1" w14:paraId="2270C8EC" w14:textId="77777777" w:rsidTr="005271DA">
        <w:tc>
          <w:tcPr>
            <w:tcW w:w="1530" w:type="dxa"/>
          </w:tcPr>
          <w:p w14:paraId="46A4B14B"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3690" w:type="dxa"/>
          </w:tcPr>
          <w:p w14:paraId="373255D9"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(Ready, waitEvent, Blocked)</w:t>
            </w:r>
          </w:p>
        </w:tc>
        <w:tc>
          <w:tcPr>
            <w:tcW w:w="3505" w:type="dxa"/>
          </w:tcPr>
          <w:p w14:paraId="21144A3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 eventOccurs, Ready)</w:t>
            </w:r>
          </w:p>
        </w:tc>
      </w:tr>
      <w:tr w:rsidR="000F09F7" w:rsidRPr="009820C1" w14:paraId="2F18110C" w14:textId="77777777" w:rsidTr="005271DA">
        <w:tc>
          <w:tcPr>
            <w:tcW w:w="1530" w:type="dxa"/>
          </w:tcPr>
          <w:p w14:paraId="5BD8D981"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3690" w:type="dxa"/>
          </w:tcPr>
          <w:p w14:paraId="291D068D"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14:paraId="59911D26"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14:paraId="4952D5D2" w14:textId="77777777" w:rsidR="000F09F7" w:rsidRPr="006217DC" w:rsidRDefault="000F09F7" w:rsidP="000F09F7">
      <w:pPr>
        <w:pStyle w:val="Caption"/>
        <w:jc w:val="center"/>
        <w:rPr>
          <w:rFonts w:cs="Times New Roman"/>
          <w:i w:val="0"/>
          <w:sz w:val="26"/>
          <w:szCs w:val="26"/>
          <w:lang w:val="vi-VN"/>
        </w:rPr>
      </w:pPr>
      <w:r w:rsidRPr="006217DC">
        <w:rPr>
          <w:rFonts w:cs="Times New Roman"/>
          <w:i w:val="0"/>
          <w:color w:val="auto"/>
          <w:sz w:val="26"/>
          <w:szCs w:val="26"/>
          <w:lang w:val="vi-VN"/>
        </w:rPr>
        <w:t>Bảng 4.</w:t>
      </w:r>
      <w:r w:rsidRPr="006217DC">
        <w:rPr>
          <w:rFonts w:cs="Times New Roman"/>
          <w:i w:val="0"/>
          <w:color w:val="auto"/>
          <w:sz w:val="26"/>
          <w:szCs w:val="26"/>
        </w:rPr>
        <w:fldChar w:fldCharType="begin"/>
      </w:r>
      <w:r w:rsidRPr="006217DC">
        <w:rPr>
          <w:rFonts w:cs="Times New Roman"/>
          <w:i w:val="0"/>
          <w:color w:val="auto"/>
          <w:sz w:val="26"/>
          <w:szCs w:val="26"/>
        </w:rPr>
        <w:instrText xml:space="preserve"> SEQ Bảng \* ARABIC </w:instrText>
      </w:r>
      <w:r w:rsidRPr="006217DC">
        <w:rPr>
          <w:rFonts w:cs="Times New Roman"/>
          <w:i w:val="0"/>
          <w:color w:val="auto"/>
          <w:sz w:val="26"/>
          <w:szCs w:val="26"/>
        </w:rPr>
        <w:fldChar w:fldCharType="separate"/>
      </w:r>
      <w:r>
        <w:rPr>
          <w:rFonts w:cs="Times New Roman"/>
          <w:i w:val="0"/>
          <w:noProof/>
          <w:color w:val="auto"/>
          <w:sz w:val="26"/>
          <w:szCs w:val="26"/>
        </w:rPr>
        <w:t>14</w:t>
      </w:r>
      <w:r w:rsidRPr="006217DC">
        <w:rPr>
          <w:rFonts w:cs="Times New Roman"/>
          <w:i w:val="0"/>
          <w:color w:val="auto"/>
          <w:sz w:val="26"/>
          <w:szCs w:val="26"/>
        </w:rPr>
        <w:fldChar w:fldCharType="end"/>
      </w:r>
      <w:r w:rsidRPr="006217DC">
        <w:rPr>
          <w:rFonts w:cs="Times New Roman"/>
          <w:i w:val="0"/>
          <w:color w:val="auto"/>
          <w:sz w:val="26"/>
          <w:szCs w:val="26"/>
        </w:rPr>
        <w:t xml:space="preserve">: </w:t>
      </w:r>
      <w:r w:rsidRPr="006217DC">
        <w:rPr>
          <w:rFonts w:cs="Times New Roman"/>
          <w:i w:val="0"/>
          <w:color w:val="auto"/>
          <w:sz w:val="26"/>
          <w:szCs w:val="26"/>
          <w:lang w:val="vi-VN"/>
        </w:rPr>
        <w:t xml:space="preserve">Thành phần δ(q, e, q’) </w:t>
      </w:r>
      <m:oMath>
        <m:r>
          <w:rPr>
            <w:rFonts w:ascii="Cambria Math" w:hAnsi="Cambria Math" w:cs="Times New Roman"/>
            <w:color w:val="auto"/>
            <w:sz w:val="26"/>
            <w:szCs w:val="26"/>
            <w:lang w:val="vi-VN"/>
          </w:rPr>
          <m:t>↦</m:t>
        </m:r>
      </m:oMath>
      <w:r w:rsidRPr="006217DC">
        <w:rPr>
          <w:rFonts w:cs="Times New Roman"/>
          <w:i w:val="0"/>
          <w:color w:val="auto"/>
          <w:sz w:val="26"/>
          <w:szCs w:val="26"/>
          <w:lang w:val="vi-VN"/>
        </w:rPr>
        <w:t xml:space="preserve"> τ (υ, γ, υ’) trong bảng ánh xạ</w:t>
      </w:r>
    </w:p>
    <w:p w14:paraId="09E1B8AD" w14:textId="77777777" w:rsidR="000F09F7" w:rsidRPr="00902932" w:rsidRDefault="000F09F7" w:rsidP="000F09F7">
      <w:pPr>
        <w:pStyle w:val="Heading3"/>
        <w:ind w:firstLine="0"/>
        <w:rPr>
          <w:rFonts w:ascii="Times New Roman" w:eastAsiaTheme="minorEastAsia" w:hAnsi="Times New Roman" w:cstheme="minorBidi"/>
          <w:b/>
          <w:color w:val="auto"/>
          <w:sz w:val="30"/>
          <w:szCs w:val="22"/>
        </w:rPr>
      </w:pPr>
      <w:r w:rsidRPr="00902932">
        <w:rPr>
          <w:rFonts w:ascii="Times New Roman" w:eastAsiaTheme="minorEastAsia" w:hAnsi="Times New Roman" w:cstheme="minorBidi"/>
          <w:b/>
          <w:color w:val="auto"/>
          <w:sz w:val="30"/>
          <w:szCs w:val="22"/>
        </w:rPr>
        <w:t>4.</w:t>
      </w:r>
      <w:r>
        <w:rPr>
          <w:rFonts w:ascii="Times New Roman" w:eastAsiaTheme="minorEastAsia" w:hAnsi="Times New Roman" w:cstheme="minorBidi"/>
          <w:b/>
          <w:color w:val="auto"/>
          <w:sz w:val="30"/>
          <w:szCs w:val="22"/>
        </w:rPr>
        <w:t>2.3.</w:t>
      </w:r>
      <w:r w:rsidRPr="00902932">
        <w:rPr>
          <w:rFonts w:ascii="Times New Roman" w:eastAsiaTheme="minorEastAsia" w:hAnsi="Times New Roman" w:cstheme="minorBidi"/>
          <w:b/>
          <w:color w:val="auto"/>
          <w:sz w:val="30"/>
          <w:szCs w:val="22"/>
        </w:rPr>
        <w:t xml:space="preserve"> Chuyển đổi dạng đặc tử sử dụng hàm logic sang dạng đặc tả sử dụng LTS</w:t>
      </w:r>
    </w:p>
    <w:p w14:paraId="33768117" w14:textId="77777777" w:rsidR="000F09F7" w:rsidRDefault="000F09F7" w:rsidP="000F09F7">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14:paraId="64432AB1" w14:textId="77777777" w:rsidR="000F09F7" w:rsidRDefault="000F09F7" w:rsidP="000F09F7">
      <w:pPr>
        <w:pStyle w:val="ListParagraph"/>
        <w:numPr>
          <w:ilvl w:val="0"/>
          <w:numId w:val="22"/>
        </w:numPr>
        <w:ind w:left="720"/>
        <w:rPr>
          <w:rFonts w:cs="Times New Roman"/>
          <w:szCs w:val="26"/>
          <w:lang w:val="vi-VN"/>
        </w:rPr>
      </w:pPr>
      <w:r w:rsidRPr="00AE6593">
        <w:rPr>
          <w:rFonts w:cs="Times New Roman"/>
          <w:szCs w:val="26"/>
          <w:lang w:val="vi-VN"/>
        </w:rPr>
        <w:t>X = {</w:t>
      </w:r>
      <m:oMath>
        <m:r>
          <w:rPr>
            <w:rFonts w:ascii="Cambria Math" w:hAnsi="Cambria Math" w:cs="Times New Roman"/>
            <w:szCs w:val="26"/>
            <w:lang w:val="vi-VN"/>
          </w:rPr>
          <m:t>x</m:t>
        </m:r>
      </m:oMath>
      <w:r w:rsidRPr="00AE6593">
        <w:rPr>
          <w:rFonts w:cs="Times New Roman"/>
          <w:szCs w:val="26"/>
          <w:vertAlign w:val="subscript"/>
          <w:lang w:val="vi-VN"/>
        </w:rPr>
        <w:t>1</w:t>
      </w:r>
      <w:r w:rsidRPr="00AE6593">
        <w:rPr>
          <w:rFonts w:cs="Times New Roman"/>
          <w:szCs w:val="26"/>
          <w:lang w:val="vi-VN"/>
        </w:rPr>
        <w:t xml:space="preserve">, </w:t>
      </w:r>
      <m:oMath>
        <m:r>
          <w:rPr>
            <w:rFonts w:ascii="Cambria Math" w:hAnsi="Cambria Math" w:cs="Times New Roman"/>
            <w:szCs w:val="26"/>
            <w:lang w:val="vi-VN"/>
          </w:rPr>
          <m:t>x</m:t>
        </m:r>
      </m:oMath>
      <w:r w:rsidRPr="00AE6593">
        <w:rPr>
          <w:rFonts w:cs="Times New Roman"/>
          <w:szCs w:val="26"/>
          <w:vertAlign w:val="subscript"/>
          <w:lang w:val="vi-VN"/>
        </w:rPr>
        <w:t>2</w:t>
      </w:r>
      <w:r w:rsidRPr="00AE6593">
        <w:rPr>
          <w:rFonts w:cs="Times New Roman"/>
          <w:szCs w:val="26"/>
          <w:lang w:val="vi-VN"/>
        </w:rPr>
        <w:t>}, X’ = {</w:t>
      </w:r>
      <m:oMath>
        <m:r>
          <w:rPr>
            <w:rFonts w:ascii="Cambria Math" w:hAnsi="Cambria Math" w:cs="Times New Roman"/>
            <w:szCs w:val="26"/>
            <w:lang w:val="vi-VN"/>
          </w:rPr>
          <m:t>x</m:t>
        </m:r>
      </m:oMath>
      <w:r w:rsidRPr="00AE6593">
        <w:rPr>
          <w:rFonts w:cs="Times New Roman"/>
          <w:szCs w:val="26"/>
          <w:vertAlign w:val="subscript"/>
          <w:lang w:val="vi-VN"/>
        </w:rPr>
        <w:t>6</w:t>
      </w:r>
      <w:r w:rsidRPr="00AE6593">
        <w:rPr>
          <w:rFonts w:cs="Times New Roman"/>
          <w:szCs w:val="26"/>
          <w:lang w:val="vi-VN"/>
        </w:rPr>
        <w:t xml:space="preserve">, </w:t>
      </w:r>
      <m:oMath>
        <m:r>
          <w:rPr>
            <w:rFonts w:ascii="Cambria Math" w:hAnsi="Cambria Math" w:cs="Times New Roman"/>
            <w:szCs w:val="26"/>
            <w:lang w:val="vi-VN"/>
          </w:rPr>
          <m:t>x</m:t>
        </m:r>
      </m:oMath>
      <w:r w:rsidRPr="00AE6593">
        <w:rPr>
          <w:rFonts w:cs="Times New Roman"/>
          <w:szCs w:val="26"/>
          <w:vertAlign w:val="subscript"/>
          <w:lang w:val="vi-VN"/>
        </w:rPr>
        <w:t>7</w:t>
      </w:r>
      <w:r>
        <w:rPr>
          <w:rFonts w:cs="Times New Roman"/>
          <w:szCs w:val="26"/>
          <w:lang w:val="vi-VN"/>
        </w:rPr>
        <w:t>},</w:t>
      </w:r>
    </w:p>
    <w:p w14:paraId="7FC9B23F" w14:textId="77777777" w:rsidR="000F09F7" w:rsidRDefault="000F09F7" w:rsidP="000F09F7">
      <w:pPr>
        <w:pStyle w:val="ListParagraph"/>
        <w:numPr>
          <w:ilvl w:val="0"/>
          <w:numId w:val="22"/>
        </w:numPr>
        <w:ind w:left="720"/>
        <w:rPr>
          <w:rFonts w:cs="Times New Roman"/>
          <w:szCs w:val="26"/>
          <w:lang w:val="vi-VN"/>
        </w:rPr>
      </w:pPr>
      <w:r w:rsidRPr="000F3009">
        <w:rPr>
          <w:rFonts w:cs="Times New Roman"/>
          <w:szCs w:val="26"/>
          <w:lang w:val="vi-VN"/>
        </w:rPr>
        <w:t>E =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4</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5</w:t>
      </w:r>
      <w:r>
        <w:rPr>
          <w:rFonts w:cs="Times New Roman"/>
          <w:szCs w:val="26"/>
          <w:lang w:val="vi-VN"/>
        </w:rPr>
        <w:t>},</w:t>
      </w:r>
    </w:p>
    <w:p w14:paraId="77C814F1" w14:textId="77777777" w:rsidR="000F09F7" w:rsidRDefault="000F09F7" w:rsidP="000F09F7">
      <w:pPr>
        <w:pStyle w:val="ListParagraph"/>
        <w:numPr>
          <w:ilvl w:val="0"/>
          <w:numId w:val="22"/>
        </w:numPr>
        <w:ind w:left="720"/>
        <w:rPr>
          <w:rFonts w:cs="Times New Roman"/>
          <w:szCs w:val="26"/>
          <w:lang w:val="vi-VN"/>
        </w:rPr>
      </w:pPr>
      <w:r>
        <w:rPr>
          <w:rFonts w:cs="Times New Roman"/>
          <w:szCs w:val="26"/>
          <w:lang w:val="vi-VN"/>
        </w:rPr>
        <w:t>τ</w:t>
      </w:r>
      <w:r w:rsidRPr="000F3009">
        <w:rPr>
          <w:rFonts w:cs="Times New Roman"/>
          <w:szCs w:val="26"/>
          <w:lang w:val="vi-VN"/>
        </w:rPr>
        <w:t>(X,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sidRPr="000F3009">
        <w:rPr>
          <w:rFonts w:cs="Times New Roman"/>
          <w:szCs w:val="26"/>
          <w:lang w:val="vi-VN"/>
        </w:rPr>
        <w:t>} | {</w:t>
      </w:r>
      <m:oMath>
        <m:r>
          <w:rPr>
            <w:rFonts w:ascii="Cambria Math" w:hAnsi="Cambria Math" w:cs="Times New Roman"/>
            <w:szCs w:val="26"/>
            <w:lang w:val="vi-VN"/>
          </w:rPr>
          <m:t xml:space="preserve"> x</m:t>
        </m:r>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sidRPr="000F3009">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7</w:t>
      </w:r>
      <w:r w:rsidRPr="000F3009">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sidRPr="000F3009">
        <w:rPr>
          <w:rFonts w:cs="Times New Roman"/>
          <w:szCs w:val="26"/>
          <w:lang w:val="vi-VN"/>
        </w:rPr>
        <w:t>} | {</w:t>
      </w:r>
      <m:oMath>
        <m:r>
          <w:rPr>
            <w:rFonts w:ascii="Cambria Math" w:hAnsi="Cambria Math" w:cs="Times New Roman"/>
            <w:szCs w:val="26"/>
            <w:lang w:val="vi-VN"/>
          </w:rPr>
          <m:t>x</m:t>
        </m:r>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x</w:t>
      </w:r>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7</w:t>
      </w:r>
      <w:r w:rsidRPr="000F3009">
        <w:rPr>
          <w:rFonts w:cs="Times New Roman"/>
          <w:szCs w:val="26"/>
          <w:lang w:val="vi-VN"/>
        </w:rPr>
        <w:t>} | {</w:t>
      </w:r>
      <m:oMath>
        <m:r>
          <w:rPr>
            <w:rFonts w:ascii="Cambria Math" w:hAnsi="Cambria Math" w:cs="Times New Roman"/>
            <w:szCs w:val="26"/>
            <w:lang w:val="vi-VN"/>
          </w:rPr>
          <m:t>x</m:t>
        </m:r>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Pr>
          <w:rFonts w:cs="Times New Roman"/>
          <w:szCs w:val="26"/>
          <w:lang w:val="vi-VN"/>
        </w:rPr>
        <w:t>}, và</w:t>
      </w:r>
    </w:p>
    <w:p w14:paraId="51D85DB5" w14:textId="77777777" w:rsidR="000F09F7" w:rsidRPr="009B7C0C" w:rsidRDefault="000F09F7" w:rsidP="000F09F7">
      <w:pPr>
        <w:pStyle w:val="ListParagraph"/>
        <w:numPr>
          <w:ilvl w:val="0"/>
          <w:numId w:val="22"/>
        </w:numPr>
        <w:ind w:left="720"/>
        <w:rPr>
          <w:rFonts w:cs="Times New Roman"/>
          <w:szCs w:val="26"/>
          <w:lang w:val="vi-VN"/>
        </w:rPr>
      </w:pPr>
      <w:r w:rsidRPr="009B7C0C">
        <w:rPr>
          <w:rFonts w:cs="Times New Roman"/>
          <w:szCs w:val="26"/>
          <w:lang w:val="vi-VN"/>
        </w:rPr>
        <w:t xml:space="preserve">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B7C0C">
        <w:rPr>
          <w:rFonts w:cs="Times New Roman"/>
          <w:szCs w:val="26"/>
          <w:vertAlign w:val="subscript"/>
          <w:lang w:val="vi-VN"/>
        </w:rPr>
        <w:t>1</w:t>
      </w:r>
      <w:r w:rsidRPr="009B7C0C">
        <w:rPr>
          <w:rFonts w:cs="Times New Roman"/>
          <w:szCs w:val="26"/>
          <w:lang w:val="vi-VN"/>
        </w:rPr>
        <w:t xml:space="preserve"> </w:t>
      </w:r>
      <w:r w:rsidRPr="009B7C0C">
        <w:rPr>
          <w:rFonts w:ascii="Cambria Math" w:hAnsi="Cambria Math" w:cs="Cambria Math"/>
          <w:szCs w:val="26"/>
          <w:lang w:val="vi-VN"/>
        </w:rPr>
        <w:t>∧</w:t>
      </w:r>
      <w:r w:rsidRPr="009B7C0C">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B7C0C">
        <w:rPr>
          <w:rFonts w:cs="Times New Roman"/>
          <w:szCs w:val="26"/>
          <w:vertAlign w:val="subscript"/>
          <w:lang w:val="vi-VN"/>
        </w:rPr>
        <w:t>2</w:t>
      </w:r>
      <w:r w:rsidRPr="009B7C0C">
        <w:rPr>
          <w:rFonts w:cs="Times New Roman"/>
          <w:szCs w:val="26"/>
          <w:lang w:val="vi-VN"/>
        </w:rPr>
        <w:t>.</w:t>
      </w:r>
      <w:r w:rsidRPr="009B7C0C">
        <w:rPr>
          <w:rFonts w:cs="Times New Roman"/>
          <w:szCs w:val="26"/>
        </w:rPr>
        <w:t xml:space="preserve"> </w:t>
      </w:r>
      <w:r w:rsidRPr="009B7C0C">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0F09F7" w:rsidRPr="009820C1" w14:paraId="60AC1EA8" w14:textId="77777777" w:rsidTr="005271DA">
        <w:trPr>
          <w:jc w:val="center"/>
        </w:trPr>
        <w:tc>
          <w:tcPr>
            <w:tcW w:w="675" w:type="dxa"/>
          </w:tcPr>
          <w:p w14:paraId="748FC1D7"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14:paraId="4A0C542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New</w:t>
            </w:r>
          </w:p>
        </w:tc>
        <w:tc>
          <w:tcPr>
            <w:tcW w:w="1000" w:type="dxa"/>
          </w:tcPr>
          <w:p w14:paraId="56066B4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170" w:type="dxa"/>
          </w:tcPr>
          <w:p w14:paraId="4F4FA68A"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Running</w:t>
            </w:r>
          </w:p>
        </w:tc>
        <w:tc>
          <w:tcPr>
            <w:tcW w:w="1170" w:type="dxa"/>
          </w:tcPr>
          <w:p w14:paraId="3DB4EB1A"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w:t>
            </w:r>
          </w:p>
        </w:tc>
      </w:tr>
      <w:tr w:rsidR="000F09F7" w:rsidRPr="009820C1" w14:paraId="32D8780A" w14:textId="77777777" w:rsidTr="005271DA">
        <w:trPr>
          <w:jc w:val="center"/>
        </w:trPr>
        <w:tc>
          <w:tcPr>
            <w:tcW w:w="675" w:type="dxa"/>
          </w:tcPr>
          <w:p w14:paraId="4621078B"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14:paraId="7C2B4AA4"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2</w:t>
            </w:r>
          </w:p>
        </w:tc>
        <w:tc>
          <w:tcPr>
            <w:tcW w:w="1000" w:type="dxa"/>
          </w:tcPr>
          <w:p w14:paraId="23DB6C0B"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14:paraId="33CC9C37" w14:textId="77777777" w:rsidR="000F09F7" w:rsidRPr="009820C1" w:rsidRDefault="00572C4A" w:rsidP="005271DA">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1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2</w:t>
            </w:r>
          </w:p>
        </w:tc>
        <w:tc>
          <w:tcPr>
            <w:tcW w:w="1170" w:type="dxa"/>
          </w:tcPr>
          <w:p w14:paraId="4B91C8FD"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14:paraId="3581E137" w14:textId="77777777" w:rsidR="000F09F7" w:rsidRPr="003A46C2" w:rsidRDefault="000F09F7" w:rsidP="000F09F7">
      <w:pPr>
        <w:pStyle w:val="Caption"/>
        <w:spacing w:before="120" w:after="120" w:line="288" w:lineRule="auto"/>
        <w:ind w:firstLine="0"/>
        <w:jc w:val="center"/>
        <w:rPr>
          <w:rFonts w:cs="Times New Roman"/>
          <w:i w:val="0"/>
          <w:color w:val="auto"/>
          <w:sz w:val="26"/>
          <w:szCs w:val="26"/>
          <w:lang w:val="vi-VN"/>
        </w:rPr>
      </w:pPr>
      <w:r w:rsidRPr="003A46C2">
        <w:rPr>
          <w:rFonts w:cs="Times New Roman"/>
          <w:i w:val="0"/>
          <w:color w:val="auto"/>
          <w:sz w:val="26"/>
          <w:szCs w:val="26"/>
        </w:rPr>
        <w:t>Bảng 4.</w:t>
      </w:r>
      <w:r w:rsidRPr="003A46C2">
        <w:rPr>
          <w:rFonts w:cs="Times New Roman"/>
          <w:i w:val="0"/>
          <w:color w:val="auto"/>
          <w:sz w:val="26"/>
          <w:szCs w:val="26"/>
        </w:rPr>
        <w:fldChar w:fldCharType="begin"/>
      </w:r>
      <w:r w:rsidRPr="003A46C2">
        <w:rPr>
          <w:rFonts w:cs="Times New Roman"/>
          <w:i w:val="0"/>
          <w:color w:val="auto"/>
          <w:sz w:val="26"/>
          <w:szCs w:val="26"/>
        </w:rPr>
        <w:instrText xml:space="preserve"> SEQ Bảng \* ARABIC </w:instrText>
      </w:r>
      <w:r w:rsidRPr="003A46C2">
        <w:rPr>
          <w:rFonts w:cs="Times New Roman"/>
          <w:i w:val="0"/>
          <w:color w:val="auto"/>
          <w:sz w:val="26"/>
          <w:szCs w:val="26"/>
        </w:rPr>
        <w:fldChar w:fldCharType="separate"/>
      </w:r>
      <w:r w:rsidRPr="003A46C2">
        <w:rPr>
          <w:rFonts w:cs="Times New Roman"/>
          <w:i w:val="0"/>
          <w:noProof/>
          <w:color w:val="auto"/>
          <w:sz w:val="26"/>
          <w:szCs w:val="26"/>
        </w:rPr>
        <w:t>6</w:t>
      </w:r>
      <w:r w:rsidRPr="003A46C2">
        <w:rPr>
          <w:rFonts w:cs="Times New Roman"/>
          <w:i w:val="0"/>
          <w:color w:val="auto"/>
          <w:sz w:val="26"/>
          <w:szCs w:val="26"/>
        </w:rPr>
        <w:fldChar w:fldCharType="end"/>
      </w:r>
      <w:r w:rsidRPr="003A46C2">
        <w:rPr>
          <w:rFonts w:cs="Times New Roman"/>
          <w:i w:val="0"/>
          <w:color w:val="auto"/>
          <w:sz w:val="26"/>
          <w:szCs w:val="26"/>
        </w:rPr>
        <w:t xml:space="preserve">: </w:t>
      </w:r>
      <w:r w:rsidRPr="003A46C2">
        <w:rPr>
          <w:rFonts w:cs="Times New Roman"/>
          <w:i w:val="0"/>
          <w:color w:val="auto"/>
          <w:sz w:val="26"/>
          <w:szCs w:val="26"/>
          <w:lang w:val="vi-VN"/>
        </w:rPr>
        <w:t>Thành phần Q</w:t>
      </w:r>
      <w:r w:rsidRPr="003A46C2">
        <w:rPr>
          <w:rFonts w:cs="Times New Roman"/>
          <w:i w:val="0"/>
          <w:color w:val="auto"/>
          <w:sz w:val="26"/>
          <w:szCs w:val="26"/>
          <w:vertAlign w:val="subscript"/>
        </w:rPr>
        <w:t>1</w:t>
      </w:r>
      <w:r w:rsidRPr="003A46C2">
        <w:rPr>
          <w:rFonts w:cs="Times New Roman"/>
          <w:i w:val="0"/>
          <w:color w:val="auto"/>
          <w:sz w:val="26"/>
          <w:szCs w:val="26"/>
          <w:lang w:val="vi-VN"/>
        </w:rPr>
        <w:t xml:space="preserve"> </w:t>
      </w:r>
      <m:oMath>
        <m:r>
          <w:rPr>
            <w:rFonts w:ascii="Cambria Math" w:hAnsi="Cambria Math" w:cs="Times New Roman"/>
            <w:color w:val="auto"/>
            <w:sz w:val="26"/>
            <w:szCs w:val="26"/>
            <w:lang w:val="vi-VN"/>
          </w:rPr>
          <m:t>↦</m:t>
        </m:r>
      </m:oMath>
      <w:r w:rsidRPr="003A46C2">
        <w:rPr>
          <w:rFonts w:cs="Times New Roman"/>
          <w:i w:val="0"/>
          <w:color w:val="auto"/>
          <w:sz w:val="26"/>
          <w:szCs w:val="26"/>
          <w:lang w:val="vi-VN"/>
        </w:rPr>
        <w:t xml:space="preserve"> X</w:t>
      </w:r>
      <w:r w:rsidRPr="003A46C2">
        <w:rPr>
          <w:rFonts w:cs="Times New Roman"/>
          <w:i w:val="0"/>
          <w:color w:val="auto"/>
          <w:sz w:val="26"/>
          <w:szCs w:val="26"/>
          <w:vertAlign w:val="subscript"/>
        </w:rPr>
        <w:t>1</w:t>
      </w:r>
      <w:r w:rsidRPr="003A46C2">
        <w:rPr>
          <w:rFonts w:cs="Times New Roman"/>
          <w:i w:val="0"/>
          <w:color w:val="auto"/>
          <w:sz w:val="26"/>
          <w:szCs w:val="26"/>
          <w:lang w:val="vi-VN"/>
        </w:rPr>
        <w:t xml:space="preserve"> trong bảng ánh xạ</w:t>
      </w:r>
    </w:p>
    <w:tbl>
      <w:tblPr>
        <w:tblStyle w:val="TableGrid"/>
        <w:tblW w:w="0" w:type="auto"/>
        <w:jc w:val="center"/>
        <w:tblLook w:val="04A0" w:firstRow="1" w:lastRow="0" w:firstColumn="1" w:lastColumn="0" w:noHBand="0" w:noVBand="1"/>
      </w:tblPr>
      <w:tblGrid>
        <w:gridCol w:w="490"/>
        <w:gridCol w:w="1035"/>
        <w:gridCol w:w="1112"/>
        <w:gridCol w:w="1048"/>
        <w:gridCol w:w="1083"/>
      </w:tblGrid>
      <w:tr w:rsidR="000F09F7" w:rsidRPr="009820C1" w14:paraId="04FC0B8C" w14:textId="77777777" w:rsidTr="005271DA">
        <w:trPr>
          <w:jc w:val="center"/>
        </w:trPr>
        <w:tc>
          <w:tcPr>
            <w:tcW w:w="490" w:type="dxa"/>
          </w:tcPr>
          <w:p w14:paraId="52A9BCB1"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14:paraId="54B8B79A"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027" w:type="dxa"/>
          </w:tcPr>
          <w:p w14:paraId="4D687EF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w:t>
            </w:r>
          </w:p>
        </w:tc>
        <w:tc>
          <w:tcPr>
            <w:tcW w:w="1048" w:type="dxa"/>
          </w:tcPr>
          <w:p w14:paraId="3CDB926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Exit</w:t>
            </w:r>
          </w:p>
        </w:tc>
        <w:tc>
          <w:tcPr>
            <w:tcW w:w="1083" w:type="dxa"/>
          </w:tcPr>
          <w:p w14:paraId="4E8CA75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w:t>
            </w:r>
          </w:p>
        </w:tc>
      </w:tr>
      <w:tr w:rsidR="000F09F7" w:rsidRPr="009820C1" w14:paraId="46D8438B" w14:textId="77777777" w:rsidTr="005271DA">
        <w:trPr>
          <w:jc w:val="center"/>
        </w:trPr>
        <w:tc>
          <w:tcPr>
            <w:tcW w:w="490" w:type="dxa"/>
          </w:tcPr>
          <w:p w14:paraId="5453BF04"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14:paraId="2BD3EF65"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1027" w:type="dxa"/>
          </w:tcPr>
          <w:p w14:paraId="7C93C197" w14:textId="77777777" w:rsidR="000F09F7" w:rsidRPr="009820C1" w:rsidRDefault="000F09F7" w:rsidP="005271DA">
            <w:pPr>
              <w:ind w:firstLine="0"/>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14:paraId="4B76BE22"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6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1083" w:type="dxa"/>
          </w:tcPr>
          <w:p w14:paraId="2568F6FE"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14:paraId="71A3FA18" w14:textId="77777777" w:rsidR="000F09F7" w:rsidRPr="00365C9A" w:rsidRDefault="000F09F7" w:rsidP="000F09F7">
      <w:pPr>
        <w:pStyle w:val="Caption"/>
        <w:spacing w:before="120" w:after="120" w:line="288" w:lineRule="auto"/>
        <w:ind w:firstLine="0"/>
        <w:jc w:val="center"/>
        <w:rPr>
          <w:rFonts w:cs="Times New Roman"/>
          <w:i w:val="0"/>
          <w:color w:val="auto"/>
          <w:sz w:val="26"/>
          <w:szCs w:val="26"/>
          <w:lang w:val="vi-VN"/>
        </w:rPr>
      </w:pPr>
      <w:r w:rsidRPr="00365C9A">
        <w:rPr>
          <w:rFonts w:cs="Times New Roman"/>
          <w:i w:val="0"/>
          <w:color w:val="auto"/>
          <w:sz w:val="26"/>
          <w:szCs w:val="26"/>
          <w:lang w:val="vi-VN"/>
        </w:rPr>
        <w:t>Bảng 4</w:t>
      </w:r>
      <w:r w:rsidRPr="00365C9A">
        <w:rPr>
          <w:rFonts w:cs="Times New Roman"/>
          <w:i w:val="0"/>
          <w:color w:val="auto"/>
          <w:sz w:val="26"/>
          <w:szCs w:val="26"/>
        </w:rPr>
        <w:t>.</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Pr="00365C9A">
        <w:rPr>
          <w:rFonts w:cs="Times New Roman"/>
          <w:i w:val="0"/>
          <w:noProof/>
          <w:color w:val="auto"/>
          <w:sz w:val="26"/>
          <w:szCs w:val="26"/>
        </w:rPr>
        <w:t>7</w:t>
      </w:r>
      <w:r w:rsidRPr="00365C9A">
        <w:rPr>
          <w:rFonts w:cs="Times New Roman"/>
          <w:i w:val="0"/>
          <w:color w:val="auto"/>
          <w:sz w:val="26"/>
          <w:szCs w:val="26"/>
        </w:rPr>
        <w:fldChar w:fldCharType="end"/>
      </w:r>
      <w:r w:rsidRPr="00365C9A">
        <w:rPr>
          <w:rFonts w:cs="Times New Roman"/>
          <w:i w:val="0"/>
          <w:iCs w:val="0"/>
          <w:color w:val="auto"/>
          <w:sz w:val="26"/>
          <w:szCs w:val="26"/>
        </w:rPr>
        <w:t xml:space="preserve">: </w:t>
      </w:r>
      <w:r w:rsidRPr="00365C9A">
        <w:rPr>
          <w:rFonts w:cs="Times New Roman"/>
          <w:i w:val="0"/>
          <w:color w:val="auto"/>
          <w:sz w:val="26"/>
          <w:szCs w:val="26"/>
          <w:lang w:val="vi-VN"/>
        </w:rPr>
        <w:t>Thành phần Q</w:t>
      </w:r>
      <w:r w:rsidRPr="00365C9A">
        <w:rPr>
          <w:rFonts w:cs="Times New Roman"/>
          <w:i w:val="0"/>
          <w:color w:val="auto"/>
          <w:sz w:val="26"/>
          <w:szCs w:val="26"/>
          <w:vertAlign w:val="subscript"/>
        </w:rPr>
        <w:t>2</w:t>
      </w:r>
      <w:r w:rsidRPr="00365C9A">
        <w:rPr>
          <w:rFonts w:cs="Times New Roman"/>
          <w:i w:val="0"/>
          <w:color w:val="auto"/>
          <w:sz w:val="26"/>
          <w:szCs w:val="26"/>
          <w:lang w:val="vi-VN"/>
        </w:rPr>
        <w:t xml:space="preserve"> </w:t>
      </w:r>
      <m:oMath>
        <m: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X</w:t>
      </w:r>
      <w:r w:rsidRPr="00365C9A">
        <w:rPr>
          <w:rFonts w:cs="Times New Roman"/>
          <w:i w:val="0"/>
          <w:color w:val="auto"/>
          <w:sz w:val="26"/>
          <w:szCs w:val="26"/>
          <w:vertAlign w:val="subscript"/>
        </w:rPr>
        <w:t>2</w:t>
      </w:r>
      <w:r w:rsidRPr="00365C9A">
        <w:rPr>
          <w:rFonts w:cs="Times New Roman"/>
          <w:i w:val="0"/>
          <w:color w:val="auto"/>
          <w:sz w:val="26"/>
          <w:szCs w:val="26"/>
          <w:lang w:val="vi-VN"/>
        </w:rPr>
        <w:t xml:space="preserve"> trong bảng ánh xạ</w:t>
      </w:r>
    </w:p>
    <w:p w14:paraId="3ABE5950" w14:textId="77777777" w:rsidR="000F09F7" w:rsidRDefault="000F09F7" w:rsidP="000F09F7">
      <w:pPr>
        <w:rPr>
          <w:rFonts w:cs="Times New Roman"/>
          <w:szCs w:val="26"/>
          <w:lang w:val="vi-VN"/>
        </w:rPr>
      </w:pPr>
      <w:r w:rsidRPr="009820C1">
        <w:rPr>
          <w:rFonts w:cs="Times New Roman"/>
          <w:szCs w:val="26"/>
          <w:lang w:val="vi-VN"/>
        </w:rPr>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w:t>
      </w:r>
      <w:r>
        <w:rPr>
          <w:rFonts w:cs="Times New Roman"/>
          <w:szCs w:val="26"/>
          <w:lang w:val="vi-VN"/>
        </w:rPr>
        <w:t xml:space="preserve">, Running, Exit, Blocked} (**). </w:t>
      </w:r>
      <w:r w:rsidRPr="009820C1">
        <w:rPr>
          <w:rFonts w:cs="Times New Roman"/>
          <w:szCs w:val="26"/>
          <w:lang w:val="vi-VN"/>
        </w:rPr>
        <w:t xml:space="preserve">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w:t>
      </w:r>
      <w:r w:rsidRPr="009820C1">
        <w:rPr>
          <w:rFonts w:cs="Times New Roman"/>
          <w:szCs w:val="26"/>
          <w:lang w:val="vi-VN"/>
        </w:rPr>
        <w:lastRenderedPageBreak/>
        <w:t>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w:t>
      </w:r>
    </w:p>
    <w:p w14:paraId="33752FCD" w14:textId="77777777" w:rsidR="000F09F7" w:rsidRPr="009820C1" w:rsidRDefault="000F09F7" w:rsidP="000F09F7">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705" w:type="dxa"/>
        <w:tblLook w:val="04A0" w:firstRow="1" w:lastRow="0" w:firstColumn="1" w:lastColumn="0" w:noHBand="0" w:noVBand="1"/>
      </w:tblPr>
      <w:tblGrid>
        <w:gridCol w:w="645"/>
        <w:gridCol w:w="1515"/>
        <w:gridCol w:w="1838"/>
        <w:gridCol w:w="2083"/>
      </w:tblGrid>
      <w:tr w:rsidR="000F09F7" w:rsidRPr="009820C1" w14:paraId="3FDAD4FF" w14:textId="77777777" w:rsidTr="005271DA">
        <w:tc>
          <w:tcPr>
            <w:tcW w:w="645" w:type="dxa"/>
          </w:tcPr>
          <w:p w14:paraId="31B787DE"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Σ</w:t>
            </w:r>
          </w:p>
        </w:tc>
        <w:tc>
          <w:tcPr>
            <w:tcW w:w="1515" w:type="dxa"/>
          </w:tcPr>
          <w:p w14:paraId="68E4128F"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admit</w:t>
            </w:r>
          </w:p>
        </w:tc>
        <w:tc>
          <w:tcPr>
            <w:tcW w:w="1838" w:type="dxa"/>
          </w:tcPr>
          <w:p w14:paraId="10A8D9A9"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dispatch</w:t>
            </w:r>
          </w:p>
        </w:tc>
        <w:tc>
          <w:tcPr>
            <w:tcW w:w="2083" w:type="dxa"/>
          </w:tcPr>
          <w:p w14:paraId="38B2D67A"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release</w:t>
            </w:r>
          </w:p>
        </w:tc>
      </w:tr>
      <w:tr w:rsidR="000F09F7" w:rsidRPr="009820C1" w14:paraId="58F785C5" w14:textId="77777777" w:rsidTr="005271DA">
        <w:tc>
          <w:tcPr>
            <w:tcW w:w="645" w:type="dxa"/>
          </w:tcPr>
          <w:p w14:paraId="492A09D6"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E</w:t>
            </w:r>
          </w:p>
        </w:tc>
        <w:tc>
          <w:tcPr>
            <w:tcW w:w="1515" w:type="dxa"/>
          </w:tcPr>
          <w:p w14:paraId="6CC8305B" w14:textId="77777777" w:rsidR="000F09F7" w:rsidRPr="009820C1" w:rsidRDefault="00572C4A" w:rsidP="005271DA">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c>
          <w:tcPr>
            <w:tcW w:w="1838" w:type="dxa"/>
          </w:tcPr>
          <w:p w14:paraId="56F3F630"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083" w:type="dxa"/>
          </w:tcPr>
          <w:p w14:paraId="68387543" w14:textId="77777777" w:rsidR="000F09F7" w:rsidRPr="009820C1" w:rsidRDefault="00572C4A"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r>
      <w:tr w:rsidR="000F09F7" w:rsidRPr="009820C1" w14:paraId="61BA18E4" w14:textId="77777777" w:rsidTr="005271DA">
        <w:tc>
          <w:tcPr>
            <w:tcW w:w="645" w:type="dxa"/>
          </w:tcPr>
          <w:p w14:paraId="2AD3CF21"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Σ</w:t>
            </w:r>
          </w:p>
        </w:tc>
        <w:tc>
          <w:tcPr>
            <w:tcW w:w="1515" w:type="dxa"/>
          </w:tcPr>
          <w:p w14:paraId="1ABDE26F"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timeout</w:t>
            </w:r>
          </w:p>
        </w:tc>
        <w:tc>
          <w:tcPr>
            <w:tcW w:w="1838" w:type="dxa"/>
          </w:tcPr>
          <w:p w14:paraId="01A46DB5"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waitEvent</w:t>
            </w:r>
          </w:p>
        </w:tc>
        <w:tc>
          <w:tcPr>
            <w:tcW w:w="2083" w:type="dxa"/>
          </w:tcPr>
          <w:p w14:paraId="1C1160C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eventOccurs</w:t>
            </w:r>
          </w:p>
        </w:tc>
      </w:tr>
      <w:tr w:rsidR="000F09F7" w:rsidRPr="009820C1" w14:paraId="7881B8E0" w14:textId="77777777" w:rsidTr="005271DA">
        <w:tc>
          <w:tcPr>
            <w:tcW w:w="645" w:type="dxa"/>
          </w:tcPr>
          <w:p w14:paraId="3B59D86E"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E</w:t>
            </w:r>
          </w:p>
        </w:tc>
        <w:tc>
          <w:tcPr>
            <w:tcW w:w="1515" w:type="dxa"/>
          </w:tcPr>
          <w:p w14:paraId="00D0BDD8" w14:textId="77777777" w:rsidR="000F09F7" w:rsidRPr="009820C1" w:rsidRDefault="000F09F7" w:rsidP="005271DA">
            <w:pPr>
              <w:ind w:hanging="2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838" w:type="dxa"/>
          </w:tcPr>
          <w:p w14:paraId="630FBEB0" w14:textId="77777777" w:rsidR="000F09F7" w:rsidRPr="009820C1" w:rsidRDefault="00572C4A"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5</w:t>
            </w:r>
          </w:p>
        </w:tc>
        <w:tc>
          <w:tcPr>
            <w:tcW w:w="2083" w:type="dxa"/>
          </w:tcPr>
          <w:p w14:paraId="6E13611E"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14:paraId="239E68AE" w14:textId="77777777" w:rsidR="000F09F7" w:rsidRPr="00365C9A" w:rsidRDefault="000F09F7" w:rsidP="000F09F7">
      <w:pPr>
        <w:pStyle w:val="Caption"/>
        <w:spacing w:before="120" w:after="120" w:line="288" w:lineRule="auto"/>
        <w:ind w:firstLine="562"/>
        <w:jc w:val="center"/>
        <w:rPr>
          <w:rFonts w:cs="Times New Roman"/>
          <w:i w:val="0"/>
          <w:color w:val="auto"/>
          <w:sz w:val="26"/>
          <w:szCs w:val="26"/>
          <w:lang w:val="vi-VN"/>
        </w:rPr>
      </w:pPr>
      <w:r w:rsidRPr="00365C9A">
        <w:rPr>
          <w:rFonts w:cs="Times New Roman"/>
          <w:i w:val="0"/>
          <w:color w:val="auto"/>
          <w:sz w:val="26"/>
          <w:szCs w:val="26"/>
        </w:rPr>
        <w:t>Bảng 4.</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Pr="00365C9A">
        <w:rPr>
          <w:rFonts w:cs="Times New Roman"/>
          <w:i w:val="0"/>
          <w:noProof/>
          <w:color w:val="auto"/>
          <w:sz w:val="26"/>
          <w:szCs w:val="26"/>
        </w:rPr>
        <w:t>8</w:t>
      </w:r>
      <w:r w:rsidRPr="00365C9A">
        <w:rPr>
          <w:rFonts w:cs="Times New Roman"/>
          <w:i w:val="0"/>
          <w:color w:val="auto"/>
          <w:sz w:val="26"/>
          <w:szCs w:val="26"/>
        </w:rPr>
        <w:fldChar w:fldCharType="end"/>
      </w:r>
      <w:r w:rsidRPr="00365C9A">
        <w:rPr>
          <w:rFonts w:cs="Times New Roman"/>
          <w:i w:val="0"/>
          <w:color w:val="auto"/>
          <w:sz w:val="26"/>
          <w:szCs w:val="26"/>
        </w:rPr>
        <w:t>:</w:t>
      </w:r>
      <w:r w:rsidRPr="00365C9A">
        <w:rPr>
          <w:rFonts w:cs="Times New Roman"/>
          <w:i w:val="0"/>
          <w:color w:val="auto"/>
          <w:sz w:val="26"/>
          <w:szCs w:val="26"/>
          <w:lang w:val="vi-VN"/>
        </w:rPr>
        <w:t xml:space="preserve"> Thành phần Σ </w:t>
      </w:r>
      <m:oMath>
        <m: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E trong bảng ánh xạ</w:t>
      </w:r>
    </w:p>
    <w:tbl>
      <w:tblPr>
        <w:tblStyle w:val="TableGrid"/>
        <w:tblW w:w="9535" w:type="dxa"/>
        <w:tblLook w:val="04A0" w:firstRow="1" w:lastRow="0" w:firstColumn="1" w:lastColumn="0" w:noHBand="0" w:noVBand="1"/>
      </w:tblPr>
      <w:tblGrid>
        <w:gridCol w:w="1615"/>
        <w:gridCol w:w="4320"/>
        <w:gridCol w:w="3600"/>
      </w:tblGrid>
      <w:tr w:rsidR="000F09F7" w:rsidRPr="009820C1" w14:paraId="0165444E" w14:textId="77777777" w:rsidTr="005271DA">
        <w:tc>
          <w:tcPr>
            <w:tcW w:w="1615" w:type="dxa"/>
          </w:tcPr>
          <w:p w14:paraId="0F22A611"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4320" w:type="dxa"/>
          </w:tcPr>
          <w:p w14:paraId="3F499F43"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(New, admit, Ready)</w:t>
            </w:r>
          </w:p>
        </w:tc>
        <w:tc>
          <w:tcPr>
            <w:tcW w:w="3600" w:type="dxa"/>
          </w:tcPr>
          <w:p w14:paraId="066F92F4"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(Ready, dispatch, Running)</w:t>
            </w:r>
          </w:p>
        </w:tc>
      </w:tr>
      <w:tr w:rsidR="000F09F7" w:rsidRPr="009820C1" w14:paraId="46A22E00" w14:textId="77777777" w:rsidTr="005271DA">
        <w:tc>
          <w:tcPr>
            <w:tcW w:w="1615" w:type="dxa"/>
          </w:tcPr>
          <w:p w14:paraId="24FA1784"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4320" w:type="dxa"/>
          </w:tcPr>
          <w:p w14:paraId="2964D8C1" w14:textId="77777777" w:rsidR="000F09F7" w:rsidRPr="009820C1" w:rsidRDefault="00572C4A"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3600" w:type="dxa"/>
          </w:tcPr>
          <w:p w14:paraId="1CDC3321"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0F09F7" w:rsidRPr="009820C1" w14:paraId="3C02F0DC" w14:textId="77777777" w:rsidTr="005271DA">
        <w:tc>
          <w:tcPr>
            <w:tcW w:w="1615" w:type="dxa"/>
          </w:tcPr>
          <w:p w14:paraId="56CB9040"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4320" w:type="dxa"/>
          </w:tcPr>
          <w:p w14:paraId="5A69CC1A"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(Running, release, Exit)</w:t>
            </w:r>
          </w:p>
        </w:tc>
        <w:tc>
          <w:tcPr>
            <w:tcW w:w="3600" w:type="dxa"/>
          </w:tcPr>
          <w:p w14:paraId="27C7EE05"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(Running, timeout, Ready)</w:t>
            </w:r>
          </w:p>
        </w:tc>
      </w:tr>
      <w:tr w:rsidR="000F09F7" w:rsidRPr="009820C1" w14:paraId="3EE6EA32" w14:textId="77777777" w:rsidTr="005271DA">
        <w:tc>
          <w:tcPr>
            <w:tcW w:w="1615" w:type="dxa"/>
          </w:tcPr>
          <w:p w14:paraId="57DF06DB"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4320" w:type="dxa"/>
          </w:tcPr>
          <w:p w14:paraId="2216DEB8" w14:textId="77777777" w:rsidR="000F09F7" w:rsidRPr="009820C1" w:rsidRDefault="00572C4A"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3600" w:type="dxa"/>
          </w:tcPr>
          <w:p w14:paraId="626B068B" w14:textId="77777777" w:rsidR="000F09F7" w:rsidRPr="009820C1" w:rsidRDefault="00572C4A"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r>
      <w:tr w:rsidR="000F09F7" w:rsidRPr="009820C1" w14:paraId="6D706E3F" w14:textId="77777777" w:rsidTr="005271DA">
        <w:tc>
          <w:tcPr>
            <w:tcW w:w="1615" w:type="dxa"/>
          </w:tcPr>
          <w:p w14:paraId="3BB368F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4320" w:type="dxa"/>
          </w:tcPr>
          <w:p w14:paraId="6CCF902B"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(Ready, waitEvent, Blocked)</w:t>
            </w:r>
          </w:p>
        </w:tc>
        <w:tc>
          <w:tcPr>
            <w:tcW w:w="3600" w:type="dxa"/>
          </w:tcPr>
          <w:p w14:paraId="71DAAECA"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(Blocked, eventOccurs, Ready)</w:t>
            </w:r>
          </w:p>
        </w:tc>
      </w:tr>
      <w:tr w:rsidR="000F09F7" w:rsidRPr="009820C1" w14:paraId="5E5F8892" w14:textId="77777777" w:rsidTr="005271DA">
        <w:tc>
          <w:tcPr>
            <w:tcW w:w="1615" w:type="dxa"/>
          </w:tcPr>
          <w:p w14:paraId="0D42524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4320" w:type="dxa"/>
          </w:tcPr>
          <w:p w14:paraId="445A930E"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14:paraId="61C85B32"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14:paraId="1207291A" w14:textId="77777777" w:rsidR="000F09F7" w:rsidRPr="00365C9A" w:rsidRDefault="000F09F7" w:rsidP="000F09F7">
      <w:pPr>
        <w:pStyle w:val="Caption"/>
        <w:ind w:firstLine="0"/>
        <w:jc w:val="center"/>
        <w:rPr>
          <w:rFonts w:cs="Times New Roman"/>
          <w:i w:val="0"/>
          <w:color w:val="auto"/>
          <w:sz w:val="26"/>
          <w:szCs w:val="26"/>
          <w:lang w:val="vi-VN"/>
        </w:rPr>
      </w:pPr>
      <w:r w:rsidRPr="00365C9A">
        <w:rPr>
          <w:rFonts w:cs="Times New Roman"/>
          <w:i w:val="0"/>
          <w:color w:val="auto"/>
          <w:sz w:val="26"/>
          <w:szCs w:val="26"/>
        </w:rPr>
        <w:t xml:space="preserve">Bảng </w:t>
      </w:r>
      <w:r>
        <w:rPr>
          <w:rFonts w:cs="Times New Roman"/>
          <w:i w:val="0"/>
          <w:color w:val="auto"/>
          <w:sz w:val="26"/>
          <w:szCs w:val="26"/>
        </w:rPr>
        <w:t>4.</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Pr="00365C9A">
        <w:rPr>
          <w:rFonts w:cs="Times New Roman"/>
          <w:i w:val="0"/>
          <w:noProof/>
          <w:color w:val="auto"/>
          <w:sz w:val="26"/>
          <w:szCs w:val="26"/>
        </w:rPr>
        <w:t>9</w:t>
      </w:r>
      <w:r w:rsidRPr="00365C9A">
        <w:rPr>
          <w:rFonts w:cs="Times New Roman"/>
          <w:i w:val="0"/>
          <w:color w:val="auto"/>
          <w:sz w:val="26"/>
          <w:szCs w:val="26"/>
        </w:rPr>
        <w:fldChar w:fldCharType="end"/>
      </w:r>
      <w:r w:rsidRPr="00365C9A">
        <w:rPr>
          <w:rFonts w:cs="Times New Roman"/>
          <w:i w:val="0"/>
          <w:color w:val="auto"/>
          <w:sz w:val="26"/>
          <w:szCs w:val="26"/>
        </w:rPr>
        <w:t xml:space="preserve">: </w:t>
      </w:r>
      <w:r w:rsidRPr="00365C9A">
        <w:rPr>
          <w:rFonts w:cs="Times New Roman"/>
          <w:i w:val="0"/>
          <w:color w:val="auto"/>
          <w:sz w:val="26"/>
          <w:szCs w:val="26"/>
          <w:lang w:val="vi-VN"/>
        </w:rPr>
        <w:t xml:space="preserve">Thành phần δ(q, e, q’) </w:t>
      </w:r>
      <m:oMath>
        <m: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τ (υ, γ, υ’) trong bảng ánh xạ</w:t>
      </w:r>
    </w:p>
    <w:p w14:paraId="37C078AD" w14:textId="77777777" w:rsidR="000F09F7" w:rsidRDefault="000F09F7" w:rsidP="000F09F7">
      <w:pPr>
        <w:rPr>
          <w:rFonts w:cs="Times New Roman"/>
          <w:szCs w:val="26"/>
          <w:lang w:val="vi-VN"/>
        </w:rPr>
      </w:pPr>
      <w:r w:rsidRPr="009820C1">
        <w:rPr>
          <w:rFonts w:cs="Times New Roman"/>
          <w:szCs w:val="26"/>
          <w:lang w:val="vi-VN"/>
        </w:rPr>
        <w:t>Từ (*) (**) (***) và (****) ta đượ</w:t>
      </w:r>
      <w:r>
        <w:rPr>
          <w:rFonts w:cs="Times New Roman"/>
          <w:szCs w:val="26"/>
          <w:lang w:val="vi-VN"/>
        </w:rPr>
        <w:t>c LTS M như hình 4.1.</w:t>
      </w:r>
    </w:p>
    <w:p w14:paraId="6DE26175" w14:textId="77777777" w:rsidR="000F09F7" w:rsidRPr="009820C1" w:rsidRDefault="000F09F7" w:rsidP="000F09F7">
      <w:pPr>
        <w:rPr>
          <w:rFonts w:cs="Times New Roman"/>
          <w:szCs w:val="26"/>
          <w:lang w:val="vi-VN"/>
        </w:rPr>
      </w:pPr>
      <w:r w:rsidRPr="009820C1">
        <w:rPr>
          <w:rFonts w:cs="Times New Roman"/>
          <w:szCs w:val="26"/>
          <w:lang w:val="vi-VN"/>
        </w:rPr>
        <w:t xml:space="preserve">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Pr>
          <w:rFonts w:cs="Times New Roman"/>
          <w:szCs w:val="26"/>
          <w:lang w:val="vi-VN"/>
        </w:rPr>
        <w:t xml:space="preserve">, </w:t>
      </w:r>
      <w:r>
        <w:rPr>
          <w:rFonts w:cs="Times New Roman"/>
          <w:szCs w:val="26"/>
        </w:rPr>
        <w:t>t</w:t>
      </w:r>
      <w:r w:rsidRPr="009820C1">
        <w:rPr>
          <w:rFonts w:cs="Times New Roman"/>
          <w:szCs w:val="26"/>
          <w:lang w:val="vi-VN"/>
        </w:rPr>
        <w:t xml:space="preserve">rong đó: </w:t>
      </w:r>
    </w:p>
    <w:p w14:paraId="20C1B2D4" w14:textId="77777777" w:rsidR="000F09F7" w:rsidRDefault="000F09F7" w:rsidP="000F09F7">
      <w:pPr>
        <w:pStyle w:val="ListParagraph"/>
        <w:numPr>
          <w:ilvl w:val="0"/>
          <w:numId w:val="25"/>
        </w:numPr>
        <w:rPr>
          <w:rFonts w:cs="Times New Roman"/>
          <w:szCs w:val="26"/>
          <w:lang w:val="vi-VN"/>
        </w:rPr>
      </w:pPr>
      <w:r w:rsidRPr="003700CA">
        <w:rPr>
          <w:rFonts w:cs="Times New Roman"/>
          <w:szCs w:val="26"/>
          <w:lang w:val="vi-VN"/>
        </w:rPr>
        <w:t>Q = {New, Ready, Running, Exit, Blocked}, Q</w:t>
      </w:r>
      <w:r w:rsidRPr="003700CA">
        <w:rPr>
          <w:rFonts w:cs="Times New Roman"/>
          <w:szCs w:val="26"/>
          <w:vertAlign w:val="subscript"/>
          <w:lang w:val="vi-VN"/>
        </w:rPr>
        <w:t>1</w:t>
      </w:r>
      <w:r w:rsidRPr="003700CA">
        <w:rPr>
          <w:rFonts w:cs="Times New Roman"/>
          <w:szCs w:val="26"/>
          <w:lang w:val="vi-VN"/>
        </w:rPr>
        <w:t xml:space="preserve"> = {New, Ready, Running, Blocked}, Q</w:t>
      </w:r>
      <w:r w:rsidRPr="003700CA">
        <w:rPr>
          <w:rFonts w:cs="Times New Roman"/>
          <w:szCs w:val="26"/>
          <w:vertAlign w:val="subscript"/>
          <w:lang w:val="vi-VN"/>
        </w:rPr>
        <w:t>2</w:t>
      </w:r>
      <w:r w:rsidRPr="003700CA">
        <w:rPr>
          <w:rFonts w:cs="Times New Roman"/>
          <w:szCs w:val="26"/>
          <w:lang w:val="vi-VN"/>
        </w:rPr>
        <w:t xml:space="preserve"> = {</w:t>
      </w:r>
      <w:r>
        <w:rPr>
          <w:rFonts w:cs="Times New Roman"/>
          <w:szCs w:val="26"/>
          <w:lang w:val="vi-VN"/>
        </w:rPr>
        <w:t>Ready, Running, Exit, Blocked},</w:t>
      </w:r>
    </w:p>
    <w:p w14:paraId="41F62317" w14:textId="77777777" w:rsidR="000F09F7" w:rsidRDefault="000F09F7" w:rsidP="000F09F7">
      <w:pPr>
        <w:pStyle w:val="ListParagraph"/>
        <w:numPr>
          <w:ilvl w:val="0"/>
          <w:numId w:val="25"/>
        </w:numPr>
        <w:rPr>
          <w:rFonts w:cs="Times New Roman"/>
          <w:szCs w:val="26"/>
          <w:lang w:val="vi-VN"/>
        </w:rPr>
      </w:pPr>
      <w:r w:rsidRPr="003700CA">
        <w:rPr>
          <w:rFonts w:cs="Times New Roman"/>
          <w:szCs w:val="26"/>
          <w:lang w:val="vi-VN"/>
        </w:rPr>
        <w:lastRenderedPageBreak/>
        <w:t>Σ = {admit, dispatch, timeout, re</w:t>
      </w:r>
      <w:r>
        <w:rPr>
          <w:rFonts w:cs="Times New Roman"/>
          <w:szCs w:val="26"/>
          <w:lang w:val="vi-VN"/>
        </w:rPr>
        <w:t>lease, waitEvent, eventOccurs},</w:t>
      </w:r>
    </w:p>
    <w:p w14:paraId="1AAD0C6A" w14:textId="77777777" w:rsidR="000F09F7" w:rsidRDefault="000F09F7" w:rsidP="000F09F7">
      <w:pPr>
        <w:pStyle w:val="ListParagraph"/>
        <w:numPr>
          <w:ilvl w:val="0"/>
          <w:numId w:val="25"/>
        </w:numPr>
        <w:rPr>
          <w:rFonts w:cs="Times New Roman"/>
          <w:szCs w:val="26"/>
          <w:lang w:val="vi-VN"/>
        </w:rPr>
      </w:pPr>
      <w:r w:rsidRPr="001377BF">
        <w:rPr>
          <w:rFonts w:cs="Times New Roman"/>
          <w:szCs w:val="26"/>
          <w:lang w:val="vi-VN"/>
        </w:rPr>
        <w:t>δ = {(New, admit, Ready), (Ready, dispatch, Running), (Running, release, Exit), (Running, timeout, Ready), (Ready, waitEvent, Blocked), (Bl</w:t>
      </w:r>
      <w:r>
        <w:rPr>
          <w:rFonts w:cs="Times New Roman"/>
          <w:szCs w:val="26"/>
          <w:lang w:val="vi-VN"/>
        </w:rPr>
        <w:t>ocked, eventOccurs, Ready)}, và</w:t>
      </w:r>
    </w:p>
    <w:p w14:paraId="7BC1F6ED" w14:textId="77777777" w:rsidR="000F09F7" w:rsidRPr="00743057" w:rsidRDefault="000F09F7" w:rsidP="000F09F7">
      <w:pPr>
        <w:pStyle w:val="ListParagraph"/>
        <w:numPr>
          <w:ilvl w:val="0"/>
          <w:numId w:val="25"/>
        </w:numPr>
        <w:rPr>
          <w:rFonts w:cs="Times New Roman"/>
          <w:szCs w:val="26"/>
          <w:lang w:val="vi-VN"/>
        </w:rPr>
      </w:pPr>
      <w:r w:rsidRPr="00743057">
        <w:rPr>
          <w:rFonts w:cs="Times New Roman"/>
          <w:szCs w:val="26"/>
          <w:lang w:val="vi-VN"/>
        </w:rPr>
        <w:t>New là trạng thái khởi tạo.</w:t>
      </w:r>
    </w:p>
    <w:p w14:paraId="55AE94A0" w14:textId="77777777" w:rsidR="00FA4639" w:rsidRDefault="00FA4639">
      <w:pPr>
        <w:spacing w:before="0" w:after="160" w:line="259" w:lineRule="auto"/>
        <w:ind w:firstLine="0"/>
        <w:jc w:val="left"/>
        <w:rPr>
          <w:rFonts w:eastAsiaTheme="majorEastAsia" w:cstheme="majorBidi"/>
          <w:b/>
          <w:bCs/>
          <w:sz w:val="40"/>
          <w:szCs w:val="28"/>
        </w:rPr>
      </w:pPr>
      <w:r>
        <w:br w:type="page"/>
      </w:r>
    </w:p>
    <w:p w14:paraId="2588915F" w14:textId="6B2C604E" w:rsidR="007E7061" w:rsidRDefault="007E7061" w:rsidP="007E7061">
      <w:pPr>
        <w:pStyle w:val="Heading1"/>
      </w:pPr>
      <w:bookmarkStart w:id="131" w:name="_Toc464590354"/>
      <w:r>
        <w:lastRenderedPageBreak/>
        <w:t xml:space="preserve">Chương 5: </w:t>
      </w:r>
      <w:r w:rsidR="00D43BA4">
        <w:t>Công cụ và thực nghiệm</w:t>
      </w:r>
      <w:bookmarkEnd w:id="131"/>
      <w:r w:rsidR="00E8270B">
        <w:rPr>
          <w:rStyle w:val="CommentReference"/>
          <w:rFonts w:eastAsiaTheme="minorEastAsia" w:cstheme="minorBidi"/>
          <w:b w:val="0"/>
          <w:bCs w:val="0"/>
        </w:rPr>
        <w:commentReference w:id="132"/>
      </w:r>
    </w:p>
    <w:p w14:paraId="033DBBC9" w14:textId="77777777" w:rsidR="003A0407" w:rsidRDefault="003A0407">
      <w:pPr>
        <w:spacing w:before="0" w:after="160" w:line="259" w:lineRule="auto"/>
        <w:ind w:firstLine="0"/>
        <w:jc w:val="left"/>
      </w:pPr>
      <w:bookmarkStart w:id="133" w:name="_Toc372056329"/>
      <w:r>
        <w:t>Trình bày công cụ chuyển đổi</w:t>
      </w:r>
    </w:p>
    <w:p w14:paraId="7259D26D" w14:textId="77777777" w:rsidR="003A0407" w:rsidRDefault="003A0407">
      <w:pPr>
        <w:spacing w:before="0" w:after="160" w:line="259" w:lineRule="auto"/>
        <w:ind w:firstLine="0"/>
        <w:jc w:val="left"/>
      </w:pPr>
      <w:r>
        <w:t xml:space="preserve">- </w:t>
      </w:r>
      <w:commentRangeStart w:id="134"/>
      <w:r>
        <w:t>Giới thiệu</w:t>
      </w:r>
      <w:commentRangeEnd w:id="134"/>
      <w:r w:rsidR="008610F8">
        <w:rPr>
          <w:rStyle w:val="CommentReference"/>
        </w:rPr>
        <w:commentReference w:id="134"/>
      </w:r>
    </w:p>
    <w:p w14:paraId="7AEA9994" w14:textId="77777777" w:rsidR="000C7D5A" w:rsidRDefault="003A0407">
      <w:pPr>
        <w:spacing w:before="0" w:after="160" w:line="259" w:lineRule="auto"/>
        <w:ind w:firstLine="0"/>
        <w:jc w:val="left"/>
      </w:pPr>
      <w:r>
        <w:t>- Cách sử dụng (định dạng file input, output thế nào, …)</w:t>
      </w:r>
    </w:p>
    <w:p w14:paraId="1512CEF6" w14:textId="77777777" w:rsidR="003A0407" w:rsidRDefault="000C7D5A">
      <w:pPr>
        <w:spacing w:before="0" w:after="160" w:line="259" w:lineRule="auto"/>
        <w:ind w:firstLine="0"/>
        <w:jc w:val="left"/>
        <w:rPr>
          <w:rFonts w:eastAsiaTheme="majorEastAsia" w:cstheme="majorBidi"/>
          <w:b/>
          <w:bCs/>
          <w:sz w:val="40"/>
          <w:szCs w:val="28"/>
        </w:rPr>
      </w:pPr>
      <w:r>
        <w:t xml:space="preserve">- </w:t>
      </w:r>
      <w:commentRangeStart w:id="135"/>
      <w:r>
        <w:t>Ví dụ minh họa</w:t>
      </w:r>
      <w:commentRangeEnd w:id="135"/>
      <w:r w:rsidR="00AA6629">
        <w:rPr>
          <w:rStyle w:val="CommentReference"/>
        </w:rPr>
        <w:commentReference w:id="135"/>
      </w:r>
      <w:r w:rsidR="003A0407">
        <w:br w:type="page"/>
      </w:r>
    </w:p>
    <w:p w14:paraId="0D9A6127" w14:textId="77777777" w:rsidR="00AD443D" w:rsidRDefault="00AD443D" w:rsidP="00AD443D">
      <w:pPr>
        <w:pStyle w:val="Heading1"/>
      </w:pPr>
      <w:bookmarkStart w:id="136" w:name="_Toc464590355"/>
      <w:r>
        <w:lastRenderedPageBreak/>
        <w:t>Chương 6: KẾT LUẬN</w:t>
      </w:r>
      <w:bookmarkEnd w:id="133"/>
      <w:bookmarkEnd w:id="136"/>
    </w:p>
    <w:p w14:paraId="768DC7F7" w14:textId="77777777" w:rsidR="00205D54" w:rsidRDefault="00205D54">
      <w:pPr>
        <w:spacing w:before="0" w:after="160" w:line="259" w:lineRule="auto"/>
        <w:ind w:firstLine="0"/>
        <w:jc w:val="left"/>
      </w:pPr>
      <w:r>
        <w:t>- Các kết quả đạt được của luận văn</w:t>
      </w:r>
    </w:p>
    <w:p w14:paraId="383D54C7" w14:textId="77777777" w:rsidR="002B54F5" w:rsidRDefault="00205D54">
      <w:pPr>
        <w:spacing w:before="0" w:after="160" w:line="259" w:lineRule="auto"/>
        <w:ind w:firstLine="0"/>
        <w:jc w:val="left"/>
      </w:pPr>
      <w:r>
        <w:t>- Hướng phát triển trong tương lai</w:t>
      </w:r>
      <w:r w:rsidR="002B54F5">
        <w:br w:type="page"/>
      </w:r>
    </w:p>
    <w:p w14:paraId="23EA2E7C" w14:textId="11F86FC9" w:rsidR="002B54F5" w:rsidRDefault="002B54F5" w:rsidP="00FE6E96">
      <w:pPr>
        <w:pStyle w:val="Heading1"/>
        <w:jc w:val="center"/>
      </w:pPr>
      <w:bookmarkStart w:id="137" w:name="_Toc464590356"/>
      <w:r>
        <w:lastRenderedPageBreak/>
        <w:t>TÀI LIỆU THAM KHẢO</w:t>
      </w:r>
      <w:bookmarkEnd w:id="137"/>
    </w:p>
    <w:p w14:paraId="6A061CDE" w14:textId="0D8FD6D6" w:rsidR="0013522F" w:rsidRDefault="00C20F02" w:rsidP="001C0960">
      <w:pPr>
        <w:ind w:left="450" w:hanging="450"/>
      </w:pPr>
      <w:r>
        <w:t xml:space="preserve">[1] </w:t>
      </w:r>
      <w:r w:rsidR="00375338">
        <w:t xml:space="preserve"> </w:t>
      </w:r>
      <w:r w:rsidR="00D713F1">
        <w:tab/>
      </w:r>
      <w:r>
        <w:t xml:space="preserve">Ivica Crnkovic and Magnus Larsson, “Component-Based Software Engineering – </w:t>
      </w:r>
      <w:r w:rsidR="003D500A">
        <w:t>N</w:t>
      </w:r>
      <w:r w:rsidR="00375338">
        <w:t xml:space="preserve">ew </w:t>
      </w:r>
      <w:r>
        <w:t>Paradigm of Software Development</w:t>
      </w:r>
      <w:r w:rsidR="00784D81">
        <w:t>”</w:t>
      </w:r>
      <w:r w:rsidR="001C0960">
        <w:t>,</w:t>
      </w:r>
      <w:r w:rsidR="006B0520">
        <w:t xml:space="preserve"> Department of Computer Engineering, Mälardalen University.</w:t>
      </w:r>
    </w:p>
    <w:p w14:paraId="61450DC7" w14:textId="32FDC666" w:rsidR="002E08FD" w:rsidRDefault="002E08FD" w:rsidP="00A025CB">
      <w:pPr>
        <w:ind w:left="450" w:hanging="450"/>
      </w:pPr>
      <w:r>
        <w:rPr>
          <w:rFonts w:cs="Times New Roman"/>
          <w:szCs w:val="26"/>
          <w:lang w:val="fr-FR"/>
        </w:rPr>
        <w:t xml:space="preserve">[2] </w:t>
      </w:r>
      <w:r w:rsidR="00D713F1">
        <w:rPr>
          <w:rFonts w:cs="Times New Roman"/>
          <w:szCs w:val="26"/>
          <w:lang w:val="fr-FR"/>
        </w:rPr>
        <w:tab/>
      </w:r>
      <w:r>
        <w:t>Christel Baier and Joost-Pieter Katoen, “Principles of Model Checking”, Cambridge, Massachusetts (pp. 8)</w:t>
      </w:r>
    </w:p>
    <w:p w14:paraId="0C3E9737" w14:textId="6594A701" w:rsidR="00530A3B" w:rsidRDefault="00530A3B" w:rsidP="00375338">
      <w:pPr>
        <w:pStyle w:val="ReferencesStyle"/>
        <w:numPr>
          <w:ilvl w:val="0"/>
          <w:numId w:val="0"/>
        </w:numPr>
        <w:ind w:left="450" w:hanging="450"/>
      </w:pPr>
      <w:r>
        <w:t>[</w:t>
      </w:r>
      <w:r w:rsidR="002C69C9">
        <w:t>3</w:t>
      </w:r>
      <w:r w:rsidR="00375338">
        <w:t>]</w:t>
      </w:r>
      <w:r w:rsidR="00375338">
        <w:tab/>
      </w:r>
      <w:r>
        <w:t>P.N.Hung, “</w:t>
      </w:r>
      <w:r w:rsidR="00375338">
        <w:t>Assume–</w:t>
      </w:r>
      <w:r w:rsidRPr="0002796F">
        <w:t>Guarantee Veriﬁcation of Evolving Component-Based Software</w:t>
      </w:r>
      <w:r>
        <w:t xml:space="preserve">”, </w:t>
      </w:r>
      <w:r w:rsidRPr="0002796F">
        <w:t>Japan Advanced Institute of Science and Technology in partial fulﬁllment of the requirements for the degree of Doctor of Philosophy</w:t>
      </w:r>
      <w:r w:rsidR="00DE6255">
        <w:t>.</w:t>
      </w:r>
    </w:p>
    <w:p w14:paraId="3A181C74" w14:textId="4F4F0C8E" w:rsidR="00D731DC" w:rsidRDefault="00D731DC" w:rsidP="000E2751">
      <w:pPr>
        <w:pStyle w:val="ReferencesStyle"/>
        <w:numPr>
          <w:ilvl w:val="0"/>
          <w:numId w:val="0"/>
        </w:numPr>
        <w:ind w:left="450" w:hanging="450"/>
      </w:pPr>
      <w:r>
        <w:t>[4]</w:t>
      </w:r>
      <w:r w:rsidR="00375338">
        <w:t xml:space="preserve"> </w:t>
      </w:r>
      <w:r w:rsidR="00D77B20">
        <w:tab/>
      </w:r>
      <w:r>
        <w:t>Edmund M. Clarke, William Klieber, Milos Novácek, and Paolo Zuliani, “Model checking and the State Explosion Problem”</w:t>
      </w:r>
    </w:p>
    <w:p w14:paraId="7F9C9794" w14:textId="2482970A" w:rsidR="00375338" w:rsidRDefault="00375338" w:rsidP="000E2751">
      <w:pPr>
        <w:pStyle w:val="ReferencesStyle"/>
        <w:numPr>
          <w:ilvl w:val="0"/>
          <w:numId w:val="0"/>
        </w:numPr>
        <w:ind w:left="450" w:hanging="450"/>
      </w:pPr>
      <w:r>
        <w:t xml:space="preserve">[5] </w:t>
      </w:r>
      <w:r w:rsidR="000E2751">
        <w:tab/>
      </w:r>
      <w:r w:rsidRPr="004A6FCE">
        <w:t>P. N. Hung, N. V.  Ha, T. Aoki and T. Katayama, “On Optimization of Minimized Assumption Generation Method for Component-based Software Verification”, IEICE Trans. on Fundamentals, Special Issue on Software Reliability Engineering, Vol. E95-A, No.9, pp. 1451-1460, Sep. 2012</w:t>
      </w:r>
      <w:r>
        <w:t>.</w:t>
      </w:r>
    </w:p>
    <w:p w14:paraId="32E6F649" w14:textId="77C3D3E4" w:rsidR="00D4584E" w:rsidRDefault="00D4584E" w:rsidP="00D4584E">
      <w:pPr>
        <w:pStyle w:val="ReferencesStyle"/>
        <w:numPr>
          <w:ilvl w:val="0"/>
          <w:numId w:val="0"/>
        </w:numPr>
        <w:ind w:left="450" w:hanging="450"/>
      </w:pPr>
      <w:r>
        <w:t xml:space="preserve">[6] </w:t>
      </w:r>
      <w:r>
        <w:tab/>
      </w:r>
      <w:r w:rsidRPr="00E81BA0">
        <w:t>D. Angluin</w:t>
      </w:r>
      <w:r>
        <w:t>,</w:t>
      </w:r>
      <w:r w:rsidRPr="00E81BA0">
        <w:t xml:space="preserve"> “Learning regular sets from queries and counterexamples”, Informati</w:t>
      </w:r>
      <w:r>
        <w:t xml:space="preserve">on and Computation, 75(2), pp. 87-106, </w:t>
      </w:r>
      <w:r w:rsidRPr="00E81BA0">
        <w:t>Nov. 1987.</w:t>
      </w:r>
      <w:r w:rsidRPr="001C6D3B">
        <w:t xml:space="preserve"> </w:t>
      </w:r>
    </w:p>
    <w:p w14:paraId="3FDCA684" w14:textId="21341BC3" w:rsidR="00B31F19" w:rsidRDefault="00B31F19" w:rsidP="00B31F19">
      <w:pPr>
        <w:pStyle w:val="ReferencesStyle"/>
        <w:numPr>
          <w:ilvl w:val="0"/>
          <w:numId w:val="0"/>
        </w:numPr>
        <w:ind w:left="450" w:hanging="450"/>
      </w:pPr>
      <w:r>
        <w:t xml:space="preserve">[7]  </w:t>
      </w:r>
      <w:r w:rsidRPr="00E54458">
        <w:t>Yu-Fang Chen, Edmund M. Clarke, Azadeh Farzan,</w:t>
      </w:r>
      <w:r>
        <w:t xml:space="preserve"> Ming-Hsien Tsai, YihKuen Tsay, </w:t>
      </w:r>
      <w:r w:rsidRPr="00E54458">
        <w:t>and Bow-Yaw Wang, Automated Assume-Guarantee Reasoning through Implicit Learning. Addison-Wesley, Reading, Massachusetts, 1993</w:t>
      </w:r>
      <w:r>
        <w:t>.</w:t>
      </w:r>
    </w:p>
    <w:p w14:paraId="0EEE2BC8" w14:textId="5AF1FDD1" w:rsidR="003B580F" w:rsidRDefault="00CC0F1E" w:rsidP="00CC0F1E">
      <w:pPr>
        <w:ind w:left="450" w:hanging="450"/>
        <w:rPr>
          <w:rFonts w:cs="Times New Roman"/>
          <w:szCs w:val="26"/>
          <w:lang w:val="fr-FR"/>
        </w:rPr>
      </w:pPr>
      <w:r>
        <w:rPr>
          <w:rFonts w:cs="Times New Roman"/>
          <w:szCs w:val="26"/>
          <w:lang w:val="fr-FR"/>
        </w:rPr>
        <w:t>[8]</w:t>
      </w:r>
      <w:r>
        <w:rPr>
          <w:rFonts w:cs="Times New Roman"/>
          <w:szCs w:val="26"/>
          <w:lang w:val="fr-FR"/>
        </w:rPr>
        <w:tab/>
      </w:r>
      <w:r w:rsidR="007B695B">
        <w:rPr>
          <w:rFonts w:cs="Times New Roman"/>
          <w:szCs w:val="26"/>
          <w:lang w:val="fr-FR"/>
        </w:rPr>
        <w:t xml:space="preserve">D. Angluin: </w:t>
      </w:r>
      <w:r w:rsidR="007B695B" w:rsidRPr="00E81BA0">
        <w:t>“</w:t>
      </w:r>
      <w:r w:rsidR="003B580F" w:rsidRPr="00767746">
        <w:rPr>
          <w:rFonts w:cs="Times New Roman"/>
          <w:szCs w:val="26"/>
          <w:lang w:val="fr-FR"/>
        </w:rPr>
        <w:t>Learning Regular Sets f</w:t>
      </w:r>
      <w:r w:rsidR="007B695B">
        <w:rPr>
          <w:rFonts w:cs="Times New Roman"/>
          <w:szCs w:val="26"/>
          <w:lang w:val="fr-FR"/>
        </w:rPr>
        <w:t>rom Queries and Counterexamples</w:t>
      </w:r>
      <w:r w:rsidR="007B695B" w:rsidRPr="00E81BA0">
        <w:t>”</w:t>
      </w:r>
      <w:r w:rsidR="003B580F" w:rsidRPr="00767746">
        <w:rPr>
          <w:rFonts w:cs="Times New Roman"/>
          <w:szCs w:val="26"/>
          <w:lang w:val="fr-FR"/>
        </w:rPr>
        <w:t>, Informationand Computation, vol. 75, no. 2, pp. 87-106 (Nov. 1987).</w:t>
      </w:r>
    </w:p>
    <w:p w14:paraId="62124A88" w14:textId="413CA073" w:rsidR="007D03D5" w:rsidRDefault="007D03D5" w:rsidP="001C0AAE">
      <w:pPr>
        <w:ind w:left="450" w:hanging="450"/>
        <w:rPr>
          <w:rFonts w:cs="Times New Roman"/>
          <w:szCs w:val="26"/>
          <w:lang w:val="fr-FR"/>
        </w:rPr>
      </w:pPr>
      <w:r>
        <w:rPr>
          <w:rFonts w:cs="Times New Roman"/>
          <w:szCs w:val="26"/>
          <w:lang w:val="fr-FR"/>
        </w:rPr>
        <w:t>[</w:t>
      </w:r>
      <w:r w:rsidR="00E40EB5">
        <w:rPr>
          <w:rFonts w:cs="Times New Roman"/>
          <w:szCs w:val="26"/>
          <w:lang w:val="fr-FR"/>
        </w:rPr>
        <w:t>9</w:t>
      </w:r>
      <w:r>
        <w:rPr>
          <w:rFonts w:cs="Times New Roman"/>
          <w:szCs w:val="26"/>
          <w:lang w:val="fr-FR"/>
        </w:rPr>
        <w:t>]</w:t>
      </w:r>
      <w:r w:rsidR="00C61F3F">
        <w:rPr>
          <w:rFonts w:cs="Times New Roman"/>
          <w:szCs w:val="26"/>
          <w:lang w:val="fr-FR"/>
        </w:rPr>
        <w:tab/>
      </w:r>
      <w:r w:rsidRPr="00B85271">
        <w:rPr>
          <w:rFonts w:cs="Times New Roman"/>
          <w:szCs w:val="26"/>
          <w:lang w:val="fr-FR"/>
        </w:rPr>
        <w:t>Jamieson M. Cobleigh, Dimitra Giannakopoulou</w:t>
      </w:r>
      <w:r w:rsidR="001A16E5" w:rsidRPr="00B85271">
        <w:rPr>
          <w:rFonts w:cs="Times New Roman"/>
          <w:szCs w:val="26"/>
          <w:lang w:val="fr-FR"/>
        </w:rPr>
        <w:t xml:space="preserve">, and Corina S. Păsăreanu, </w:t>
      </w:r>
      <w:r w:rsidR="00B85271" w:rsidRPr="00B85271">
        <w:rPr>
          <w:rFonts w:cs="Times New Roman"/>
          <w:szCs w:val="26"/>
        </w:rPr>
        <w:t>“</w:t>
      </w:r>
      <w:r w:rsidRPr="00B85271">
        <w:rPr>
          <w:rStyle w:val="fontstyle01"/>
          <w:rFonts w:ascii="Times New Roman" w:hAnsi="Times New Roman" w:cs="Times New Roman"/>
          <w:sz w:val="26"/>
          <w:szCs w:val="26"/>
        </w:rPr>
        <w:t>Learning Assumptions for Compositional</w:t>
      </w:r>
      <w:r w:rsidR="003533AC">
        <w:rPr>
          <w:rStyle w:val="fontstyle01"/>
          <w:rFonts w:ascii="Times New Roman" w:hAnsi="Times New Roman" w:cs="Times New Roman"/>
          <w:sz w:val="26"/>
          <w:szCs w:val="26"/>
        </w:rPr>
        <w:t xml:space="preserve"> </w:t>
      </w:r>
      <w:r w:rsidRPr="00B85271">
        <w:rPr>
          <w:rStyle w:val="fontstyle01"/>
          <w:rFonts w:ascii="Times New Roman" w:hAnsi="Times New Roman" w:cs="Times New Roman"/>
          <w:sz w:val="26"/>
          <w:szCs w:val="26"/>
        </w:rPr>
        <w:t>Verification</w:t>
      </w:r>
      <w:r w:rsidR="00B85271">
        <w:rPr>
          <w:rStyle w:val="fontstyle01"/>
          <w:rFonts w:ascii="Times New Roman" w:hAnsi="Times New Roman" w:cs="Times New Roman"/>
          <w:sz w:val="26"/>
          <w:szCs w:val="26"/>
        </w:rPr>
        <w:t xml:space="preserve">”, </w:t>
      </w:r>
    </w:p>
    <w:p w14:paraId="72C22A0E" w14:textId="77777777" w:rsidR="003B580F" w:rsidRDefault="003B580F" w:rsidP="00C325C2">
      <w:pPr>
        <w:ind w:firstLine="0"/>
        <w:rPr>
          <w:rFonts w:cs="Times New Roman"/>
          <w:szCs w:val="26"/>
          <w:lang w:val="fr-FR"/>
        </w:rPr>
      </w:pPr>
      <w:r w:rsidRPr="00653DC7">
        <w:rPr>
          <w:rFonts w:cs="Times New Roman"/>
          <w:szCs w:val="26"/>
          <w:lang w:val="fr-FR"/>
        </w:rPr>
        <w:t>[17] R. L. Rivest and R. E. Schapire: \Inference of Finite Automata using Homing Sequences",Information and Computation, vol. 103, no. 2, pp. 299-347 (Apr. 1993).</w:t>
      </w:r>
    </w:p>
    <w:p w14:paraId="1B2CEF05" w14:textId="097565C8" w:rsidR="005B1086" w:rsidRPr="00BA1F51" w:rsidRDefault="005B1086" w:rsidP="005B1086">
      <w:pPr>
        <w:ind w:firstLine="0"/>
        <w:rPr>
          <w:rFonts w:cs="Times New Roman"/>
          <w:szCs w:val="26"/>
          <w:lang w:val="fr-FR"/>
        </w:rPr>
      </w:pPr>
      <w:r>
        <w:rPr>
          <w:rStyle w:val="fontstyle01"/>
        </w:rPr>
        <w:t xml:space="preserve"> [17] R. L. Rivest and R. E. Schapire: “Inference of Finite </w:t>
      </w:r>
      <w:r w:rsidR="006F0CC3">
        <w:rPr>
          <w:rStyle w:val="fontstyle01"/>
        </w:rPr>
        <w:t>Automata using Homing Sequences”</w:t>
      </w:r>
      <w:r>
        <w:rPr>
          <w:rStyle w:val="fontstyle01"/>
        </w:rPr>
        <w:t>, Information and Computation, vol. 103, no. 2, pp. 299-347 (Apr. 1993)</w:t>
      </w:r>
    </w:p>
    <w:sectPr w:rsidR="005B1086" w:rsidRPr="00BA1F51" w:rsidSect="00753E0A">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Viet" w:date="2016-10-18T21:42:00Z" w:initials="V">
    <w:p w14:paraId="3A4409B3" w14:textId="77777777" w:rsidR="00742738" w:rsidRDefault="00742738">
      <w:pPr>
        <w:pStyle w:val="CommentText"/>
      </w:pPr>
      <w:r>
        <w:rPr>
          <w:rStyle w:val="CommentReference"/>
        </w:rPr>
        <w:annotationRef/>
      </w:r>
      <w:r>
        <w:t>Chưa cập nhật mục lục</w:t>
      </w:r>
    </w:p>
  </w:comment>
  <w:comment w:id="84" w:author="Viet" w:date="2016-10-18T21:56:00Z" w:initials="V">
    <w:p w14:paraId="5F34F756" w14:textId="77777777" w:rsidR="00742738" w:rsidRDefault="00742738">
      <w:pPr>
        <w:pStyle w:val="CommentText"/>
      </w:pPr>
      <w:r>
        <w:rPr>
          <w:rStyle w:val="CommentReference"/>
        </w:rPr>
        <w:annotationRef/>
      </w:r>
      <w:r>
        <w:t xml:space="preserve">Hai cái này khác gì nhau? </w:t>
      </w:r>
    </w:p>
  </w:comment>
  <w:comment w:id="85" w:author="Viet" w:date="2016-10-18T21:57:00Z" w:initials="V">
    <w:p w14:paraId="69AD8C32" w14:textId="77777777" w:rsidR="00742738" w:rsidRDefault="00742738">
      <w:pPr>
        <w:pStyle w:val="CommentText"/>
      </w:pPr>
      <w:r>
        <w:rPr>
          <w:rStyle w:val="CommentReference"/>
        </w:rPr>
        <w:annotationRef/>
      </w:r>
      <w:r>
        <w:t>tận dụng cả nhược điểm à?</w:t>
      </w:r>
    </w:p>
  </w:comment>
  <w:comment w:id="93" w:author="Viet" w:date="2016-10-18T21:58:00Z" w:initials="V">
    <w:p w14:paraId="41E843BD" w14:textId="77777777" w:rsidR="00742738" w:rsidRDefault="00742738">
      <w:pPr>
        <w:pStyle w:val="CommentText"/>
      </w:pPr>
      <w:r>
        <w:rPr>
          <w:rStyle w:val="CommentReference"/>
        </w:rPr>
        <w:annotationRef/>
      </w:r>
      <w:r>
        <w:t>đẩy chữ ở trang phía sau lên, ko được để trống thế này, ảnh ở trang sau cũng ok</w:t>
      </w:r>
    </w:p>
  </w:comment>
  <w:comment w:id="98" w:author="Viet" w:date="2016-10-18T21:59:00Z" w:initials="V">
    <w:p w14:paraId="067B80E1" w14:textId="77777777" w:rsidR="00742738" w:rsidRDefault="00742738">
      <w:pPr>
        <w:pStyle w:val="CommentText"/>
      </w:pPr>
      <w:r>
        <w:rPr>
          <w:rStyle w:val="CommentReference"/>
        </w:rPr>
        <w:annotationRef/>
      </w:r>
      <w:r>
        <w:t>Tại sao lại ghi chữ đậm?</w:t>
      </w:r>
    </w:p>
  </w:comment>
  <w:comment w:id="99" w:author="Viet" w:date="2016-10-18T21:59:00Z" w:initials="V">
    <w:p w14:paraId="4B0BFBB3" w14:textId="77777777" w:rsidR="00742738" w:rsidRDefault="00742738">
      <w:pPr>
        <w:pStyle w:val="CommentText"/>
      </w:pPr>
      <w:r>
        <w:rPr>
          <w:rStyle w:val="CommentReference"/>
        </w:rPr>
        <w:annotationRef/>
      </w:r>
      <w:r>
        <w:t>chữ đậm?</w:t>
      </w:r>
    </w:p>
  </w:comment>
  <w:comment w:id="107" w:author="Viet" w:date="2016-10-18T21:45:00Z" w:initials="V">
    <w:p w14:paraId="25C3D234" w14:textId="77777777" w:rsidR="00742738" w:rsidRDefault="00742738">
      <w:pPr>
        <w:pStyle w:val="CommentText"/>
      </w:pPr>
      <w:r>
        <w:rPr>
          <w:rStyle w:val="CommentReference"/>
        </w:rPr>
        <w:annotationRef/>
      </w:r>
      <w:r>
        <w:t>pp kiểm chứng sử dụng đặc tả bằng LTS</w:t>
      </w:r>
    </w:p>
  </w:comment>
  <w:comment w:id="109" w:author="Viet" w:date="2016-10-18T21:48:00Z" w:initials="V">
    <w:p w14:paraId="6463D600" w14:textId="77777777" w:rsidR="00742738" w:rsidRDefault="00742738">
      <w:pPr>
        <w:pStyle w:val="CommentText"/>
      </w:pPr>
      <w:r>
        <w:rPr>
          <w:rStyle w:val="CommentReference"/>
        </w:rPr>
        <w:annotationRef/>
      </w:r>
      <w:r>
        <w:t>Chỗ này chỉ cần đưa tư tưởng của L* thôi, còn thuật toán L* dùng để học ass thì sẽ được trình bày ở 3.1.2</w:t>
      </w:r>
    </w:p>
  </w:comment>
  <w:comment w:id="112" w:author="Viet" w:date="2016-10-18T21:46:00Z" w:initials="V">
    <w:p w14:paraId="6515B848" w14:textId="77777777" w:rsidR="00742738" w:rsidRDefault="00742738">
      <w:pPr>
        <w:pStyle w:val="CommentText"/>
      </w:pPr>
      <w:r>
        <w:rPr>
          <w:rStyle w:val="CommentReference"/>
        </w:rPr>
        <w:annotationRef/>
      </w:r>
      <w:r>
        <w:t>Phải trình bày thuật toán L*</w:t>
      </w:r>
    </w:p>
  </w:comment>
  <w:comment w:id="120" w:author="Viet" w:date="2016-10-18T21:48:00Z" w:initials="V">
    <w:p w14:paraId="26649A57" w14:textId="77777777" w:rsidR="00742738" w:rsidRDefault="00742738">
      <w:pPr>
        <w:pStyle w:val="CommentText"/>
      </w:pPr>
      <w:r>
        <w:rPr>
          <w:rStyle w:val="CommentReference"/>
        </w:rPr>
        <w:annotationRef/>
      </w:r>
      <w:r>
        <w:t>tương tự L*</w:t>
      </w:r>
    </w:p>
  </w:comment>
  <w:comment w:id="122" w:author="Viet" w:date="2016-10-18T21:49:00Z" w:initials="V">
    <w:p w14:paraId="7C81D298" w14:textId="77777777" w:rsidR="00742738" w:rsidRDefault="00742738">
      <w:pPr>
        <w:pStyle w:val="CommentText"/>
      </w:pPr>
      <w:r>
        <w:rPr>
          <w:rStyle w:val="CommentReference"/>
        </w:rPr>
        <w:annotationRef/>
      </w:r>
      <w:r>
        <w:t>Trình bày cả thuật toán CDNF</w:t>
      </w:r>
    </w:p>
    <w:p w14:paraId="1B790D01" w14:textId="77777777" w:rsidR="00742738" w:rsidRDefault="00742738">
      <w:pPr>
        <w:pStyle w:val="CommentText"/>
      </w:pPr>
      <w:r>
        <w:t>Trình bày các thuật toán để trả lời 2 loại câu hỏi.</w:t>
      </w:r>
    </w:p>
  </w:comment>
  <w:comment w:id="125" w:author="Viet" w:date="2016-10-18T21:50:00Z" w:initials="V">
    <w:p w14:paraId="0DF4958A" w14:textId="77777777" w:rsidR="00742738" w:rsidRDefault="00742738">
      <w:pPr>
        <w:pStyle w:val="CommentText"/>
      </w:pPr>
      <w:r>
        <w:rPr>
          <w:rStyle w:val="CommentReference"/>
        </w:rPr>
        <w:annotationRef/>
      </w:r>
      <w:r>
        <w:t>chuyển đổi giữa dạng đặc tả sử dụng LTS và dạng đặc tả sử dụng hàm logic</w:t>
      </w:r>
    </w:p>
  </w:comment>
  <w:comment w:id="132" w:author="Viet" w:date="2016-10-18T21:52:00Z" w:initials="V">
    <w:p w14:paraId="25E2709A" w14:textId="77777777" w:rsidR="00742738" w:rsidRDefault="00742738">
      <w:pPr>
        <w:pStyle w:val="CommentText"/>
      </w:pPr>
      <w:r>
        <w:rPr>
          <w:rStyle w:val="CommentReference"/>
        </w:rPr>
        <w:annotationRef/>
      </w:r>
      <w:r>
        <w:t>Phải là công cụ và thực nghiệm. Em phải lấy vài ví dụ vào đây, cần lưu lại các thực nghiệm (đầu vào, đầu ra) để lúc các thầy mà hỏi thì có cái mà đưa ra.</w:t>
      </w:r>
    </w:p>
  </w:comment>
  <w:comment w:id="134" w:author="Viet" w:date="2016-10-18T21:53:00Z" w:initials="V">
    <w:p w14:paraId="1E9476C0" w14:textId="77777777" w:rsidR="00742738" w:rsidRDefault="00742738">
      <w:pPr>
        <w:pStyle w:val="CommentText"/>
      </w:pPr>
      <w:r>
        <w:rPr>
          <w:rStyle w:val="CommentReference"/>
        </w:rPr>
        <w:annotationRef/>
      </w:r>
      <w:r>
        <w:t>Giới thiệu kiến trúc</w:t>
      </w:r>
    </w:p>
    <w:p w14:paraId="409C592D" w14:textId="77777777" w:rsidR="00742738" w:rsidRDefault="00742738">
      <w:pPr>
        <w:pStyle w:val="CommentText"/>
      </w:pPr>
    </w:p>
  </w:comment>
  <w:comment w:id="135" w:author="Viet" w:date="2016-10-18T21:53:00Z" w:initials="V">
    <w:p w14:paraId="4915DA61" w14:textId="77777777" w:rsidR="00742738" w:rsidRDefault="00742738">
      <w:pPr>
        <w:pStyle w:val="CommentText"/>
      </w:pPr>
      <w:r>
        <w:rPr>
          <w:rStyle w:val="CommentReference"/>
        </w:rPr>
        <w:annotationRef/>
      </w:r>
      <w:r>
        <w:t>Bảng kết quả thực nghiệm.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409B3" w15:done="0"/>
  <w15:commentEx w15:paraId="5F34F756" w15:done="0"/>
  <w15:commentEx w15:paraId="69AD8C32" w15:done="0"/>
  <w15:commentEx w15:paraId="41E843BD" w15:done="0"/>
  <w15:commentEx w15:paraId="067B80E1" w15:done="0"/>
  <w15:commentEx w15:paraId="4B0BFBB3" w15:done="0"/>
  <w15:commentEx w15:paraId="25C3D234" w15:done="0"/>
  <w15:commentEx w15:paraId="6463D600" w15:done="0"/>
  <w15:commentEx w15:paraId="6515B848" w15:done="0"/>
  <w15:commentEx w15:paraId="26649A57" w15:done="0"/>
  <w15:commentEx w15:paraId="1B790D01" w15:done="0"/>
  <w15:commentEx w15:paraId="0DF4958A" w15:done="0"/>
  <w15:commentEx w15:paraId="25E2709A" w15:done="0"/>
  <w15:commentEx w15:paraId="409C592D" w15:done="0"/>
  <w15:commentEx w15:paraId="4915DA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D0CC7" w14:textId="77777777" w:rsidR="00572C4A" w:rsidRDefault="00572C4A">
      <w:pPr>
        <w:spacing w:before="0" w:after="0" w:line="240" w:lineRule="auto"/>
      </w:pPr>
      <w:r>
        <w:separator/>
      </w:r>
    </w:p>
  </w:endnote>
  <w:endnote w:type="continuationSeparator" w:id="0">
    <w:p w14:paraId="731D20C4" w14:textId="77777777" w:rsidR="00572C4A" w:rsidRDefault="00572C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2090B" w14:textId="77777777" w:rsidR="00572C4A" w:rsidRDefault="00572C4A">
      <w:pPr>
        <w:spacing w:before="0" w:after="0" w:line="240" w:lineRule="auto"/>
      </w:pPr>
      <w:r>
        <w:separator/>
      </w:r>
    </w:p>
  </w:footnote>
  <w:footnote w:type="continuationSeparator" w:id="0">
    <w:p w14:paraId="73A791B9" w14:textId="77777777" w:rsidR="00572C4A" w:rsidRDefault="00572C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EndPr/>
    <w:sdtContent>
      <w:p w14:paraId="4A3448DF" w14:textId="49D8EC73" w:rsidR="00742738" w:rsidRDefault="00742738" w:rsidP="00056EF4">
        <w:pPr>
          <w:pStyle w:val="Header"/>
          <w:jc w:val="center"/>
        </w:pPr>
        <w:r>
          <w:fldChar w:fldCharType="begin"/>
        </w:r>
        <w:r>
          <w:instrText xml:space="preserve"> PAGE   \* MERGEFORMAT </w:instrText>
        </w:r>
        <w:r>
          <w:fldChar w:fldCharType="separate"/>
        </w:r>
        <w:r w:rsidR="00C95214">
          <w:rPr>
            <w:noProof/>
          </w:rPr>
          <w:t>22</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1635" w14:textId="77777777" w:rsidR="00742738" w:rsidRDefault="00742738"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30"/>
    <w:multiLevelType w:val="hybridMultilevel"/>
    <w:tmpl w:val="43C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1B27"/>
    <w:multiLevelType w:val="hybridMultilevel"/>
    <w:tmpl w:val="D8D0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F6DEB"/>
    <w:multiLevelType w:val="hybridMultilevel"/>
    <w:tmpl w:val="25EC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53183"/>
    <w:multiLevelType w:val="hybridMultilevel"/>
    <w:tmpl w:val="6578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E31"/>
    <w:multiLevelType w:val="hybridMultilevel"/>
    <w:tmpl w:val="C7D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91C4F"/>
    <w:multiLevelType w:val="hybridMultilevel"/>
    <w:tmpl w:val="666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56C90"/>
    <w:multiLevelType w:val="hybridMultilevel"/>
    <w:tmpl w:val="45A8B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1CE1099"/>
    <w:multiLevelType w:val="hybridMultilevel"/>
    <w:tmpl w:val="4EA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5D51"/>
    <w:multiLevelType w:val="hybridMultilevel"/>
    <w:tmpl w:val="D4D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616B7"/>
    <w:multiLevelType w:val="hybridMultilevel"/>
    <w:tmpl w:val="A4D04056"/>
    <w:lvl w:ilvl="0" w:tplc="290032F8">
      <w:start w:val="2"/>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A260E"/>
    <w:multiLevelType w:val="hybridMultilevel"/>
    <w:tmpl w:val="1CD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061C9"/>
    <w:multiLevelType w:val="hybridMultilevel"/>
    <w:tmpl w:val="3F3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70688"/>
    <w:multiLevelType w:val="hybridMultilevel"/>
    <w:tmpl w:val="78D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4805"/>
    <w:multiLevelType w:val="hybridMultilevel"/>
    <w:tmpl w:val="52E481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03C1893"/>
    <w:multiLevelType w:val="hybridMultilevel"/>
    <w:tmpl w:val="D8A489D6"/>
    <w:lvl w:ilvl="0" w:tplc="5F8ACDA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B935DF"/>
    <w:multiLevelType w:val="hybridMultilevel"/>
    <w:tmpl w:val="E23A8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034E1B"/>
    <w:multiLevelType w:val="hybridMultilevel"/>
    <w:tmpl w:val="3E0834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4"/>
  </w:num>
  <w:num w:numId="4">
    <w:abstractNumId w:val="17"/>
  </w:num>
  <w:num w:numId="5">
    <w:abstractNumId w:val="8"/>
  </w:num>
  <w:num w:numId="6">
    <w:abstractNumId w:val="16"/>
  </w:num>
  <w:num w:numId="7">
    <w:abstractNumId w:val="7"/>
  </w:num>
  <w:num w:numId="8">
    <w:abstractNumId w:val="13"/>
  </w:num>
  <w:num w:numId="9">
    <w:abstractNumId w:val="9"/>
  </w:num>
  <w:num w:numId="10">
    <w:abstractNumId w:val="14"/>
  </w:num>
  <w:num w:numId="11">
    <w:abstractNumId w:val="23"/>
  </w:num>
  <w:num w:numId="12">
    <w:abstractNumId w:val="22"/>
  </w:num>
  <w:num w:numId="13">
    <w:abstractNumId w:val="25"/>
  </w:num>
  <w:num w:numId="14">
    <w:abstractNumId w:val="0"/>
  </w:num>
  <w:num w:numId="15">
    <w:abstractNumId w:val="20"/>
  </w:num>
  <w:num w:numId="16">
    <w:abstractNumId w:val="19"/>
  </w:num>
  <w:num w:numId="17">
    <w:abstractNumId w:val="21"/>
  </w:num>
  <w:num w:numId="18">
    <w:abstractNumId w:val="12"/>
  </w:num>
  <w:num w:numId="19">
    <w:abstractNumId w:val="3"/>
  </w:num>
  <w:num w:numId="20">
    <w:abstractNumId w:val="1"/>
  </w:num>
  <w:num w:numId="21">
    <w:abstractNumId w:val="6"/>
  </w:num>
  <w:num w:numId="22">
    <w:abstractNumId w:val="24"/>
  </w:num>
  <w:num w:numId="23">
    <w:abstractNumId w:val="11"/>
  </w:num>
  <w:num w:numId="24">
    <w:abstractNumId w:val="5"/>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2189"/>
    <w:rsid w:val="00005672"/>
    <w:rsid w:val="00006124"/>
    <w:rsid w:val="0000623C"/>
    <w:rsid w:val="00006C8C"/>
    <w:rsid w:val="00012297"/>
    <w:rsid w:val="00013B8A"/>
    <w:rsid w:val="000149CC"/>
    <w:rsid w:val="00020B83"/>
    <w:rsid w:val="0002796F"/>
    <w:rsid w:val="00030325"/>
    <w:rsid w:val="00032AA1"/>
    <w:rsid w:val="0003547B"/>
    <w:rsid w:val="0004342A"/>
    <w:rsid w:val="00044082"/>
    <w:rsid w:val="000446CA"/>
    <w:rsid w:val="000466F4"/>
    <w:rsid w:val="0004674D"/>
    <w:rsid w:val="00047642"/>
    <w:rsid w:val="0005037D"/>
    <w:rsid w:val="00051FAC"/>
    <w:rsid w:val="00053206"/>
    <w:rsid w:val="00054570"/>
    <w:rsid w:val="000551E2"/>
    <w:rsid w:val="00055B63"/>
    <w:rsid w:val="00055B74"/>
    <w:rsid w:val="000569A3"/>
    <w:rsid w:val="00056EF4"/>
    <w:rsid w:val="00056F1C"/>
    <w:rsid w:val="00057033"/>
    <w:rsid w:val="000572F4"/>
    <w:rsid w:val="00060F28"/>
    <w:rsid w:val="000657A6"/>
    <w:rsid w:val="0006683C"/>
    <w:rsid w:val="0007024C"/>
    <w:rsid w:val="000732A3"/>
    <w:rsid w:val="0007360C"/>
    <w:rsid w:val="0008091F"/>
    <w:rsid w:val="00084CD8"/>
    <w:rsid w:val="00086B46"/>
    <w:rsid w:val="00090B6A"/>
    <w:rsid w:val="000924F8"/>
    <w:rsid w:val="000946DE"/>
    <w:rsid w:val="0009481E"/>
    <w:rsid w:val="000949D8"/>
    <w:rsid w:val="00097A66"/>
    <w:rsid w:val="00097B45"/>
    <w:rsid w:val="000A10A0"/>
    <w:rsid w:val="000A113F"/>
    <w:rsid w:val="000A27A2"/>
    <w:rsid w:val="000A3418"/>
    <w:rsid w:val="000A4D25"/>
    <w:rsid w:val="000A680A"/>
    <w:rsid w:val="000A7142"/>
    <w:rsid w:val="000B0B27"/>
    <w:rsid w:val="000B2A75"/>
    <w:rsid w:val="000B321E"/>
    <w:rsid w:val="000B4697"/>
    <w:rsid w:val="000B4CB0"/>
    <w:rsid w:val="000B69BD"/>
    <w:rsid w:val="000B707B"/>
    <w:rsid w:val="000B75F9"/>
    <w:rsid w:val="000C2696"/>
    <w:rsid w:val="000C5CDE"/>
    <w:rsid w:val="000C694B"/>
    <w:rsid w:val="000C6A51"/>
    <w:rsid w:val="000C6F37"/>
    <w:rsid w:val="000C7D5A"/>
    <w:rsid w:val="000D0BCD"/>
    <w:rsid w:val="000D179F"/>
    <w:rsid w:val="000D5C05"/>
    <w:rsid w:val="000D6932"/>
    <w:rsid w:val="000D70C5"/>
    <w:rsid w:val="000E081F"/>
    <w:rsid w:val="000E1CD3"/>
    <w:rsid w:val="000E2751"/>
    <w:rsid w:val="000E2A19"/>
    <w:rsid w:val="000E56D6"/>
    <w:rsid w:val="000E590B"/>
    <w:rsid w:val="000E5CD8"/>
    <w:rsid w:val="000E6FE7"/>
    <w:rsid w:val="000E7160"/>
    <w:rsid w:val="000E738A"/>
    <w:rsid w:val="000E7591"/>
    <w:rsid w:val="000E7800"/>
    <w:rsid w:val="000E7EA8"/>
    <w:rsid w:val="000F09F7"/>
    <w:rsid w:val="000F552D"/>
    <w:rsid w:val="000F5623"/>
    <w:rsid w:val="000F66F5"/>
    <w:rsid w:val="000F756D"/>
    <w:rsid w:val="000F7970"/>
    <w:rsid w:val="001020C3"/>
    <w:rsid w:val="0010576E"/>
    <w:rsid w:val="001057CD"/>
    <w:rsid w:val="00105902"/>
    <w:rsid w:val="00105FE2"/>
    <w:rsid w:val="0011173A"/>
    <w:rsid w:val="001164F8"/>
    <w:rsid w:val="00120372"/>
    <w:rsid w:val="001209E6"/>
    <w:rsid w:val="00120B44"/>
    <w:rsid w:val="001214A0"/>
    <w:rsid w:val="001227AA"/>
    <w:rsid w:val="001229CD"/>
    <w:rsid w:val="00122BF1"/>
    <w:rsid w:val="00122FDA"/>
    <w:rsid w:val="0012365A"/>
    <w:rsid w:val="00124C4A"/>
    <w:rsid w:val="00125703"/>
    <w:rsid w:val="00130FC1"/>
    <w:rsid w:val="00133419"/>
    <w:rsid w:val="00134307"/>
    <w:rsid w:val="0013522F"/>
    <w:rsid w:val="001354FF"/>
    <w:rsid w:val="00135D3E"/>
    <w:rsid w:val="00136E36"/>
    <w:rsid w:val="0014020B"/>
    <w:rsid w:val="00140372"/>
    <w:rsid w:val="00141754"/>
    <w:rsid w:val="00142C52"/>
    <w:rsid w:val="001433D0"/>
    <w:rsid w:val="001457D0"/>
    <w:rsid w:val="0014623E"/>
    <w:rsid w:val="00147BD1"/>
    <w:rsid w:val="00150086"/>
    <w:rsid w:val="00152895"/>
    <w:rsid w:val="00154AE4"/>
    <w:rsid w:val="00156BBB"/>
    <w:rsid w:val="00156C9D"/>
    <w:rsid w:val="00157D4A"/>
    <w:rsid w:val="00160466"/>
    <w:rsid w:val="00162321"/>
    <w:rsid w:val="00163FE5"/>
    <w:rsid w:val="00166B56"/>
    <w:rsid w:val="00166C1B"/>
    <w:rsid w:val="001672D9"/>
    <w:rsid w:val="00167E43"/>
    <w:rsid w:val="00170D4E"/>
    <w:rsid w:val="00171C15"/>
    <w:rsid w:val="00172583"/>
    <w:rsid w:val="00172976"/>
    <w:rsid w:val="00173BDB"/>
    <w:rsid w:val="00182536"/>
    <w:rsid w:val="00183190"/>
    <w:rsid w:val="0018325F"/>
    <w:rsid w:val="00183B70"/>
    <w:rsid w:val="00185181"/>
    <w:rsid w:val="001870C8"/>
    <w:rsid w:val="001900D2"/>
    <w:rsid w:val="001902EE"/>
    <w:rsid w:val="00190812"/>
    <w:rsid w:val="00191853"/>
    <w:rsid w:val="001960BF"/>
    <w:rsid w:val="001A0443"/>
    <w:rsid w:val="001A16E5"/>
    <w:rsid w:val="001A24C8"/>
    <w:rsid w:val="001A3D8D"/>
    <w:rsid w:val="001A6ADC"/>
    <w:rsid w:val="001A7749"/>
    <w:rsid w:val="001B1298"/>
    <w:rsid w:val="001B1432"/>
    <w:rsid w:val="001B1C10"/>
    <w:rsid w:val="001B4736"/>
    <w:rsid w:val="001B74CF"/>
    <w:rsid w:val="001C0960"/>
    <w:rsid w:val="001C0AAE"/>
    <w:rsid w:val="001C0FBB"/>
    <w:rsid w:val="001C1264"/>
    <w:rsid w:val="001C1789"/>
    <w:rsid w:val="001C2A36"/>
    <w:rsid w:val="001C2E1F"/>
    <w:rsid w:val="001C577B"/>
    <w:rsid w:val="001C6395"/>
    <w:rsid w:val="001C79B1"/>
    <w:rsid w:val="001C79DD"/>
    <w:rsid w:val="001D334D"/>
    <w:rsid w:val="001D3916"/>
    <w:rsid w:val="001D47C0"/>
    <w:rsid w:val="001D4995"/>
    <w:rsid w:val="001D7C9F"/>
    <w:rsid w:val="001E0A14"/>
    <w:rsid w:val="001E0A18"/>
    <w:rsid w:val="001E2C52"/>
    <w:rsid w:val="001E2C89"/>
    <w:rsid w:val="001E34D3"/>
    <w:rsid w:val="001E4839"/>
    <w:rsid w:val="001E7E1C"/>
    <w:rsid w:val="001F3C41"/>
    <w:rsid w:val="0020086B"/>
    <w:rsid w:val="00201089"/>
    <w:rsid w:val="00201C3B"/>
    <w:rsid w:val="00202898"/>
    <w:rsid w:val="00203091"/>
    <w:rsid w:val="00205268"/>
    <w:rsid w:val="00205CF6"/>
    <w:rsid w:val="00205D54"/>
    <w:rsid w:val="00207552"/>
    <w:rsid w:val="00210147"/>
    <w:rsid w:val="00211D92"/>
    <w:rsid w:val="0021345D"/>
    <w:rsid w:val="0021402C"/>
    <w:rsid w:val="00214F01"/>
    <w:rsid w:val="00215A92"/>
    <w:rsid w:val="0022361E"/>
    <w:rsid w:val="0022363B"/>
    <w:rsid w:val="002270FD"/>
    <w:rsid w:val="002275A6"/>
    <w:rsid w:val="00230295"/>
    <w:rsid w:val="00231093"/>
    <w:rsid w:val="00232786"/>
    <w:rsid w:val="00232F21"/>
    <w:rsid w:val="0023300D"/>
    <w:rsid w:val="00233DF9"/>
    <w:rsid w:val="00235C90"/>
    <w:rsid w:val="00236623"/>
    <w:rsid w:val="00241AF3"/>
    <w:rsid w:val="00241C71"/>
    <w:rsid w:val="002425B4"/>
    <w:rsid w:val="00243473"/>
    <w:rsid w:val="00245E90"/>
    <w:rsid w:val="0025339D"/>
    <w:rsid w:val="002539FA"/>
    <w:rsid w:val="002557FA"/>
    <w:rsid w:val="002574BB"/>
    <w:rsid w:val="00260C83"/>
    <w:rsid w:val="00262B2B"/>
    <w:rsid w:val="00262F1F"/>
    <w:rsid w:val="002656AF"/>
    <w:rsid w:val="00267C5E"/>
    <w:rsid w:val="002727D2"/>
    <w:rsid w:val="00272F73"/>
    <w:rsid w:val="0027556B"/>
    <w:rsid w:val="00275CED"/>
    <w:rsid w:val="00276A8E"/>
    <w:rsid w:val="00277F21"/>
    <w:rsid w:val="002812D0"/>
    <w:rsid w:val="002813A6"/>
    <w:rsid w:val="0028314C"/>
    <w:rsid w:val="00283C93"/>
    <w:rsid w:val="00284C56"/>
    <w:rsid w:val="0028703D"/>
    <w:rsid w:val="0029043A"/>
    <w:rsid w:val="00291E3F"/>
    <w:rsid w:val="0029436D"/>
    <w:rsid w:val="00294373"/>
    <w:rsid w:val="00294399"/>
    <w:rsid w:val="002967C5"/>
    <w:rsid w:val="002A1434"/>
    <w:rsid w:val="002A3A56"/>
    <w:rsid w:val="002A3D18"/>
    <w:rsid w:val="002A3EE8"/>
    <w:rsid w:val="002A409E"/>
    <w:rsid w:val="002B368E"/>
    <w:rsid w:val="002B381F"/>
    <w:rsid w:val="002B54F5"/>
    <w:rsid w:val="002B7A01"/>
    <w:rsid w:val="002B7C20"/>
    <w:rsid w:val="002C09F7"/>
    <w:rsid w:val="002C4233"/>
    <w:rsid w:val="002C4657"/>
    <w:rsid w:val="002C5162"/>
    <w:rsid w:val="002C67CD"/>
    <w:rsid w:val="002C69C9"/>
    <w:rsid w:val="002D19A0"/>
    <w:rsid w:val="002D19C0"/>
    <w:rsid w:val="002D3D17"/>
    <w:rsid w:val="002D48F6"/>
    <w:rsid w:val="002D5ED4"/>
    <w:rsid w:val="002D67C3"/>
    <w:rsid w:val="002D6B2D"/>
    <w:rsid w:val="002E0110"/>
    <w:rsid w:val="002E08FD"/>
    <w:rsid w:val="002E10AB"/>
    <w:rsid w:val="002E1AE2"/>
    <w:rsid w:val="002E1BB6"/>
    <w:rsid w:val="002E40A1"/>
    <w:rsid w:val="002E7C7B"/>
    <w:rsid w:val="002E7C7D"/>
    <w:rsid w:val="002E7CBB"/>
    <w:rsid w:val="002E7D10"/>
    <w:rsid w:val="002F397E"/>
    <w:rsid w:val="00300C01"/>
    <w:rsid w:val="003020C4"/>
    <w:rsid w:val="003033EE"/>
    <w:rsid w:val="0030345F"/>
    <w:rsid w:val="00305169"/>
    <w:rsid w:val="00307390"/>
    <w:rsid w:val="00310646"/>
    <w:rsid w:val="00310990"/>
    <w:rsid w:val="00311575"/>
    <w:rsid w:val="003115AE"/>
    <w:rsid w:val="0031173E"/>
    <w:rsid w:val="0031328D"/>
    <w:rsid w:val="00315882"/>
    <w:rsid w:val="00316281"/>
    <w:rsid w:val="00316579"/>
    <w:rsid w:val="00316FF8"/>
    <w:rsid w:val="003202D6"/>
    <w:rsid w:val="0032247F"/>
    <w:rsid w:val="00322BFB"/>
    <w:rsid w:val="0032307F"/>
    <w:rsid w:val="003246C2"/>
    <w:rsid w:val="003250B4"/>
    <w:rsid w:val="003261EB"/>
    <w:rsid w:val="0032668E"/>
    <w:rsid w:val="00326C24"/>
    <w:rsid w:val="00326C3B"/>
    <w:rsid w:val="00327745"/>
    <w:rsid w:val="00330065"/>
    <w:rsid w:val="00331A26"/>
    <w:rsid w:val="00331D7D"/>
    <w:rsid w:val="00333D0B"/>
    <w:rsid w:val="00334410"/>
    <w:rsid w:val="0033544D"/>
    <w:rsid w:val="00337C99"/>
    <w:rsid w:val="00340877"/>
    <w:rsid w:val="00340A0F"/>
    <w:rsid w:val="003432D1"/>
    <w:rsid w:val="0034341F"/>
    <w:rsid w:val="00343500"/>
    <w:rsid w:val="00343A11"/>
    <w:rsid w:val="0034417F"/>
    <w:rsid w:val="00344816"/>
    <w:rsid w:val="00344ABA"/>
    <w:rsid w:val="00345A63"/>
    <w:rsid w:val="00346AD1"/>
    <w:rsid w:val="0034731A"/>
    <w:rsid w:val="00347D61"/>
    <w:rsid w:val="00351048"/>
    <w:rsid w:val="00351FDC"/>
    <w:rsid w:val="003533AC"/>
    <w:rsid w:val="0035464E"/>
    <w:rsid w:val="00354AB6"/>
    <w:rsid w:val="00355822"/>
    <w:rsid w:val="00356218"/>
    <w:rsid w:val="00361378"/>
    <w:rsid w:val="00362BF1"/>
    <w:rsid w:val="00363D93"/>
    <w:rsid w:val="00365217"/>
    <w:rsid w:val="00366F99"/>
    <w:rsid w:val="00367067"/>
    <w:rsid w:val="0037345F"/>
    <w:rsid w:val="0037399E"/>
    <w:rsid w:val="00374A78"/>
    <w:rsid w:val="00375338"/>
    <w:rsid w:val="0037630F"/>
    <w:rsid w:val="0037675C"/>
    <w:rsid w:val="00380F3C"/>
    <w:rsid w:val="00383EA1"/>
    <w:rsid w:val="003853EC"/>
    <w:rsid w:val="00386A71"/>
    <w:rsid w:val="0039026F"/>
    <w:rsid w:val="003902E0"/>
    <w:rsid w:val="00390A06"/>
    <w:rsid w:val="00391554"/>
    <w:rsid w:val="00391DB6"/>
    <w:rsid w:val="0039265B"/>
    <w:rsid w:val="00392827"/>
    <w:rsid w:val="00394D37"/>
    <w:rsid w:val="003967A3"/>
    <w:rsid w:val="00396908"/>
    <w:rsid w:val="003A0407"/>
    <w:rsid w:val="003A095A"/>
    <w:rsid w:val="003A0CEF"/>
    <w:rsid w:val="003A116B"/>
    <w:rsid w:val="003A14AE"/>
    <w:rsid w:val="003A21CC"/>
    <w:rsid w:val="003A2BA4"/>
    <w:rsid w:val="003A2FAE"/>
    <w:rsid w:val="003A343D"/>
    <w:rsid w:val="003A41D8"/>
    <w:rsid w:val="003A6302"/>
    <w:rsid w:val="003A7396"/>
    <w:rsid w:val="003A7B47"/>
    <w:rsid w:val="003A7FCF"/>
    <w:rsid w:val="003B0459"/>
    <w:rsid w:val="003B06B7"/>
    <w:rsid w:val="003B0B60"/>
    <w:rsid w:val="003B12E0"/>
    <w:rsid w:val="003B1807"/>
    <w:rsid w:val="003B580F"/>
    <w:rsid w:val="003B5CCE"/>
    <w:rsid w:val="003B616E"/>
    <w:rsid w:val="003C03A5"/>
    <w:rsid w:val="003C0D51"/>
    <w:rsid w:val="003C2F57"/>
    <w:rsid w:val="003C40B0"/>
    <w:rsid w:val="003C5906"/>
    <w:rsid w:val="003C5B68"/>
    <w:rsid w:val="003C6D3D"/>
    <w:rsid w:val="003D2321"/>
    <w:rsid w:val="003D2553"/>
    <w:rsid w:val="003D2C62"/>
    <w:rsid w:val="003D3C64"/>
    <w:rsid w:val="003D3F3D"/>
    <w:rsid w:val="003D4272"/>
    <w:rsid w:val="003D4954"/>
    <w:rsid w:val="003D4BB0"/>
    <w:rsid w:val="003D500A"/>
    <w:rsid w:val="003D5C80"/>
    <w:rsid w:val="003D6CD5"/>
    <w:rsid w:val="003D78E3"/>
    <w:rsid w:val="003D7D18"/>
    <w:rsid w:val="003E03FB"/>
    <w:rsid w:val="003E0934"/>
    <w:rsid w:val="003E5AD3"/>
    <w:rsid w:val="003F0164"/>
    <w:rsid w:val="003F7485"/>
    <w:rsid w:val="003F78C6"/>
    <w:rsid w:val="004005DA"/>
    <w:rsid w:val="00401281"/>
    <w:rsid w:val="00401772"/>
    <w:rsid w:val="00402E37"/>
    <w:rsid w:val="00402E78"/>
    <w:rsid w:val="00403798"/>
    <w:rsid w:val="00403F48"/>
    <w:rsid w:val="004066D8"/>
    <w:rsid w:val="00406EE0"/>
    <w:rsid w:val="004102A7"/>
    <w:rsid w:val="00412C44"/>
    <w:rsid w:val="00413740"/>
    <w:rsid w:val="00413B1A"/>
    <w:rsid w:val="00414801"/>
    <w:rsid w:val="004153D1"/>
    <w:rsid w:val="004154E6"/>
    <w:rsid w:val="004157E3"/>
    <w:rsid w:val="0041585C"/>
    <w:rsid w:val="00420DA3"/>
    <w:rsid w:val="00422E15"/>
    <w:rsid w:val="00425726"/>
    <w:rsid w:val="004303E8"/>
    <w:rsid w:val="004321EE"/>
    <w:rsid w:val="004339A8"/>
    <w:rsid w:val="00436FA2"/>
    <w:rsid w:val="00437923"/>
    <w:rsid w:val="0044151C"/>
    <w:rsid w:val="00446951"/>
    <w:rsid w:val="004503ED"/>
    <w:rsid w:val="0045148A"/>
    <w:rsid w:val="004550B1"/>
    <w:rsid w:val="0045633D"/>
    <w:rsid w:val="00460531"/>
    <w:rsid w:val="00460D39"/>
    <w:rsid w:val="00460FE8"/>
    <w:rsid w:val="004632BB"/>
    <w:rsid w:val="004675D9"/>
    <w:rsid w:val="004721F7"/>
    <w:rsid w:val="00472556"/>
    <w:rsid w:val="00473E75"/>
    <w:rsid w:val="00476461"/>
    <w:rsid w:val="0047796E"/>
    <w:rsid w:val="004779EE"/>
    <w:rsid w:val="00477FEE"/>
    <w:rsid w:val="00480AD8"/>
    <w:rsid w:val="004837BC"/>
    <w:rsid w:val="00486141"/>
    <w:rsid w:val="004870B0"/>
    <w:rsid w:val="00487F74"/>
    <w:rsid w:val="00490D1E"/>
    <w:rsid w:val="00493ECE"/>
    <w:rsid w:val="00494E41"/>
    <w:rsid w:val="004952DA"/>
    <w:rsid w:val="00496A13"/>
    <w:rsid w:val="00496D2F"/>
    <w:rsid w:val="004974BE"/>
    <w:rsid w:val="004A6D8C"/>
    <w:rsid w:val="004A719A"/>
    <w:rsid w:val="004B1098"/>
    <w:rsid w:val="004B1286"/>
    <w:rsid w:val="004B2014"/>
    <w:rsid w:val="004B3775"/>
    <w:rsid w:val="004B44C4"/>
    <w:rsid w:val="004B58C1"/>
    <w:rsid w:val="004B7F80"/>
    <w:rsid w:val="004C294D"/>
    <w:rsid w:val="004C47A3"/>
    <w:rsid w:val="004C6929"/>
    <w:rsid w:val="004D1F38"/>
    <w:rsid w:val="004D340D"/>
    <w:rsid w:val="004D3BAE"/>
    <w:rsid w:val="004D54E4"/>
    <w:rsid w:val="004D597D"/>
    <w:rsid w:val="004D673C"/>
    <w:rsid w:val="004E1584"/>
    <w:rsid w:val="004E30A3"/>
    <w:rsid w:val="004E7FB4"/>
    <w:rsid w:val="004F0D9E"/>
    <w:rsid w:val="004F210F"/>
    <w:rsid w:val="004F3248"/>
    <w:rsid w:val="004F6BB3"/>
    <w:rsid w:val="005026D3"/>
    <w:rsid w:val="00510558"/>
    <w:rsid w:val="005210F9"/>
    <w:rsid w:val="0052203B"/>
    <w:rsid w:val="00522F6A"/>
    <w:rsid w:val="00523E64"/>
    <w:rsid w:val="00524D3B"/>
    <w:rsid w:val="00525523"/>
    <w:rsid w:val="005255C1"/>
    <w:rsid w:val="00525AE4"/>
    <w:rsid w:val="00525B28"/>
    <w:rsid w:val="00526938"/>
    <w:rsid w:val="005271DA"/>
    <w:rsid w:val="005302D0"/>
    <w:rsid w:val="005304E0"/>
    <w:rsid w:val="005304E6"/>
    <w:rsid w:val="00530A3B"/>
    <w:rsid w:val="00530B5F"/>
    <w:rsid w:val="00532B98"/>
    <w:rsid w:val="00533906"/>
    <w:rsid w:val="005353CA"/>
    <w:rsid w:val="00535B8B"/>
    <w:rsid w:val="00536F00"/>
    <w:rsid w:val="00542BAC"/>
    <w:rsid w:val="0054461A"/>
    <w:rsid w:val="0054527D"/>
    <w:rsid w:val="00545EEC"/>
    <w:rsid w:val="0054652A"/>
    <w:rsid w:val="00547854"/>
    <w:rsid w:val="00547C49"/>
    <w:rsid w:val="00550DD1"/>
    <w:rsid w:val="00551935"/>
    <w:rsid w:val="00553FD8"/>
    <w:rsid w:val="00556542"/>
    <w:rsid w:val="00557EF7"/>
    <w:rsid w:val="00560B3B"/>
    <w:rsid w:val="00564479"/>
    <w:rsid w:val="00564D46"/>
    <w:rsid w:val="005669F5"/>
    <w:rsid w:val="00572C4A"/>
    <w:rsid w:val="0057549C"/>
    <w:rsid w:val="00576873"/>
    <w:rsid w:val="00576E72"/>
    <w:rsid w:val="005773A5"/>
    <w:rsid w:val="00577763"/>
    <w:rsid w:val="0058136A"/>
    <w:rsid w:val="00581FE2"/>
    <w:rsid w:val="0058229B"/>
    <w:rsid w:val="005831DC"/>
    <w:rsid w:val="005864B7"/>
    <w:rsid w:val="005902C1"/>
    <w:rsid w:val="00590774"/>
    <w:rsid w:val="005915D2"/>
    <w:rsid w:val="005A0FA4"/>
    <w:rsid w:val="005A572F"/>
    <w:rsid w:val="005A673F"/>
    <w:rsid w:val="005A780C"/>
    <w:rsid w:val="005B007A"/>
    <w:rsid w:val="005B1086"/>
    <w:rsid w:val="005B285A"/>
    <w:rsid w:val="005B47B3"/>
    <w:rsid w:val="005B5F40"/>
    <w:rsid w:val="005B7881"/>
    <w:rsid w:val="005C14E5"/>
    <w:rsid w:val="005C1541"/>
    <w:rsid w:val="005C1A09"/>
    <w:rsid w:val="005C222C"/>
    <w:rsid w:val="005C268E"/>
    <w:rsid w:val="005C65AB"/>
    <w:rsid w:val="005C6B1D"/>
    <w:rsid w:val="005C7C2F"/>
    <w:rsid w:val="005D35DC"/>
    <w:rsid w:val="005D5484"/>
    <w:rsid w:val="005E0DF1"/>
    <w:rsid w:val="005E1033"/>
    <w:rsid w:val="005E24EE"/>
    <w:rsid w:val="005E2A39"/>
    <w:rsid w:val="005E32E6"/>
    <w:rsid w:val="005E4086"/>
    <w:rsid w:val="005F0BA3"/>
    <w:rsid w:val="005F2760"/>
    <w:rsid w:val="005F2A4A"/>
    <w:rsid w:val="005F2E15"/>
    <w:rsid w:val="005F3867"/>
    <w:rsid w:val="005F6117"/>
    <w:rsid w:val="005F7133"/>
    <w:rsid w:val="00601B6C"/>
    <w:rsid w:val="006036B9"/>
    <w:rsid w:val="00604900"/>
    <w:rsid w:val="00606F48"/>
    <w:rsid w:val="006114C8"/>
    <w:rsid w:val="00611E16"/>
    <w:rsid w:val="0062017D"/>
    <w:rsid w:val="006203A1"/>
    <w:rsid w:val="00621A27"/>
    <w:rsid w:val="00622832"/>
    <w:rsid w:val="00623AFB"/>
    <w:rsid w:val="0062547B"/>
    <w:rsid w:val="0062565B"/>
    <w:rsid w:val="00626589"/>
    <w:rsid w:val="0062717B"/>
    <w:rsid w:val="0062787C"/>
    <w:rsid w:val="00627C02"/>
    <w:rsid w:val="00630EA6"/>
    <w:rsid w:val="00631A5B"/>
    <w:rsid w:val="00632549"/>
    <w:rsid w:val="00632B91"/>
    <w:rsid w:val="00633B26"/>
    <w:rsid w:val="00633E7A"/>
    <w:rsid w:val="00634435"/>
    <w:rsid w:val="0063453D"/>
    <w:rsid w:val="00635B6F"/>
    <w:rsid w:val="0064051D"/>
    <w:rsid w:val="006412EC"/>
    <w:rsid w:val="006419A6"/>
    <w:rsid w:val="00641A4D"/>
    <w:rsid w:val="006422E7"/>
    <w:rsid w:val="00643D1D"/>
    <w:rsid w:val="00650D6E"/>
    <w:rsid w:val="0065316B"/>
    <w:rsid w:val="00653C02"/>
    <w:rsid w:val="00654FFC"/>
    <w:rsid w:val="00655874"/>
    <w:rsid w:val="00656174"/>
    <w:rsid w:val="00656BAE"/>
    <w:rsid w:val="0065745C"/>
    <w:rsid w:val="00664BD1"/>
    <w:rsid w:val="00664CA5"/>
    <w:rsid w:val="0066604E"/>
    <w:rsid w:val="00666151"/>
    <w:rsid w:val="0066673F"/>
    <w:rsid w:val="00667817"/>
    <w:rsid w:val="00670E8A"/>
    <w:rsid w:val="006713F2"/>
    <w:rsid w:val="00672C3B"/>
    <w:rsid w:val="00676EDC"/>
    <w:rsid w:val="00680D77"/>
    <w:rsid w:val="0068275A"/>
    <w:rsid w:val="00683387"/>
    <w:rsid w:val="006866FA"/>
    <w:rsid w:val="0069093F"/>
    <w:rsid w:val="00690FAA"/>
    <w:rsid w:val="00694244"/>
    <w:rsid w:val="00695C83"/>
    <w:rsid w:val="006975F3"/>
    <w:rsid w:val="00697BAC"/>
    <w:rsid w:val="006A329B"/>
    <w:rsid w:val="006A34D2"/>
    <w:rsid w:val="006A3D06"/>
    <w:rsid w:val="006A4AC2"/>
    <w:rsid w:val="006A5BDC"/>
    <w:rsid w:val="006A60B4"/>
    <w:rsid w:val="006A6380"/>
    <w:rsid w:val="006A6F52"/>
    <w:rsid w:val="006A76B0"/>
    <w:rsid w:val="006A7EC8"/>
    <w:rsid w:val="006B0520"/>
    <w:rsid w:val="006B26F1"/>
    <w:rsid w:val="006B32B5"/>
    <w:rsid w:val="006B46D4"/>
    <w:rsid w:val="006C3578"/>
    <w:rsid w:val="006C44A6"/>
    <w:rsid w:val="006C44C0"/>
    <w:rsid w:val="006C63B9"/>
    <w:rsid w:val="006C65FE"/>
    <w:rsid w:val="006C7CED"/>
    <w:rsid w:val="006D13B7"/>
    <w:rsid w:val="006D1A6C"/>
    <w:rsid w:val="006D4E37"/>
    <w:rsid w:val="006D53C0"/>
    <w:rsid w:val="006D774D"/>
    <w:rsid w:val="006E0539"/>
    <w:rsid w:val="006E05AF"/>
    <w:rsid w:val="006E12F2"/>
    <w:rsid w:val="006E2FE6"/>
    <w:rsid w:val="006E308C"/>
    <w:rsid w:val="006E415C"/>
    <w:rsid w:val="006E4187"/>
    <w:rsid w:val="006E5775"/>
    <w:rsid w:val="006E7705"/>
    <w:rsid w:val="006F0CC3"/>
    <w:rsid w:val="006F0F92"/>
    <w:rsid w:val="006F6967"/>
    <w:rsid w:val="006F6D31"/>
    <w:rsid w:val="007014BE"/>
    <w:rsid w:val="00701576"/>
    <w:rsid w:val="00703EC3"/>
    <w:rsid w:val="007054AB"/>
    <w:rsid w:val="00707A57"/>
    <w:rsid w:val="00707E16"/>
    <w:rsid w:val="00710C10"/>
    <w:rsid w:val="00712982"/>
    <w:rsid w:val="00712A31"/>
    <w:rsid w:val="00712C7A"/>
    <w:rsid w:val="007154AE"/>
    <w:rsid w:val="00715DD5"/>
    <w:rsid w:val="00716C5D"/>
    <w:rsid w:val="00716E5C"/>
    <w:rsid w:val="00716EAD"/>
    <w:rsid w:val="00724848"/>
    <w:rsid w:val="00727EE8"/>
    <w:rsid w:val="007304FA"/>
    <w:rsid w:val="00730B21"/>
    <w:rsid w:val="00734687"/>
    <w:rsid w:val="007354DF"/>
    <w:rsid w:val="00740A01"/>
    <w:rsid w:val="00741E13"/>
    <w:rsid w:val="00741EFE"/>
    <w:rsid w:val="007426E3"/>
    <w:rsid w:val="00742738"/>
    <w:rsid w:val="007443B0"/>
    <w:rsid w:val="00744593"/>
    <w:rsid w:val="00750FBA"/>
    <w:rsid w:val="007527B6"/>
    <w:rsid w:val="00753E0A"/>
    <w:rsid w:val="00760B4A"/>
    <w:rsid w:val="007634CE"/>
    <w:rsid w:val="007636AA"/>
    <w:rsid w:val="0076382F"/>
    <w:rsid w:val="00765EE8"/>
    <w:rsid w:val="00766DC1"/>
    <w:rsid w:val="00766F85"/>
    <w:rsid w:val="00772A5F"/>
    <w:rsid w:val="007745BB"/>
    <w:rsid w:val="007766C0"/>
    <w:rsid w:val="00780CA4"/>
    <w:rsid w:val="0078239F"/>
    <w:rsid w:val="007824FE"/>
    <w:rsid w:val="00784D81"/>
    <w:rsid w:val="00785EA9"/>
    <w:rsid w:val="007866DE"/>
    <w:rsid w:val="007904DA"/>
    <w:rsid w:val="00790EE3"/>
    <w:rsid w:val="00791491"/>
    <w:rsid w:val="00796AF3"/>
    <w:rsid w:val="00796E71"/>
    <w:rsid w:val="007A12A3"/>
    <w:rsid w:val="007A1C44"/>
    <w:rsid w:val="007A30F8"/>
    <w:rsid w:val="007A3722"/>
    <w:rsid w:val="007A6682"/>
    <w:rsid w:val="007A7F3A"/>
    <w:rsid w:val="007B2361"/>
    <w:rsid w:val="007B2485"/>
    <w:rsid w:val="007B2B7B"/>
    <w:rsid w:val="007B3D6C"/>
    <w:rsid w:val="007B3F69"/>
    <w:rsid w:val="007B6503"/>
    <w:rsid w:val="007B67AB"/>
    <w:rsid w:val="007B695B"/>
    <w:rsid w:val="007C12FE"/>
    <w:rsid w:val="007C3FB3"/>
    <w:rsid w:val="007C4004"/>
    <w:rsid w:val="007C4D2A"/>
    <w:rsid w:val="007C4DE5"/>
    <w:rsid w:val="007C64A4"/>
    <w:rsid w:val="007D0035"/>
    <w:rsid w:val="007D03D5"/>
    <w:rsid w:val="007D4476"/>
    <w:rsid w:val="007D54C4"/>
    <w:rsid w:val="007D5C08"/>
    <w:rsid w:val="007E043C"/>
    <w:rsid w:val="007E2251"/>
    <w:rsid w:val="007E3D95"/>
    <w:rsid w:val="007E3F96"/>
    <w:rsid w:val="007E4243"/>
    <w:rsid w:val="007E522D"/>
    <w:rsid w:val="007E5441"/>
    <w:rsid w:val="007E7061"/>
    <w:rsid w:val="007E7778"/>
    <w:rsid w:val="007F03B4"/>
    <w:rsid w:val="007F03E5"/>
    <w:rsid w:val="007F0E68"/>
    <w:rsid w:val="007F3C89"/>
    <w:rsid w:val="007F598E"/>
    <w:rsid w:val="007F626A"/>
    <w:rsid w:val="007F6865"/>
    <w:rsid w:val="007F6D19"/>
    <w:rsid w:val="00801472"/>
    <w:rsid w:val="00802565"/>
    <w:rsid w:val="00802619"/>
    <w:rsid w:val="00802763"/>
    <w:rsid w:val="00802B49"/>
    <w:rsid w:val="008045F6"/>
    <w:rsid w:val="008057AB"/>
    <w:rsid w:val="00807953"/>
    <w:rsid w:val="00810620"/>
    <w:rsid w:val="00810DC7"/>
    <w:rsid w:val="00811C98"/>
    <w:rsid w:val="00811F7D"/>
    <w:rsid w:val="00813088"/>
    <w:rsid w:val="00813279"/>
    <w:rsid w:val="00817943"/>
    <w:rsid w:val="00820413"/>
    <w:rsid w:val="00823162"/>
    <w:rsid w:val="0082351A"/>
    <w:rsid w:val="00823739"/>
    <w:rsid w:val="00824FC5"/>
    <w:rsid w:val="008264FD"/>
    <w:rsid w:val="008312E1"/>
    <w:rsid w:val="008359F2"/>
    <w:rsid w:val="008372C4"/>
    <w:rsid w:val="00840DDF"/>
    <w:rsid w:val="00841CDD"/>
    <w:rsid w:val="00843BCC"/>
    <w:rsid w:val="00845579"/>
    <w:rsid w:val="008457AF"/>
    <w:rsid w:val="008501EC"/>
    <w:rsid w:val="008515AA"/>
    <w:rsid w:val="0085311C"/>
    <w:rsid w:val="00854966"/>
    <w:rsid w:val="008549C4"/>
    <w:rsid w:val="008550BB"/>
    <w:rsid w:val="008563FB"/>
    <w:rsid w:val="008610F8"/>
    <w:rsid w:val="00861BBC"/>
    <w:rsid w:val="00862207"/>
    <w:rsid w:val="00862587"/>
    <w:rsid w:val="00862927"/>
    <w:rsid w:val="0086309E"/>
    <w:rsid w:val="0086391B"/>
    <w:rsid w:val="00863E44"/>
    <w:rsid w:val="008642C7"/>
    <w:rsid w:val="0086463C"/>
    <w:rsid w:val="00864A80"/>
    <w:rsid w:val="0086507F"/>
    <w:rsid w:val="008667D3"/>
    <w:rsid w:val="00867A9D"/>
    <w:rsid w:val="008704FB"/>
    <w:rsid w:val="008706D7"/>
    <w:rsid w:val="00870CDB"/>
    <w:rsid w:val="008733B1"/>
    <w:rsid w:val="00873459"/>
    <w:rsid w:val="00880157"/>
    <w:rsid w:val="008826A1"/>
    <w:rsid w:val="008836A3"/>
    <w:rsid w:val="00883735"/>
    <w:rsid w:val="00885ABC"/>
    <w:rsid w:val="00886373"/>
    <w:rsid w:val="00886C6A"/>
    <w:rsid w:val="00890F1F"/>
    <w:rsid w:val="0089177D"/>
    <w:rsid w:val="00891F03"/>
    <w:rsid w:val="00893CC2"/>
    <w:rsid w:val="00893D0F"/>
    <w:rsid w:val="00896A35"/>
    <w:rsid w:val="0089763E"/>
    <w:rsid w:val="008A1254"/>
    <w:rsid w:val="008A3020"/>
    <w:rsid w:val="008A3F56"/>
    <w:rsid w:val="008B059F"/>
    <w:rsid w:val="008B560A"/>
    <w:rsid w:val="008B5705"/>
    <w:rsid w:val="008B5BC4"/>
    <w:rsid w:val="008C20EC"/>
    <w:rsid w:val="008C3852"/>
    <w:rsid w:val="008C41EA"/>
    <w:rsid w:val="008C53DE"/>
    <w:rsid w:val="008C67A6"/>
    <w:rsid w:val="008C78B3"/>
    <w:rsid w:val="008D006D"/>
    <w:rsid w:val="008D0904"/>
    <w:rsid w:val="008D13C0"/>
    <w:rsid w:val="008D1E12"/>
    <w:rsid w:val="008D2301"/>
    <w:rsid w:val="008D2911"/>
    <w:rsid w:val="008D33B9"/>
    <w:rsid w:val="008D4BAA"/>
    <w:rsid w:val="008D5024"/>
    <w:rsid w:val="008D5475"/>
    <w:rsid w:val="008D5FA6"/>
    <w:rsid w:val="008D6230"/>
    <w:rsid w:val="008D756E"/>
    <w:rsid w:val="008E2809"/>
    <w:rsid w:val="008E3629"/>
    <w:rsid w:val="008E44D6"/>
    <w:rsid w:val="008E4B83"/>
    <w:rsid w:val="008E4F0B"/>
    <w:rsid w:val="008E6E78"/>
    <w:rsid w:val="008E6FC6"/>
    <w:rsid w:val="008E7787"/>
    <w:rsid w:val="008F0284"/>
    <w:rsid w:val="008F1AB4"/>
    <w:rsid w:val="008F227A"/>
    <w:rsid w:val="008F35D2"/>
    <w:rsid w:val="008F5823"/>
    <w:rsid w:val="008F6749"/>
    <w:rsid w:val="009018DE"/>
    <w:rsid w:val="00902DD3"/>
    <w:rsid w:val="00903BA4"/>
    <w:rsid w:val="00903C39"/>
    <w:rsid w:val="00904301"/>
    <w:rsid w:val="00905287"/>
    <w:rsid w:val="009073D7"/>
    <w:rsid w:val="0090753A"/>
    <w:rsid w:val="009077F8"/>
    <w:rsid w:val="009126CE"/>
    <w:rsid w:val="00912B30"/>
    <w:rsid w:val="0091671E"/>
    <w:rsid w:val="00917658"/>
    <w:rsid w:val="00917CFF"/>
    <w:rsid w:val="009212F8"/>
    <w:rsid w:val="0092508B"/>
    <w:rsid w:val="00926991"/>
    <w:rsid w:val="009308C5"/>
    <w:rsid w:val="00931B88"/>
    <w:rsid w:val="00932392"/>
    <w:rsid w:val="00932B1E"/>
    <w:rsid w:val="00933587"/>
    <w:rsid w:val="0093393C"/>
    <w:rsid w:val="00933A54"/>
    <w:rsid w:val="009350C2"/>
    <w:rsid w:val="00936CF8"/>
    <w:rsid w:val="00940C8D"/>
    <w:rsid w:val="00942BCD"/>
    <w:rsid w:val="00944FE9"/>
    <w:rsid w:val="009452F5"/>
    <w:rsid w:val="00946660"/>
    <w:rsid w:val="009500E7"/>
    <w:rsid w:val="00951722"/>
    <w:rsid w:val="00951FF7"/>
    <w:rsid w:val="00952284"/>
    <w:rsid w:val="00953C3D"/>
    <w:rsid w:val="0095480D"/>
    <w:rsid w:val="009551EB"/>
    <w:rsid w:val="00956032"/>
    <w:rsid w:val="0096061B"/>
    <w:rsid w:val="00962085"/>
    <w:rsid w:val="00963617"/>
    <w:rsid w:val="009673D4"/>
    <w:rsid w:val="00971BE5"/>
    <w:rsid w:val="00972890"/>
    <w:rsid w:val="00974B4C"/>
    <w:rsid w:val="00976427"/>
    <w:rsid w:val="009840E6"/>
    <w:rsid w:val="009851E0"/>
    <w:rsid w:val="00986433"/>
    <w:rsid w:val="00986498"/>
    <w:rsid w:val="009872DA"/>
    <w:rsid w:val="00994085"/>
    <w:rsid w:val="00997B8F"/>
    <w:rsid w:val="009A09F9"/>
    <w:rsid w:val="009A2281"/>
    <w:rsid w:val="009A23B7"/>
    <w:rsid w:val="009A5E89"/>
    <w:rsid w:val="009A6136"/>
    <w:rsid w:val="009B0A4A"/>
    <w:rsid w:val="009B2995"/>
    <w:rsid w:val="009B4FF5"/>
    <w:rsid w:val="009C08C9"/>
    <w:rsid w:val="009C15B4"/>
    <w:rsid w:val="009C32C5"/>
    <w:rsid w:val="009C35A3"/>
    <w:rsid w:val="009C36FC"/>
    <w:rsid w:val="009C3892"/>
    <w:rsid w:val="009C3D70"/>
    <w:rsid w:val="009C3E06"/>
    <w:rsid w:val="009C5B49"/>
    <w:rsid w:val="009C78A4"/>
    <w:rsid w:val="009D143C"/>
    <w:rsid w:val="009D25BF"/>
    <w:rsid w:val="009D5B4D"/>
    <w:rsid w:val="009E0DBB"/>
    <w:rsid w:val="009E124A"/>
    <w:rsid w:val="009E12A8"/>
    <w:rsid w:val="009E225C"/>
    <w:rsid w:val="009E2543"/>
    <w:rsid w:val="009E4F5B"/>
    <w:rsid w:val="009E6FB7"/>
    <w:rsid w:val="009E7C20"/>
    <w:rsid w:val="009F15FF"/>
    <w:rsid w:val="009F174F"/>
    <w:rsid w:val="00A004E7"/>
    <w:rsid w:val="00A01354"/>
    <w:rsid w:val="00A025CB"/>
    <w:rsid w:val="00A05A6C"/>
    <w:rsid w:val="00A06390"/>
    <w:rsid w:val="00A06B16"/>
    <w:rsid w:val="00A0738C"/>
    <w:rsid w:val="00A07B71"/>
    <w:rsid w:val="00A108ED"/>
    <w:rsid w:val="00A15490"/>
    <w:rsid w:val="00A1671C"/>
    <w:rsid w:val="00A16D43"/>
    <w:rsid w:val="00A1731C"/>
    <w:rsid w:val="00A2074A"/>
    <w:rsid w:val="00A23D8D"/>
    <w:rsid w:val="00A26D65"/>
    <w:rsid w:val="00A304EA"/>
    <w:rsid w:val="00A330B8"/>
    <w:rsid w:val="00A33AC8"/>
    <w:rsid w:val="00A344EE"/>
    <w:rsid w:val="00A363C3"/>
    <w:rsid w:val="00A407E2"/>
    <w:rsid w:val="00A40BD4"/>
    <w:rsid w:val="00A41A65"/>
    <w:rsid w:val="00A45A6B"/>
    <w:rsid w:val="00A45A76"/>
    <w:rsid w:val="00A47903"/>
    <w:rsid w:val="00A52793"/>
    <w:rsid w:val="00A55EAE"/>
    <w:rsid w:val="00A60208"/>
    <w:rsid w:val="00A608B8"/>
    <w:rsid w:val="00A60DA7"/>
    <w:rsid w:val="00A61FC6"/>
    <w:rsid w:val="00A63629"/>
    <w:rsid w:val="00A65EAF"/>
    <w:rsid w:val="00A671F6"/>
    <w:rsid w:val="00A72F43"/>
    <w:rsid w:val="00A76620"/>
    <w:rsid w:val="00A80493"/>
    <w:rsid w:val="00A826B4"/>
    <w:rsid w:val="00A842CB"/>
    <w:rsid w:val="00A851C9"/>
    <w:rsid w:val="00A86BF3"/>
    <w:rsid w:val="00A87A16"/>
    <w:rsid w:val="00A9089A"/>
    <w:rsid w:val="00A90D42"/>
    <w:rsid w:val="00A92E19"/>
    <w:rsid w:val="00A9314B"/>
    <w:rsid w:val="00A93813"/>
    <w:rsid w:val="00A94CB6"/>
    <w:rsid w:val="00AA1AF2"/>
    <w:rsid w:val="00AA46A5"/>
    <w:rsid w:val="00AA5436"/>
    <w:rsid w:val="00AA569E"/>
    <w:rsid w:val="00AA65DD"/>
    <w:rsid w:val="00AA6629"/>
    <w:rsid w:val="00AA6A62"/>
    <w:rsid w:val="00AB200E"/>
    <w:rsid w:val="00AB2BA7"/>
    <w:rsid w:val="00AB4559"/>
    <w:rsid w:val="00AB58A2"/>
    <w:rsid w:val="00AB657A"/>
    <w:rsid w:val="00AB6584"/>
    <w:rsid w:val="00AC0504"/>
    <w:rsid w:val="00AC2701"/>
    <w:rsid w:val="00AC3035"/>
    <w:rsid w:val="00AD056B"/>
    <w:rsid w:val="00AD3A53"/>
    <w:rsid w:val="00AD443D"/>
    <w:rsid w:val="00AD5CCE"/>
    <w:rsid w:val="00AE0498"/>
    <w:rsid w:val="00AE5D29"/>
    <w:rsid w:val="00AE5F7F"/>
    <w:rsid w:val="00AE62DB"/>
    <w:rsid w:val="00AE7E29"/>
    <w:rsid w:val="00AF02C0"/>
    <w:rsid w:val="00AF0890"/>
    <w:rsid w:val="00AF23FF"/>
    <w:rsid w:val="00AF35A3"/>
    <w:rsid w:val="00AF3CFF"/>
    <w:rsid w:val="00AF3DD6"/>
    <w:rsid w:val="00AF3E55"/>
    <w:rsid w:val="00AF5FCA"/>
    <w:rsid w:val="00AF6A90"/>
    <w:rsid w:val="00AF79ED"/>
    <w:rsid w:val="00B004F7"/>
    <w:rsid w:val="00B01108"/>
    <w:rsid w:val="00B02AA1"/>
    <w:rsid w:val="00B03019"/>
    <w:rsid w:val="00B05D1A"/>
    <w:rsid w:val="00B07DA3"/>
    <w:rsid w:val="00B1076C"/>
    <w:rsid w:val="00B10AB6"/>
    <w:rsid w:val="00B11B97"/>
    <w:rsid w:val="00B13F9A"/>
    <w:rsid w:val="00B14AEC"/>
    <w:rsid w:val="00B15297"/>
    <w:rsid w:val="00B17193"/>
    <w:rsid w:val="00B211BF"/>
    <w:rsid w:val="00B21DB8"/>
    <w:rsid w:val="00B22009"/>
    <w:rsid w:val="00B2328D"/>
    <w:rsid w:val="00B252B2"/>
    <w:rsid w:val="00B31F19"/>
    <w:rsid w:val="00B34C7C"/>
    <w:rsid w:val="00B34CC1"/>
    <w:rsid w:val="00B36A46"/>
    <w:rsid w:val="00B3752C"/>
    <w:rsid w:val="00B40CA1"/>
    <w:rsid w:val="00B41314"/>
    <w:rsid w:val="00B4328D"/>
    <w:rsid w:val="00B435C7"/>
    <w:rsid w:val="00B44D5C"/>
    <w:rsid w:val="00B50BC6"/>
    <w:rsid w:val="00B54F09"/>
    <w:rsid w:val="00B60BB9"/>
    <w:rsid w:val="00B62BDB"/>
    <w:rsid w:val="00B74E79"/>
    <w:rsid w:val="00B761F7"/>
    <w:rsid w:val="00B763E5"/>
    <w:rsid w:val="00B7660C"/>
    <w:rsid w:val="00B7706D"/>
    <w:rsid w:val="00B80DDA"/>
    <w:rsid w:val="00B848E3"/>
    <w:rsid w:val="00B85271"/>
    <w:rsid w:val="00B9001B"/>
    <w:rsid w:val="00B9349B"/>
    <w:rsid w:val="00B93D11"/>
    <w:rsid w:val="00B94E40"/>
    <w:rsid w:val="00B95B47"/>
    <w:rsid w:val="00B962D9"/>
    <w:rsid w:val="00B969E3"/>
    <w:rsid w:val="00B96F01"/>
    <w:rsid w:val="00B96FB7"/>
    <w:rsid w:val="00B9771A"/>
    <w:rsid w:val="00BA0BF9"/>
    <w:rsid w:val="00BA1F51"/>
    <w:rsid w:val="00BA72CC"/>
    <w:rsid w:val="00BB0173"/>
    <w:rsid w:val="00BB072F"/>
    <w:rsid w:val="00BB07A9"/>
    <w:rsid w:val="00BB1570"/>
    <w:rsid w:val="00BB324D"/>
    <w:rsid w:val="00BB3914"/>
    <w:rsid w:val="00BB50E5"/>
    <w:rsid w:val="00BB76F1"/>
    <w:rsid w:val="00BC1343"/>
    <w:rsid w:val="00BC5983"/>
    <w:rsid w:val="00BC62B1"/>
    <w:rsid w:val="00BD04D4"/>
    <w:rsid w:val="00BD0898"/>
    <w:rsid w:val="00BD47C2"/>
    <w:rsid w:val="00BD52FA"/>
    <w:rsid w:val="00BD6449"/>
    <w:rsid w:val="00BD7976"/>
    <w:rsid w:val="00BD7F96"/>
    <w:rsid w:val="00BE3702"/>
    <w:rsid w:val="00BE3BEA"/>
    <w:rsid w:val="00BE62E6"/>
    <w:rsid w:val="00BE7E44"/>
    <w:rsid w:val="00BF085E"/>
    <w:rsid w:val="00BF167A"/>
    <w:rsid w:val="00BF50A3"/>
    <w:rsid w:val="00BF66DC"/>
    <w:rsid w:val="00BF69F3"/>
    <w:rsid w:val="00C0064A"/>
    <w:rsid w:val="00C00779"/>
    <w:rsid w:val="00C01889"/>
    <w:rsid w:val="00C0361A"/>
    <w:rsid w:val="00C03F23"/>
    <w:rsid w:val="00C0617B"/>
    <w:rsid w:val="00C067EC"/>
    <w:rsid w:val="00C069C8"/>
    <w:rsid w:val="00C0726D"/>
    <w:rsid w:val="00C1145E"/>
    <w:rsid w:val="00C114A9"/>
    <w:rsid w:val="00C11626"/>
    <w:rsid w:val="00C12270"/>
    <w:rsid w:val="00C1338E"/>
    <w:rsid w:val="00C17B46"/>
    <w:rsid w:val="00C20F02"/>
    <w:rsid w:val="00C21073"/>
    <w:rsid w:val="00C22BFE"/>
    <w:rsid w:val="00C22E77"/>
    <w:rsid w:val="00C23F9A"/>
    <w:rsid w:val="00C25021"/>
    <w:rsid w:val="00C31197"/>
    <w:rsid w:val="00C325C2"/>
    <w:rsid w:val="00C328D5"/>
    <w:rsid w:val="00C34AC2"/>
    <w:rsid w:val="00C35523"/>
    <w:rsid w:val="00C35C1A"/>
    <w:rsid w:val="00C41FB3"/>
    <w:rsid w:val="00C4256B"/>
    <w:rsid w:val="00C42839"/>
    <w:rsid w:val="00C44270"/>
    <w:rsid w:val="00C448E1"/>
    <w:rsid w:val="00C46254"/>
    <w:rsid w:val="00C46F32"/>
    <w:rsid w:val="00C51DE4"/>
    <w:rsid w:val="00C52202"/>
    <w:rsid w:val="00C5451F"/>
    <w:rsid w:val="00C5458A"/>
    <w:rsid w:val="00C56957"/>
    <w:rsid w:val="00C604BF"/>
    <w:rsid w:val="00C605CB"/>
    <w:rsid w:val="00C61006"/>
    <w:rsid w:val="00C61184"/>
    <w:rsid w:val="00C61F3F"/>
    <w:rsid w:val="00C6402D"/>
    <w:rsid w:val="00C65909"/>
    <w:rsid w:val="00C709DF"/>
    <w:rsid w:val="00C714AF"/>
    <w:rsid w:val="00C716D5"/>
    <w:rsid w:val="00C71835"/>
    <w:rsid w:val="00C73857"/>
    <w:rsid w:val="00C80665"/>
    <w:rsid w:val="00C816E9"/>
    <w:rsid w:val="00C81BFA"/>
    <w:rsid w:val="00C8273B"/>
    <w:rsid w:val="00C8315C"/>
    <w:rsid w:val="00C83176"/>
    <w:rsid w:val="00C84149"/>
    <w:rsid w:val="00C86844"/>
    <w:rsid w:val="00C8767C"/>
    <w:rsid w:val="00C87A14"/>
    <w:rsid w:val="00C916BE"/>
    <w:rsid w:val="00C91915"/>
    <w:rsid w:val="00C91A5D"/>
    <w:rsid w:val="00C932FC"/>
    <w:rsid w:val="00C93B95"/>
    <w:rsid w:val="00C95214"/>
    <w:rsid w:val="00C95984"/>
    <w:rsid w:val="00CA0218"/>
    <w:rsid w:val="00CA221E"/>
    <w:rsid w:val="00CA647F"/>
    <w:rsid w:val="00CB1A68"/>
    <w:rsid w:val="00CB21A9"/>
    <w:rsid w:val="00CB339C"/>
    <w:rsid w:val="00CB3583"/>
    <w:rsid w:val="00CB3765"/>
    <w:rsid w:val="00CB40EF"/>
    <w:rsid w:val="00CB55D9"/>
    <w:rsid w:val="00CB5B77"/>
    <w:rsid w:val="00CC0F1E"/>
    <w:rsid w:val="00CC10E7"/>
    <w:rsid w:val="00CC1211"/>
    <w:rsid w:val="00CC2E13"/>
    <w:rsid w:val="00CC4496"/>
    <w:rsid w:val="00CC4A71"/>
    <w:rsid w:val="00CC756C"/>
    <w:rsid w:val="00CC7B48"/>
    <w:rsid w:val="00CD094F"/>
    <w:rsid w:val="00CD21EA"/>
    <w:rsid w:val="00CD3A52"/>
    <w:rsid w:val="00CD6A25"/>
    <w:rsid w:val="00CD6D6D"/>
    <w:rsid w:val="00CD7100"/>
    <w:rsid w:val="00CD7288"/>
    <w:rsid w:val="00CD7CE6"/>
    <w:rsid w:val="00CE042A"/>
    <w:rsid w:val="00CE1471"/>
    <w:rsid w:val="00CE25FF"/>
    <w:rsid w:val="00CE395E"/>
    <w:rsid w:val="00CE599A"/>
    <w:rsid w:val="00CE6B04"/>
    <w:rsid w:val="00CF2581"/>
    <w:rsid w:val="00CF2813"/>
    <w:rsid w:val="00CF4D4F"/>
    <w:rsid w:val="00CF565C"/>
    <w:rsid w:val="00CF5E6C"/>
    <w:rsid w:val="00CF6456"/>
    <w:rsid w:val="00D000DD"/>
    <w:rsid w:val="00D008E6"/>
    <w:rsid w:val="00D01F44"/>
    <w:rsid w:val="00D03146"/>
    <w:rsid w:val="00D037AF"/>
    <w:rsid w:val="00D04A39"/>
    <w:rsid w:val="00D0604F"/>
    <w:rsid w:val="00D10897"/>
    <w:rsid w:val="00D16394"/>
    <w:rsid w:val="00D16C29"/>
    <w:rsid w:val="00D209BA"/>
    <w:rsid w:val="00D21CE3"/>
    <w:rsid w:val="00D246E6"/>
    <w:rsid w:val="00D25317"/>
    <w:rsid w:val="00D26F3C"/>
    <w:rsid w:val="00D3063A"/>
    <w:rsid w:val="00D307EE"/>
    <w:rsid w:val="00D30C9E"/>
    <w:rsid w:val="00D31B2E"/>
    <w:rsid w:val="00D329BE"/>
    <w:rsid w:val="00D33337"/>
    <w:rsid w:val="00D33E7B"/>
    <w:rsid w:val="00D34FE5"/>
    <w:rsid w:val="00D36636"/>
    <w:rsid w:val="00D36B9E"/>
    <w:rsid w:val="00D438B9"/>
    <w:rsid w:val="00D43BA4"/>
    <w:rsid w:val="00D44C43"/>
    <w:rsid w:val="00D45382"/>
    <w:rsid w:val="00D4584E"/>
    <w:rsid w:val="00D461FC"/>
    <w:rsid w:val="00D46798"/>
    <w:rsid w:val="00D51773"/>
    <w:rsid w:val="00D51C8B"/>
    <w:rsid w:val="00D529CC"/>
    <w:rsid w:val="00D53CE7"/>
    <w:rsid w:val="00D55F49"/>
    <w:rsid w:val="00D56D4F"/>
    <w:rsid w:val="00D57183"/>
    <w:rsid w:val="00D60AFC"/>
    <w:rsid w:val="00D636B7"/>
    <w:rsid w:val="00D644E6"/>
    <w:rsid w:val="00D65952"/>
    <w:rsid w:val="00D66C3C"/>
    <w:rsid w:val="00D709DD"/>
    <w:rsid w:val="00D713F1"/>
    <w:rsid w:val="00D71815"/>
    <w:rsid w:val="00D731DC"/>
    <w:rsid w:val="00D73B0D"/>
    <w:rsid w:val="00D74C70"/>
    <w:rsid w:val="00D750AD"/>
    <w:rsid w:val="00D77B20"/>
    <w:rsid w:val="00D77FC8"/>
    <w:rsid w:val="00D803A3"/>
    <w:rsid w:val="00D8041A"/>
    <w:rsid w:val="00D804E4"/>
    <w:rsid w:val="00D82818"/>
    <w:rsid w:val="00D83889"/>
    <w:rsid w:val="00D86080"/>
    <w:rsid w:val="00D8677E"/>
    <w:rsid w:val="00D86F33"/>
    <w:rsid w:val="00D87A75"/>
    <w:rsid w:val="00D87FD2"/>
    <w:rsid w:val="00D91ABF"/>
    <w:rsid w:val="00D91DDF"/>
    <w:rsid w:val="00D92180"/>
    <w:rsid w:val="00D96FE5"/>
    <w:rsid w:val="00DA2020"/>
    <w:rsid w:val="00DA2242"/>
    <w:rsid w:val="00DA4948"/>
    <w:rsid w:val="00DA5441"/>
    <w:rsid w:val="00DA5CEA"/>
    <w:rsid w:val="00DA5D23"/>
    <w:rsid w:val="00DA65A3"/>
    <w:rsid w:val="00DA6A0A"/>
    <w:rsid w:val="00DA7934"/>
    <w:rsid w:val="00DB3F09"/>
    <w:rsid w:val="00DB5479"/>
    <w:rsid w:val="00DB78BD"/>
    <w:rsid w:val="00DC0AF9"/>
    <w:rsid w:val="00DC1897"/>
    <w:rsid w:val="00DC1D21"/>
    <w:rsid w:val="00DC363F"/>
    <w:rsid w:val="00DC5606"/>
    <w:rsid w:val="00DD0097"/>
    <w:rsid w:val="00DD1C44"/>
    <w:rsid w:val="00DE050D"/>
    <w:rsid w:val="00DE38DB"/>
    <w:rsid w:val="00DE6255"/>
    <w:rsid w:val="00DE70A1"/>
    <w:rsid w:val="00DE72D3"/>
    <w:rsid w:val="00DF1016"/>
    <w:rsid w:val="00DF23AC"/>
    <w:rsid w:val="00DF37BD"/>
    <w:rsid w:val="00DF59DF"/>
    <w:rsid w:val="00DF616B"/>
    <w:rsid w:val="00DF759F"/>
    <w:rsid w:val="00E0032C"/>
    <w:rsid w:val="00E01F34"/>
    <w:rsid w:val="00E02848"/>
    <w:rsid w:val="00E035B7"/>
    <w:rsid w:val="00E05415"/>
    <w:rsid w:val="00E05635"/>
    <w:rsid w:val="00E111DD"/>
    <w:rsid w:val="00E12648"/>
    <w:rsid w:val="00E13485"/>
    <w:rsid w:val="00E141BD"/>
    <w:rsid w:val="00E15272"/>
    <w:rsid w:val="00E20789"/>
    <w:rsid w:val="00E20AF2"/>
    <w:rsid w:val="00E23C8D"/>
    <w:rsid w:val="00E25B19"/>
    <w:rsid w:val="00E2645B"/>
    <w:rsid w:val="00E2654B"/>
    <w:rsid w:val="00E271B9"/>
    <w:rsid w:val="00E30D11"/>
    <w:rsid w:val="00E32ADC"/>
    <w:rsid w:val="00E3583E"/>
    <w:rsid w:val="00E367DD"/>
    <w:rsid w:val="00E40EB5"/>
    <w:rsid w:val="00E4261F"/>
    <w:rsid w:val="00E4288C"/>
    <w:rsid w:val="00E430E9"/>
    <w:rsid w:val="00E438FD"/>
    <w:rsid w:val="00E45365"/>
    <w:rsid w:val="00E4578D"/>
    <w:rsid w:val="00E45F28"/>
    <w:rsid w:val="00E54458"/>
    <w:rsid w:val="00E5518F"/>
    <w:rsid w:val="00E551D6"/>
    <w:rsid w:val="00E55773"/>
    <w:rsid w:val="00E55A3D"/>
    <w:rsid w:val="00E56AC5"/>
    <w:rsid w:val="00E6117C"/>
    <w:rsid w:val="00E616D2"/>
    <w:rsid w:val="00E63021"/>
    <w:rsid w:val="00E6561C"/>
    <w:rsid w:val="00E67313"/>
    <w:rsid w:val="00E6740E"/>
    <w:rsid w:val="00E71408"/>
    <w:rsid w:val="00E75FF7"/>
    <w:rsid w:val="00E81799"/>
    <w:rsid w:val="00E8236C"/>
    <w:rsid w:val="00E8270B"/>
    <w:rsid w:val="00E835D8"/>
    <w:rsid w:val="00E87127"/>
    <w:rsid w:val="00E9064D"/>
    <w:rsid w:val="00E914BF"/>
    <w:rsid w:val="00E92B59"/>
    <w:rsid w:val="00E958CD"/>
    <w:rsid w:val="00EA10BF"/>
    <w:rsid w:val="00EA4EB2"/>
    <w:rsid w:val="00EA580E"/>
    <w:rsid w:val="00EA6384"/>
    <w:rsid w:val="00EA699C"/>
    <w:rsid w:val="00EB0A6F"/>
    <w:rsid w:val="00EB10DE"/>
    <w:rsid w:val="00EB2478"/>
    <w:rsid w:val="00EB29D0"/>
    <w:rsid w:val="00EB2ACA"/>
    <w:rsid w:val="00EB43B2"/>
    <w:rsid w:val="00EB5A72"/>
    <w:rsid w:val="00EB783B"/>
    <w:rsid w:val="00EB7F9E"/>
    <w:rsid w:val="00EC1B8B"/>
    <w:rsid w:val="00EC1DD1"/>
    <w:rsid w:val="00EC4922"/>
    <w:rsid w:val="00ED2294"/>
    <w:rsid w:val="00ED484A"/>
    <w:rsid w:val="00ED567D"/>
    <w:rsid w:val="00ED6C09"/>
    <w:rsid w:val="00ED6F48"/>
    <w:rsid w:val="00EE003C"/>
    <w:rsid w:val="00EE012D"/>
    <w:rsid w:val="00EE57FD"/>
    <w:rsid w:val="00EE60BD"/>
    <w:rsid w:val="00EF3614"/>
    <w:rsid w:val="00EF5E5B"/>
    <w:rsid w:val="00EF6C9F"/>
    <w:rsid w:val="00EF6E11"/>
    <w:rsid w:val="00EF7102"/>
    <w:rsid w:val="00F00991"/>
    <w:rsid w:val="00F014F0"/>
    <w:rsid w:val="00F06E2C"/>
    <w:rsid w:val="00F10A98"/>
    <w:rsid w:val="00F10ECF"/>
    <w:rsid w:val="00F11330"/>
    <w:rsid w:val="00F11E1F"/>
    <w:rsid w:val="00F1272F"/>
    <w:rsid w:val="00F12FE6"/>
    <w:rsid w:val="00F1306F"/>
    <w:rsid w:val="00F2030E"/>
    <w:rsid w:val="00F20486"/>
    <w:rsid w:val="00F20EC8"/>
    <w:rsid w:val="00F2225F"/>
    <w:rsid w:val="00F234D5"/>
    <w:rsid w:val="00F23533"/>
    <w:rsid w:val="00F246BF"/>
    <w:rsid w:val="00F2623A"/>
    <w:rsid w:val="00F265E7"/>
    <w:rsid w:val="00F303FD"/>
    <w:rsid w:val="00F311A4"/>
    <w:rsid w:val="00F33D06"/>
    <w:rsid w:val="00F34FC4"/>
    <w:rsid w:val="00F37279"/>
    <w:rsid w:val="00F3749C"/>
    <w:rsid w:val="00F40A0E"/>
    <w:rsid w:val="00F41066"/>
    <w:rsid w:val="00F4531E"/>
    <w:rsid w:val="00F514B4"/>
    <w:rsid w:val="00F54BA2"/>
    <w:rsid w:val="00F56953"/>
    <w:rsid w:val="00F5723E"/>
    <w:rsid w:val="00F576E1"/>
    <w:rsid w:val="00F577EE"/>
    <w:rsid w:val="00F57B30"/>
    <w:rsid w:val="00F62E55"/>
    <w:rsid w:val="00F6370B"/>
    <w:rsid w:val="00F66BC3"/>
    <w:rsid w:val="00F66D5F"/>
    <w:rsid w:val="00F703CF"/>
    <w:rsid w:val="00F7289C"/>
    <w:rsid w:val="00F7463C"/>
    <w:rsid w:val="00F75D7D"/>
    <w:rsid w:val="00F7711E"/>
    <w:rsid w:val="00F8313E"/>
    <w:rsid w:val="00F85990"/>
    <w:rsid w:val="00F863D2"/>
    <w:rsid w:val="00F8790C"/>
    <w:rsid w:val="00F96E33"/>
    <w:rsid w:val="00F975AF"/>
    <w:rsid w:val="00FA4639"/>
    <w:rsid w:val="00FA49C2"/>
    <w:rsid w:val="00FA5691"/>
    <w:rsid w:val="00FA6008"/>
    <w:rsid w:val="00FA7775"/>
    <w:rsid w:val="00FA79C4"/>
    <w:rsid w:val="00FB14D7"/>
    <w:rsid w:val="00FB1CA9"/>
    <w:rsid w:val="00FB5E02"/>
    <w:rsid w:val="00FB670A"/>
    <w:rsid w:val="00FB6C3A"/>
    <w:rsid w:val="00FC1AC0"/>
    <w:rsid w:val="00FC23F4"/>
    <w:rsid w:val="00FC3EE6"/>
    <w:rsid w:val="00FC414D"/>
    <w:rsid w:val="00FC42FE"/>
    <w:rsid w:val="00FC57C7"/>
    <w:rsid w:val="00FC596D"/>
    <w:rsid w:val="00FC6CAF"/>
    <w:rsid w:val="00FD1796"/>
    <w:rsid w:val="00FD1B21"/>
    <w:rsid w:val="00FD251E"/>
    <w:rsid w:val="00FD3716"/>
    <w:rsid w:val="00FD387D"/>
    <w:rsid w:val="00FD3D4F"/>
    <w:rsid w:val="00FD4119"/>
    <w:rsid w:val="00FD750C"/>
    <w:rsid w:val="00FE14D5"/>
    <w:rsid w:val="00FE230C"/>
    <w:rsid w:val="00FE435F"/>
    <w:rsid w:val="00FE5228"/>
    <w:rsid w:val="00FE6DF8"/>
    <w:rsid w:val="00FE6E96"/>
    <w:rsid w:val="00FF16AA"/>
    <w:rsid w:val="00FF39F4"/>
    <w:rsid w:val="00FF5A16"/>
    <w:rsid w:val="00FF67C1"/>
    <w:rsid w:val="00FF766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4B88"/>
  <w15:docId w15:val="{442F2B65-0D3C-46A7-9A17-81AA319B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75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 w:type="character" w:customStyle="1" w:styleId="Heading3Char">
    <w:name w:val="Heading 3 Char"/>
    <w:basedOn w:val="DefaultParagraphFont"/>
    <w:link w:val="Heading3"/>
    <w:uiPriority w:val="9"/>
    <w:rsid w:val="00E75FF7"/>
    <w:rPr>
      <w:rFonts w:asciiTheme="majorHAnsi" w:eastAsiaTheme="majorEastAsia" w:hAnsiTheme="majorHAnsi" w:cstheme="majorBidi"/>
      <w:color w:val="1F4D78" w:themeColor="accent1" w:themeShade="7F"/>
      <w:sz w:val="24"/>
      <w:szCs w:val="24"/>
      <w:lang w:eastAsia="ja-JP"/>
    </w:rPr>
  </w:style>
  <w:style w:type="paragraph" w:customStyle="1" w:styleId="Hinhvestyle">
    <w:name w:val="Hinh ve_style"/>
    <w:basedOn w:val="Normal"/>
    <w:link w:val="HinhvestyleChar"/>
    <w:qFormat/>
    <w:rsid w:val="00525523"/>
    <w:pPr>
      <w:spacing w:before="240" w:after="240"/>
      <w:ind w:firstLine="0"/>
      <w:jc w:val="center"/>
    </w:pPr>
  </w:style>
  <w:style w:type="character" w:customStyle="1" w:styleId="HinhvestyleChar">
    <w:name w:val="Hinh ve_style Char"/>
    <w:basedOn w:val="DefaultParagraphFont"/>
    <w:link w:val="Hinhvestyle"/>
    <w:rsid w:val="00525523"/>
    <w:rPr>
      <w:rFonts w:ascii="Times New Roman" w:eastAsiaTheme="minorEastAsia" w:hAnsi="Times New Roman"/>
      <w:sz w:val="26"/>
      <w:lang w:eastAsia="ja-JP"/>
    </w:rPr>
  </w:style>
  <w:style w:type="paragraph" w:customStyle="1" w:styleId="Hinh">
    <w:name w:val="Hinh"/>
    <w:basedOn w:val="Normal"/>
    <w:link w:val="HinhChar"/>
    <w:qFormat/>
    <w:rsid w:val="00525523"/>
    <w:pPr>
      <w:spacing w:before="240"/>
      <w:ind w:firstLine="0"/>
      <w:jc w:val="center"/>
    </w:pPr>
    <w:rPr>
      <w:rFonts w:eastAsiaTheme="minorHAnsi" w:cs="Times New Roman"/>
      <w:szCs w:val="28"/>
      <w:lang w:eastAsia="en-US"/>
    </w:rPr>
  </w:style>
  <w:style w:type="character" w:customStyle="1" w:styleId="HinhChar">
    <w:name w:val="Hinh Char"/>
    <w:basedOn w:val="DefaultParagraphFont"/>
    <w:link w:val="Hinh"/>
    <w:rsid w:val="00525523"/>
    <w:rPr>
      <w:rFonts w:ascii="Times New Roman" w:hAnsi="Times New Roman" w:cs="Times New Roman"/>
      <w:sz w:val="26"/>
      <w:szCs w:val="28"/>
    </w:rPr>
  </w:style>
  <w:style w:type="character" w:customStyle="1" w:styleId="fontstyle01">
    <w:name w:val="fontstyle01"/>
    <w:basedOn w:val="DefaultParagraphFont"/>
    <w:rsid w:val="00522F6A"/>
    <w:rPr>
      <w:rFonts w:ascii="CMR12" w:hAnsi="CMR12" w:hint="default"/>
      <w:b w:val="0"/>
      <w:bCs w:val="0"/>
      <w:i w:val="0"/>
      <w:iCs w:val="0"/>
      <w:color w:val="000000"/>
      <w:sz w:val="24"/>
      <w:szCs w:val="24"/>
    </w:rPr>
  </w:style>
  <w:style w:type="character" w:customStyle="1" w:styleId="fontstyle11">
    <w:name w:val="fontstyle11"/>
    <w:basedOn w:val="DefaultParagraphFont"/>
    <w:rsid w:val="00522F6A"/>
    <w:rPr>
      <w:rFonts w:ascii="CMMI12" w:hAnsi="CMMI12" w:hint="default"/>
      <w:b w:val="0"/>
      <w:bCs w:val="0"/>
      <w:i w:val="0"/>
      <w:iCs w:val="0"/>
      <w:color w:val="000000"/>
      <w:sz w:val="24"/>
      <w:szCs w:val="24"/>
    </w:rPr>
  </w:style>
  <w:style w:type="character" w:customStyle="1" w:styleId="fontstyle31">
    <w:name w:val="fontstyle31"/>
    <w:basedOn w:val="DefaultParagraphFont"/>
    <w:rsid w:val="00522F6A"/>
    <w:rPr>
      <w:rFonts w:ascii="CMSY10" w:hAnsi="CMSY10" w:hint="default"/>
      <w:b w:val="0"/>
      <w:bCs w:val="0"/>
      <w:i w:val="0"/>
      <w:iCs w:val="0"/>
      <w:color w:val="000000"/>
      <w:sz w:val="24"/>
      <w:szCs w:val="24"/>
    </w:rPr>
  </w:style>
  <w:style w:type="paragraph" w:styleId="TOCHeading">
    <w:name w:val="TOC Heading"/>
    <w:basedOn w:val="Heading1"/>
    <w:next w:val="Normal"/>
    <w:uiPriority w:val="39"/>
    <w:unhideWhenUsed/>
    <w:qFormat/>
    <w:rsid w:val="00FB670A"/>
    <w:pPr>
      <w:spacing w:before="240" w:beforeAutospacing="0" w:after="0" w:afterAutospacing="0" w:line="259" w:lineRule="auto"/>
      <w:jc w:val="left"/>
      <w:outlineLvl w:val="9"/>
    </w:pPr>
    <w:rPr>
      <w:rFonts w:asciiTheme="majorHAnsi" w:hAnsiTheme="majorHAnsi"/>
      <w:b w:val="0"/>
      <w:bCs w:val="0"/>
      <w:color w:val="2E74B5" w:themeColor="accent1" w:themeShade="BF"/>
      <w:sz w:val="32"/>
      <w:szCs w:val="32"/>
      <w:lang w:eastAsia="en-US"/>
    </w:rPr>
  </w:style>
  <w:style w:type="paragraph" w:styleId="Footer">
    <w:name w:val="footer"/>
    <w:basedOn w:val="Normal"/>
    <w:link w:val="FooterChar"/>
    <w:uiPriority w:val="99"/>
    <w:unhideWhenUsed/>
    <w:rsid w:val="00753E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3E0A"/>
    <w:rPr>
      <w:rFonts w:ascii="Times New Roman" w:eastAsiaTheme="minorEastAsia" w:hAnsi="Times New Roman"/>
      <w:sz w:val="26"/>
      <w:lang w:eastAsia="ja-JP"/>
    </w:rPr>
  </w:style>
  <w:style w:type="paragraph" w:styleId="BalloonText">
    <w:name w:val="Balloon Text"/>
    <w:basedOn w:val="Normal"/>
    <w:link w:val="BalloonTextChar"/>
    <w:uiPriority w:val="99"/>
    <w:semiHidden/>
    <w:unhideWhenUsed/>
    <w:rsid w:val="003E03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3FB"/>
    <w:rPr>
      <w:rFonts w:ascii="Tahoma" w:eastAsiaTheme="minorEastAsia" w:hAnsi="Tahoma" w:cs="Tahoma"/>
      <w:sz w:val="16"/>
      <w:szCs w:val="16"/>
      <w:lang w:eastAsia="ja-JP"/>
    </w:rPr>
  </w:style>
  <w:style w:type="character" w:styleId="CommentReference">
    <w:name w:val="annotation reference"/>
    <w:basedOn w:val="DefaultParagraphFont"/>
    <w:uiPriority w:val="99"/>
    <w:semiHidden/>
    <w:unhideWhenUsed/>
    <w:rsid w:val="003E03FB"/>
    <w:rPr>
      <w:sz w:val="16"/>
      <w:szCs w:val="16"/>
    </w:rPr>
  </w:style>
  <w:style w:type="paragraph" w:styleId="CommentText">
    <w:name w:val="annotation text"/>
    <w:basedOn w:val="Normal"/>
    <w:link w:val="CommentTextChar"/>
    <w:uiPriority w:val="99"/>
    <w:semiHidden/>
    <w:unhideWhenUsed/>
    <w:rsid w:val="003E03FB"/>
    <w:pPr>
      <w:spacing w:line="240" w:lineRule="auto"/>
    </w:pPr>
    <w:rPr>
      <w:sz w:val="20"/>
      <w:szCs w:val="20"/>
    </w:rPr>
  </w:style>
  <w:style w:type="character" w:customStyle="1" w:styleId="CommentTextChar">
    <w:name w:val="Comment Text Char"/>
    <w:basedOn w:val="DefaultParagraphFont"/>
    <w:link w:val="CommentText"/>
    <w:uiPriority w:val="99"/>
    <w:semiHidden/>
    <w:rsid w:val="003E03F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3E03FB"/>
    <w:rPr>
      <w:b/>
      <w:bCs/>
    </w:rPr>
  </w:style>
  <w:style w:type="character" w:customStyle="1" w:styleId="CommentSubjectChar">
    <w:name w:val="Comment Subject Char"/>
    <w:basedOn w:val="CommentTextChar"/>
    <w:link w:val="CommentSubject"/>
    <w:uiPriority w:val="99"/>
    <w:semiHidden/>
    <w:rsid w:val="003E03FB"/>
    <w:rPr>
      <w:rFonts w:ascii="Times New Roman" w:eastAsiaTheme="minorEastAsia" w:hAnsi="Times New Roman"/>
      <w:b/>
      <w:bCs/>
      <w:sz w:val="20"/>
      <w:szCs w:val="20"/>
      <w:lang w:eastAsia="ja-JP"/>
    </w:rPr>
  </w:style>
  <w:style w:type="paragraph" w:styleId="Revision">
    <w:name w:val="Revision"/>
    <w:hidden/>
    <w:uiPriority w:val="99"/>
    <w:semiHidden/>
    <w:rsid w:val="0035464E"/>
    <w:pPr>
      <w:spacing w:after="0" w:line="240" w:lineRule="auto"/>
    </w:pPr>
    <w:rPr>
      <w:rFonts w:ascii="Times New Roman" w:eastAsiaTheme="minorEastAsia" w:hAnsi="Times New Roman"/>
      <w:sz w:val="26"/>
      <w:lang w:eastAsia="ja-JP"/>
    </w:rPr>
  </w:style>
  <w:style w:type="character" w:styleId="FollowedHyperlink">
    <w:name w:val="FollowedHyperlink"/>
    <w:basedOn w:val="DefaultParagraphFont"/>
    <w:uiPriority w:val="99"/>
    <w:semiHidden/>
    <w:unhideWhenUsed/>
    <w:rsid w:val="003546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C3D8-E4BF-4430-B854-FC115323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42</Pages>
  <Words>8185</Words>
  <Characters>46655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24</cp:revision>
  <dcterms:created xsi:type="dcterms:W3CDTF">2016-10-19T17:10:00Z</dcterms:created>
  <dcterms:modified xsi:type="dcterms:W3CDTF">2016-10-20T17:29:00Z</dcterms:modified>
</cp:coreProperties>
</file>