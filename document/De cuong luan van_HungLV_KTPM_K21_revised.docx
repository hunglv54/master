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29" w:type="dxa"/>
        <w:tblInd w:w="108" w:type="dxa"/>
        <w:tblLook w:val="04A0"/>
      </w:tblPr>
      <w:tblGrid>
        <w:gridCol w:w="3749"/>
        <w:gridCol w:w="5580"/>
      </w:tblGrid>
      <w:tr w:rsidR="002E3359" w:rsidTr="00752231">
        <w:tc>
          <w:tcPr>
            <w:tcW w:w="3749" w:type="dxa"/>
            <w:hideMark/>
          </w:tcPr>
          <w:p w:rsidR="002E3359" w:rsidRPr="00195238" w:rsidRDefault="002E3359" w:rsidP="009367E9">
            <w:pPr>
              <w:spacing w:before="60" w:line="360" w:lineRule="auto"/>
              <w:jc w:val="center"/>
              <w:rPr>
                <w:b w:val="0"/>
                <w:sz w:val="24"/>
                <w:szCs w:val="24"/>
              </w:rPr>
            </w:pPr>
            <w:r w:rsidRPr="00195238">
              <w:rPr>
                <w:sz w:val="24"/>
                <w:szCs w:val="26"/>
              </w:rPr>
              <w:br w:type="page"/>
            </w:r>
            <w:r w:rsidRPr="00195238">
              <w:rPr>
                <w:b w:val="0"/>
                <w:sz w:val="24"/>
                <w:szCs w:val="24"/>
              </w:rPr>
              <w:t>ĐẠI HỌC QUỐC GIA HÀ NỘI</w:t>
            </w:r>
          </w:p>
          <w:p w:rsidR="002E3359" w:rsidRPr="001558D9" w:rsidRDefault="002E3359" w:rsidP="009367E9">
            <w:pPr>
              <w:spacing w:line="360" w:lineRule="auto"/>
              <w:jc w:val="center"/>
              <w:rPr>
                <w:bCs w:val="0"/>
                <w:sz w:val="22"/>
                <w:szCs w:val="24"/>
                <w:lang w:val="fr-FR"/>
              </w:rPr>
            </w:pPr>
            <w:r w:rsidRPr="001558D9">
              <w:rPr>
                <w:bCs w:val="0"/>
                <w:sz w:val="22"/>
                <w:szCs w:val="24"/>
                <w:lang w:val="fr-FR"/>
              </w:rPr>
              <w:t>TRƯỜNG ĐẠI HỌC CÔNG NGHỆ</w:t>
            </w:r>
          </w:p>
          <w:p w:rsidR="002E3359" w:rsidRPr="001558D9" w:rsidRDefault="007158EF" w:rsidP="009367E9">
            <w:pPr>
              <w:spacing w:line="360" w:lineRule="auto"/>
              <w:jc w:val="center"/>
              <w:rPr>
                <w:b w:val="0"/>
                <w:sz w:val="24"/>
                <w:szCs w:val="24"/>
                <w:lang w:val="fr-FR"/>
              </w:rPr>
            </w:pPr>
            <w:r w:rsidRPr="007158EF">
              <w:pict>
                <v:line id="_x0000_s1026" style="position:absolute;left:0;text-align:left;z-index:251660288" from="41.35pt,3.25pt" to="134.85pt,3.25pt"/>
              </w:pict>
            </w:r>
          </w:p>
        </w:tc>
        <w:tc>
          <w:tcPr>
            <w:tcW w:w="5580" w:type="dxa"/>
            <w:hideMark/>
          </w:tcPr>
          <w:p w:rsidR="002E3359" w:rsidRPr="001558D9" w:rsidRDefault="002E3359" w:rsidP="009367E9">
            <w:pPr>
              <w:spacing w:before="60" w:line="360" w:lineRule="auto"/>
              <w:jc w:val="center"/>
              <w:rPr>
                <w:bCs w:val="0"/>
                <w:sz w:val="24"/>
                <w:szCs w:val="24"/>
                <w:lang w:val="fr-FR"/>
              </w:rPr>
            </w:pPr>
            <w:r w:rsidRPr="001558D9">
              <w:rPr>
                <w:bCs w:val="0"/>
                <w:sz w:val="24"/>
                <w:szCs w:val="24"/>
                <w:lang w:val="fr-FR"/>
              </w:rPr>
              <w:t>CỘNG HÒA XÃ HỘI CHỦ NGHĨA VIỆT NAM</w:t>
            </w:r>
          </w:p>
          <w:p w:rsidR="002E3359" w:rsidRPr="00B64CB7" w:rsidRDefault="002E3359" w:rsidP="009367E9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B64CB7">
              <w:rPr>
                <w:bCs w:val="0"/>
                <w:sz w:val="24"/>
                <w:szCs w:val="24"/>
              </w:rPr>
              <w:t>Độc lập - Tự do - Hạnh phúc</w:t>
            </w:r>
          </w:p>
          <w:p w:rsidR="002E3359" w:rsidRPr="00B64CB7" w:rsidRDefault="007158EF" w:rsidP="009367E9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7158EF">
              <w:pict>
                <v:line id="_x0000_s1027" style="position:absolute;left:0;text-align:left;z-index:251661312" from="78.3pt,5.4pt" to="190.5pt,5.4pt"/>
              </w:pict>
            </w:r>
          </w:p>
        </w:tc>
      </w:tr>
    </w:tbl>
    <w:p w:rsidR="002E3359" w:rsidRPr="00082178" w:rsidRDefault="002E3359" w:rsidP="009367E9">
      <w:pPr>
        <w:spacing w:before="600" w:after="480" w:line="360" w:lineRule="auto"/>
        <w:jc w:val="center"/>
        <w:rPr>
          <w:lang w:val="vi-VN"/>
        </w:rPr>
      </w:pPr>
      <w:r w:rsidRPr="00082178">
        <w:rPr>
          <w:sz w:val="28"/>
          <w:lang w:val="vi-VN"/>
        </w:rPr>
        <w:t>ĐỀ CƯƠNG LUẬN VĂN</w:t>
      </w:r>
      <w:r w:rsidRPr="00082178">
        <w:rPr>
          <w:rFonts w:ascii=".VnTimeH" w:hAnsi=".VnTimeH"/>
          <w:sz w:val="28"/>
          <w:lang w:val="vi-VN"/>
        </w:rPr>
        <w:t xml:space="preserve"> </w:t>
      </w:r>
      <w:r w:rsidRPr="00082178">
        <w:rPr>
          <w:sz w:val="28"/>
          <w:lang w:val="vi-VN"/>
        </w:rPr>
        <w:t>THẠC SĨ</w:t>
      </w:r>
    </w:p>
    <w:p w:rsidR="002E3359" w:rsidRPr="00082178" w:rsidRDefault="002E3359" w:rsidP="009367E9">
      <w:pPr>
        <w:tabs>
          <w:tab w:val="left" w:leader="dot" w:pos="5670"/>
          <w:tab w:val="right" w:leader="dot" w:pos="9350"/>
        </w:tabs>
        <w:spacing w:before="60" w:after="60" w:line="360" w:lineRule="auto"/>
        <w:rPr>
          <w:b w:val="0"/>
          <w:sz w:val="26"/>
          <w:lang w:val="vi-VN"/>
        </w:rPr>
      </w:pPr>
      <w:r w:rsidRPr="00082178">
        <w:rPr>
          <w:b w:val="0"/>
          <w:sz w:val="26"/>
          <w:lang w:val="vi-VN"/>
        </w:rPr>
        <w:t>Họ tên học viên:</w:t>
      </w:r>
      <w:r w:rsidRPr="002E3359">
        <w:rPr>
          <w:b w:val="0"/>
          <w:sz w:val="26"/>
          <w:lang w:val="vi-VN"/>
        </w:rPr>
        <w:t xml:space="preserve"> </w:t>
      </w:r>
      <w:r w:rsidR="00F25090">
        <w:rPr>
          <w:b w:val="0"/>
          <w:sz w:val="26"/>
        </w:rPr>
        <w:t>Lê Văn Hùng</w:t>
      </w:r>
      <w:r w:rsidRPr="00082178">
        <w:rPr>
          <w:b w:val="0"/>
          <w:sz w:val="26"/>
          <w:lang w:val="vi-VN"/>
        </w:rPr>
        <w:tab/>
        <w:t>Giới tính</w:t>
      </w:r>
      <w:r w:rsidRPr="002E3359">
        <w:rPr>
          <w:b w:val="0"/>
          <w:sz w:val="26"/>
          <w:lang w:val="vi-VN"/>
        </w:rPr>
        <w:t>: Nam</w:t>
      </w:r>
      <w:r w:rsidRPr="00082178">
        <w:rPr>
          <w:b w:val="0"/>
          <w:sz w:val="26"/>
          <w:lang w:val="vi-VN"/>
        </w:rPr>
        <w:tab/>
      </w:r>
    </w:p>
    <w:p w:rsidR="002E3359" w:rsidRPr="00082178" w:rsidRDefault="002E3359" w:rsidP="009367E9">
      <w:pPr>
        <w:tabs>
          <w:tab w:val="left" w:leader="dot" w:pos="5670"/>
          <w:tab w:val="right" w:leader="dot" w:pos="9350"/>
        </w:tabs>
        <w:spacing w:before="60" w:after="60" w:line="360" w:lineRule="auto"/>
        <w:rPr>
          <w:b w:val="0"/>
          <w:sz w:val="26"/>
          <w:lang w:val="vi-VN"/>
        </w:rPr>
      </w:pPr>
      <w:r w:rsidRPr="00082178">
        <w:rPr>
          <w:b w:val="0"/>
          <w:sz w:val="26"/>
          <w:lang w:val="vi-VN"/>
        </w:rPr>
        <w:t>Ngày sinh:</w:t>
      </w:r>
      <w:r w:rsidRPr="00B64CB7">
        <w:rPr>
          <w:b w:val="0"/>
          <w:sz w:val="26"/>
          <w:lang w:val="vi-VN"/>
        </w:rPr>
        <w:t xml:space="preserve"> 1</w:t>
      </w:r>
      <w:r w:rsidR="00F25090">
        <w:rPr>
          <w:b w:val="0"/>
          <w:sz w:val="26"/>
        </w:rPr>
        <w:t>0</w:t>
      </w:r>
      <w:r w:rsidRPr="00B64CB7">
        <w:rPr>
          <w:b w:val="0"/>
          <w:sz w:val="26"/>
          <w:lang w:val="vi-VN"/>
        </w:rPr>
        <w:t>/0</w:t>
      </w:r>
      <w:r w:rsidR="00F25090">
        <w:rPr>
          <w:b w:val="0"/>
          <w:sz w:val="26"/>
        </w:rPr>
        <w:t>4</w:t>
      </w:r>
      <w:r w:rsidRPr="00B64CB7">
        <w:rPr>
          <w:b w:val="0"/>
          <w:sz w:val="26"/>
          <w:lang w:val="vi-VN"/>
        </w:rPr>
        <w:t>/19</w:t>
      </w:r>
      <w:r w:rsidR="00F25090">
        <w:rPr>
          <w:b w:val="0"/>
          <w:sz w:val="26"/>
        </w:rPr>
        <w:t>91</w:t>
      </w:r>
      <w:r w:rsidRPr="00082178">
        <w:rPr>
          <w:b w:val="0"/>
          <w:sz w:val="26"/>
          <w:lang w:val="vi-VN"/>
        </w:rPr>
        <w:tab/>
        <w:t>Nơi sinh</w:t>
      </w:r>
      <w:r w:rsidRPr="00B64CB7">
        <w:rPr>
          <w:b w:val="0"/>
          <w:sz w:val="26"/>
          <w:lang w:val="vi-VN"/>
        </w:rPr>
        <w:t xml:space="preserve">: </w:t>
      </w:r>
      <w:r w:rsidR="00F25090">
        <w:rPr>
          <w:b w:val="0"/>
          <w:sz w:val="26"/>
        </w:rPr>
        <w:t>Thanh Hóa</w:t>
      </w:r>
      <w:r w:rsidRPr="00082178">
        <w:rPr>
          <w:b w:val="0"/>
          <w:sz w:val="26"/>
          <w:lang w:val="vi-VN"/>
        </w:rPr>
        <w:tab/>
      </w:r>
    </w:p>
    <w:p w:rsidR="002E3359" w:rsidRPr="00082178" w:rsidRDefault="002E3359" w:rsidP="009367E9">
      <w:pPr>
        <w:tabs>
          <w:tab w:val="left" w:leader="dot" w:pos="5670"/>
          <w:tab w:val="right" w:leader="dot" w:pos="9350"/>
        </w:tabs>
        <w:spacing w:before="60" w:after="60" w:line="360" w:lineRule="auto"/>
        <w:rPr>
          <w:b w:val="0"/>
          <w:sz w:val="26"/>
          <w:lang w:val="vi-VN"/>
        </w:rPr>
      </w:pPr>
      <w:r w:rsidRPr="00082178">
        <w:rPr>
          <w:b w:val="0"/>
          <w:sz w:val="26"/>
          <w:lang w:val="vi-VN"/>
        </w:rPr>
        <w:t>Điện thoại:</w:t>
      </w:r>
      <w:r>
        <w:rPr>
          <w:b w:val="0"/>
          <w:sz w:val="26"/>
        </w:rPr>
        <w:t xml:space="preserve"> </w:t>
      </w:r>
      <w:r w:rsidR="00F25090">
        <w:rPr>
          <w:b w:val="0"/>
          <w:sz w:val="26"/>
        </w:rPr>
        <w:t>01649588151</w:t>
      </w:r>
      <w:r w:rsidRPr="00082178">
        <w:rPr>
          <w:b w:val="0"/>
          <w:sz w:val="26"/>
          <w:lang w:val="vi-VN"/>
        </w:rPr>
        <w:tab/>
        <w:t>Email:</w:t>
      </w:r>
      <w:r>
        <w:rPr>
          <w:b w:val="0"/>
          <w:sz w:val="26"/>
        </w:rPr>
        <w:t xml:space="preserve"> </w:t>
      </w:r>
      <w:r w:rsidR="002869AE">
        <w:rPr>
          <w:b w:val="0"/>
          <w:sz w:val="26"/>
        </w:rPr>
        <w:t>hunglv.uet@gmail.com</w:t>
      </w:r>
      <w:r w:rsidRPr="00082178">
        <w:rPr>
          <w:b w:val="0"/>
          <w:sz w:val="26"/>
          <w:lang w:val="vi-VN"/>
        </w:rPr>
        <w:tab/>
      </w:r>
    </w:p>
    <w:p w:rsidR="002E3359" w:rsidRPr="00082178" w:rsidRDefault="002E3359" w:rsidP="009367E9">
      <w:pPr>
        <w:tabs>
          <w:tab w:val="left" w:leader="dot" w:pos="5670"/>
          <w:tab w:val="right" w:leader="dot" w:pos="9350"/>
        </w:tabs>
        <w:spacing w:before="60" w:after="60" w:line="360" w:lineRule="auto"/>
        <w:rPr>
          <w:b w:val="0"/>
          <w:sz w:val="26"/>
          <w:lang w:val="vi-VN"/>
        </w:rPr>
      </w:pPr>
      <w:r w:rsidRPr="00082178">
        <w:rPr>
          <w:b w:val="0"/>
          <w:sz w:val="26"/>
          <w:lang w:val="vi-VN"/>
        </w:rPr>
        <w:t>Cơ quan công tác:</w:t>
      </w:r>
      <w:r w:rsidR="00D025B4" w:rsidRPr="00B64CB7">
        <w:rPr>
          <w:b w:val="0"/>
          <w:sz w:val="26"/>
          <w:lang w:val="vi-VN"/>
        </w:rPr>
        <w:t xml:space="preserve"> </w:t>
      </w:r>
      <w:r w:rsidR="00724BE3">
        <w:rPr>
          <w:b w:val="0"/>
          <w:sz w:val="26"/>
        </w:rPr>
        <w:t>………</w:t>
      </w:r>
      <w:r w:rsidR="00D025B4" w:rsidRPr="00B64CB7">
        <w:rPr>
          <w:b w:val="0"/>
          <w:sz w:val="26"/>
          <w:lang w:val="vi-VN"/>
        </w:rPr>
        <w:t xml:space="preserve">Công ty TNHH </w:t>
      </w:r>
      <w:r w:rsidR="002869AE">
        <w:rPr>
          <w:b w:val="0"/>
          <w:sz w:val="26"/>
        </w:rPr>
        <w:t>Phát triển phần mềm Toshiba Việt Nam</w:t>
      </w:r>
      <w:r w:rsidR="00D025B4" w:rsidRPr="00B64CB7">
        <w:rPr>
          <w:b w:val="0"/>
          <w:sz w:val="26"/>
          <w:lang w:val="vi-VN"/>
        </w:rPr>
        <w:t>.</w:t>
      </w:r>
      <w:r w:rsidRPr="00082178">
        <w:rPr>
          <w:b w:val="0"/>
          <w:sz w:val="26"/>
          <w:lang w:val="vi-VN"/>
        </w:rPr>
        <w:tab/>
      </w:r>
      <w:r w:rsidRPr="00082178">
        <w:rPr>
          <w:b w:val="0"/>
          <w:sz w:val="26"/>
          <w:lang w:val="vi-VN"/>
        </w:rPr>
        <w:tab/>
      </w:r>
    </w:p>
    <w:p w:rsidR="002E3359" w:rsidRPr="00082178" w:rsidDel="00765406" w:rsidRDefault="002E3359" w:rsidP="009367E9">
      <w:pPr>
        <w:tabs>
          <w:tab w:val="left" w:leader="dot" w:pos="5670"/>
          <w:tab w:val="right" w:leader="dot" w:pos="9350"/>
        </w:tabs>
        <w:spacing w:before="60" w:after="60" w:line="360" w:lineRule="auto"/>
        <w:rPr>
          <w:del w:id="0" w:author="Huyen" w:date="2015-04-14T11:08:00Z"/>
          <w:b w:val="0"/>
          <w:sz w:val="26"/>
          <w:lang w:val="vi-VN"/>
        </w:rPr>
      </w:pPr>
      <w:del w:id="1" w:author="Huyen" w:date="2015-04-14T11:08:00Z">
        <w:r w:rsidRPr="00082178" w:rsidDel="00765406">
          <w:rPr>
            <w:b w:val="0"/>
            <w:sz w:val="26"/>
            <w:lang w:val="vi-VN"/>
          </w:rPr>
          <w:tab/>
        </w:r>
        <w:r w:rsidRPr="00082178" w:rsidDel="00765406">
          <w:rPr>
            <w:b w:val="0"/>
            <w:sz w:val="26"/>
            <w:lang w:val="vi-VN"/>
          </w:rPr>
          <w:tab/>
        </w:r>
      </w:del>
    </w:p>
    <w:p w:rsidR="002E3359" w:rsidRPr="00082178" w:rsidRDefault="002E3359" w:rsidP="009367E9">
      <w:pPr>
        <w:spacing w:before="60" w:after="60" w:line="360" w:lineRule="auto"/>
        <w:rPr>
          <w:b w:val="0"/>
          <w:sz w:val="26"/>
          <w:lang w:val="vi-VN"/>
        </w:rPr>
      </w:pPr>
      <w:r w:rsidRPr="00082178">
        <w:rPr>
          <w:b w:val="0"/>
          <w:sz w:val="26"/>
          <w:lang w:val="vi-VN"/>
        </w:rPr>
        <w:t>Cơ sở đào tạo: Trường Đại học Công nghệ, Đại học Quốc gia Hà Nội</w:t>
      </w:r>
    </w:p>
    <w:p w:rsidR="002E3359" w:rsidRPr="00082178" w:rsidRDefault="002E3359" w:rsidP="009367E9">
      <w:pPr>
        <w:spacing w:before="60" w:after="60" w:line="360" w:lineRule="auto"/>
        <w:rPr>
          <w:b w:val="0"/>
          <w:sz w:val="26"/>
          <w:lang w:val="vi-VN"/>
        </w:rPr>
      </w:pPr>
      <w:r w:rsidRPr="00082178">
        <w:rPr>
          <w:b w:val="0"/>
          <w:sz w:val="26"/>
          <w:lang w:val="vi-VN"/>
        </w:rPr>
        <w:t>Quyết định công nhận học viên số</w:t>
      </w:r>
      <w:r w:rsidR="00DC5101" w:rsidRPr="00DC5101">
        <w:rPr>
          <w:b w:val="0"/>
          <w:sz w:val="26"/>
          <w:lang w:val="vi-VN"/>
        </w:rPr>
        <w:t xml:space="preserve">: </w:t>
      </w:r>
      <w:r w:rsidR="00143CDC">
        <w:rPr>
          <w:b w:val="0"/>
          <w:iCs/>
          <w:sz w:val="26"/>
        </w:rPr>
        <w:t>341/QĐ-ĐT</w:t>
      </w:r>
      <w:r w:rsidRPr="00082178">
        <w:rPr>
          <w:b w:val="0"/>
          <w:sz w:val="26"/>
          <w:lang w:val="vi-VN"/>
        </w:rPr>
        <w:t xml:space="preserve">. </w:t>
      </w:r>
      <w:r w:rsidR="00DC5101" w:rsidRPr="00082178">
        <w:rPr>
          <w:b w:val="0"/>
          <w:sz w:val="26"/>
          <w:lang w:val="vi-VN"/>
        </w:rPr>
        <w:t>N</w:t>
      </w:r>
      <w:r w:rsidRPr="00082178">
        <w:rPr>
          <w:b w:val="0"/>
          <w:sz w:val="26"/>
          <w:lang w:val="vi-VN"/>
        </w:rPr>
        <w:t>gày</w:t>
      </w:r>
      <w:r w:rsidR="00DC5101" w:rsidRPr="00654D82">
        <w:rPr>
          <w:b w:val="0"/>
          <w:sz w:val="26"/>
          <w:lang w:val="vi-VN"/>
        </w:rPr>
        <w:t xml:space="preserve"> </w:t>
      </w:r>
      <w:r w:rsidR="00143CDC">
        <w:rPr>
          <w:b w:val="0"/>
          <w:sz w:val="26"/>
        </w:rPr>
        <w:t>09</w:t>
      </w:r>
      <w:r w:rsidR="00DC5101" w:rsidRPr="00654D82">
        <w:rPr>
          <w:b w:val="0"/>
          <w:sz w:val="26"/>
          <w:lang w:val="vi-VN"/>
        </w:rPr>
        <w:t xml:space="preserve"> </w:t>
      </w:r>
      <w:r w:rsidRPr="00082178">
        <w:rPr>
          <w:b w:val="0"/>
          <w:sz w:val="26"/>
          <w:lang w:val="vi-VN"/>
        </w:rPr>
        <w:t xml:space="preserve"> tháng </w:t>
      </w:r>
      <w:r w:rsidR="00143CDC">
        <w:rPr>
          <w:b w:val="0"/>
          <w:sz w:val="26"/>
        </w:rPr>
        <w:t>06</w:t>
      </w:r>
      <w:r w:rsidRPr="00082178">
        <w:rPr>
          <w:b w:val="0"/>
          <w:sz w:val="26"/>
          <w:lang w:val="vi-VN"/>
        </w:rPr>
        <w:t xml:space="preserve"> năm 20</w:t>
      </w:r>
      <w:r w:rsidR="00DC5101" w:rsidRPr="00654D82">
        <w:rPr>
          <w:b w:val="0"/>
          <w:sz w:val="26"/>
          <w:lang w:val="vi-VN"/>
        </w:rPr>
        <w:t>1</w:t>
      </w:r>
      <w:r w:rsidR="00143CDC">
        <w:rPr>
          <w:b w:val="0"/>
          <w:sz w:val="26"/>
        </w:rPr>
        <w:t>4</w:t>
      </w:r>
      <w:r w:rsidRPr="00082178">
        <w:rPr>
          <w:b w:val="0"/>
          <w:sz w:val="26"/>
          <w:lang w:val="vi-VN"/>
        </w:rPr>
        <w:t>….. của Hiệu trưởng trường Đại học Công nghệ.</w:t>
      </w:r>
    </w:p>
    <w:p w:rsidR="002E3359" w:rsidRPr="00082178" w:rsidRDefault="002E3359" w:rsidP="009367E9">
      <w:pPr>
        <w:tabs>
          <w:tab w:val="left" w:leader="dot" w:pos="5670"/>
          <w:tab w:val="right" w:leader="dot" w:pos="8505"/>
        </w:tabs>
        <w:spacing w:before="60" w:after="60" w:line="360" w:lineRule="auto"/>
        <w:rPr>
          <w:b w:val="0"/>
          <w:sz w:val="26"/>
          <w:lang w:val="vi-VN"/>
        </w:rPr>
      </w:pPr>
      <w:r w:rsidRPr="00082178">
        <w:rPr>
          <w:b w:val="0"/>
          <w:sz w:val="26"/>
          <w:lang w:val="vi-VN"/>
        </w:rPr>
        <w:t>Mã học viên:</w:t>
      </w:r>
      <w:r w:rsidR="002D1774" w:rsidRPr="00654D82">
        <w:rPr>
          <w:b w:val="0"/>
          <w:sz w:val="26"/>
          <w:lang w:val="vi-VN"/>
        </w:rPr>
        <w:t xml:space="preserve"> 1</w:t>
      </w:r>
      <w:r w:rsidR="002869AE">
        <w:rPr>
          <w:b w:val="0"/>
          <w:sz w:val="26"/>
        </w:rPr>
        <w:t>4025012</w:t>
      </w:r>
      <w:r w:rsidRPr="00082178">
        <w:rPr>
          <w:b w:val="0"/>
          <w:sz w:val="26"/>
          <w:lang w:val="vi-VN"/>
        </w:rPr>
        <w:tab/>
      </w:r>
    </w:p>
    <w:p w:rsidR="002E3359" w:rsidRPr="00082178" w:rsidRDefault="002E3359" w:rsidP="009367E9">
      <w:pPr>
        <w:tabs>
          <w:tab w:val="left" w:pos="1683"/>
          <w:tab w:val="right" w:leader="dot" w:pos="8505"/>
        </w:tabs>
        <w:spacing w:before="60" w:after="60" w:line="360" w:lineRule="auto"/>
        <w:rPr>
          <w:b w:val="0"/>
          <w:sz w:val="26"/>
          <w:lang w:val="vi-VN"/>
        </w:rPr>
      </w:pPr>
      <w:r w:rsidRPr="00082178">
        <w:rPr>
          <w:b w:val="0"/>
          <w:sz w:val="26"/>
          <w:lang w:val="vi-VN"/>
        </w:rPr>
        <w:t>Ngành:</w:t>
      </w:r>
      <w:r w:rsidRPr="00082178">
        <w:rPr>
          <w:b w:val="0"/>
          <w:sz w:val="26"/>
          <w:lang w:val="vi-VN"/>
        </w:rPr>
        <w:tab/>
        <w:t>Công nghệ Thông tin</w:t>
      </w:r>
    </w:p>
    <w:p w:rsidR="002E3359" w:rsidRPr="00082178" w:rsidRDefault="002E3359" w:rsidP="009367E9">
      <w:pPr>
        <w:tabs>
          <w:tab w:val="left" w:leader="dot" w:pos="5670"/>
          <w:tab w:val="right" w:leader="dot" w:pos="8505"/>
        </w:tabs>
        <w:spacing w:before="60" w:after="60" w:line="360" w:lineRule="auto"/>
        <w:rPr>
          <w:b w:val="0"/>
          <w:sz w:val="26"/>
          <w:lang w:val="vi-VN"/>
        </w:rPr>
      </w:pPr>
      <w:r w:rsidRPr="00082178">
        <w:rPr>
          <w:b w:val="0"/>
          <w:sz w:val="26"/>
          <w:lang w:val="vi-VN"/>
        </w:rPr>
        <w:t>Chuyên ngành:</w:t>
      </w:r>
      <w:r w:rsidR="00A905B2" w:rsidRPr="00A905B2">
        <w:rPr>
          <w:b w:val="0"/>
          <w:sz w:val="26"/>
          <w:lang w:val="vi-VN"/>
        </w:rPr>
        <w:t xml:space="preserve"> </w:t>
      </w:r>
      <w:r w:rsidR="002640D9">
        <w:rPr>
          <w:b w:val="0"/>
          <w:sz w:val="26"/>
        </w:rPr>
        <w:t>Kỹ Thuật Phần Mềm</w:t>
      </w:r>
      <w:r w:rsidRPr="00082178">
        <w:rPr>
          <w:b w:val="0"/>
          <w:sz w:val="26"/>
          <w:lang w:val="vi-VN"/>
        </w:rPr>
        <w:tab/>
        <w:t>Mã số:</w:t>
      </w:r>
      <w:r w:rsidR="00F531B1" w:rsidRPr="006776C0">
        <w:rPr>
          <w:b w:val="0"/>
          <w:sz w:val="26"/>
          <w:lang w:val="vi-VN"/>
        </w:rPr>
        <w:t xml:space="preserve"> </w:t>
      </w:r>
      <w:del w:id="2" w:author="Huyen" w:date="2015-04-14T10:54:00Z">
        <w:r w:rsidR="006776C0" w:rsidRPr="006776C0" w:rsidDel="000C0BDF">
          <w:rPr>
            <w:b w:val="0"/>
            <w:sz w:val="26"/>
            <w:lang w:val="vi-VN"/>
          </w:rPr>
          <w:delText>6 0  4 8  1 0</w:delText>
        </w:r>
        <w:r w:rsidRPr="00082178" w:rsidDel="000C0BDF">
          <w:rPr>
            <w:b w:val="0"/>
            <w:sz w:val="26"/>
            <w:lang w:val="vi-VN"/>
          </w:rPr>
          <w:tab/>
        </w:r>
      </w:del>
      <w:ins w:id="3" w:author="Huyen" w:date="2015-04-14T10:54:00Z">
        <w:r w:rsidR="000C0BDF">
          <w:t>60480103</w:t>
        </w:r>
      </w:ins>
    </w:p>
    <w:p w:rsidR="00070C17" w:rsidRPr="00070C17" w:rsidRDefault="002E3359" w:rsidP="00ED2DC7">
      <w:pPr>
        <w:tabs>
          <w:tab w:val="left" w:leader="dot" w:pos="5670"/>
          <w:tab w:val="right" w:leader="dot" w:pos="9350"/>
        </w:tabs>
        <w:spacing w:before="60" w:after="60" w:line="360" w:lineRule="auto"/>
        <w:rPr>
          <w:b w:val="0"/>
          <w:sz w:val="26"/>
        </w:rPr>
      </w:pPr>
      <w:r w:rsidRPr="00950FBF">
        <w:rPr>
          <w:b w:val="0"/>
          <w:sz w:val="26"/>
          <w:lang w:val="vi-VN"/>
        </w:rPr>
        <w:t>Tên đề tài:</w:t>
      </w:r>
      <w:r w:rsidR="00950FBF" w:rsidRPr="00950FBF">
        <w:rPr>
          <w:b w:val="0"/>
          <w:sz w:val="26"/>
          <w:lang w:val="vi-VN"/>
        </w:rPr>
        <w:t xml:space="preserve"> </w:t>
      </w:r>
      <w:bookmarkStart w:id="4" w:name="OLE_LINK1"/>
      <w:bookmarkStart w:id="5" w:name="OLE_LINK2"/>
      <w:r w:rsidR="00ED2DC7" w:rsidRPr="002B2177">
        <w:rPr>
          <w:sz w:val="26"/>
        </w:rPr>
        <w:t>Phương pháp chuyển đổi qua lại giữa các đặc tả hình thức cho các hệ chuyển trạng thái.</w:t>
      </w:r>
    </w:p>
    <w:bookmarkEnd w:id="4"/>
    <w:bookmarkEnd w:id="5"/>
    <w:p w:rsidR="002E3359" w:rsidRPr="000C0BDF" w:rsidRDefault="002E3359" w:rsidP="009367E9">
      <w:pPr>
        <w:numPr>
          <w:ilvl w:val="0"/>
          <w:numId w:val="1"/>
        </w:numPr>
        <w:tabs>
          <w:tab w:val="num" w:pos="374"/>
        </w:tabs>
        <w:spacing w:before="60" w:after="60" w:line="360" w:lineRule="auto"/>
        <w:ind w:left="374" w:hanging="374"/>
        <w:rPr>
          <w:sz w:val="26"/>
          <w:lang w:val="vi-VN"/>
          <w:rPrChange w:id="6" w:author="Huyen" w:date="2015-04-14T10:54:00Z">
            <w:rPr>
              <w:b w:val="0"/>
              <w:sz w:val="26"/>
              <w:lang w:val="vi-VN"/>
            </w:rPr>
          </w:rPrChange>
        </w:rPr>
      </w:pPr>
      <w:r w:rsidRPr="000C0BDF">
        <w:rPr>
          <w:sz w:val="26"/>
          <w:lang w:val="vi-VN"/>
          <w:rPrChange w:id="7" w:author="Huyen" w:date="2015-04-14T10:54:00Z">
            <w:rPr>
              <w:b w:val="0"/>
              <w:sz w:val="26"/>
              <w:lang w:val="vi-VN"/>
            </w:rPr>
          </w:rPrChange>
        </w:rPr>
        <w:t>Cơ sở khoa học và thực tiễn của đề tài:</w:t>
      </w:r>
    </w:p>
    <w:p w:rsidR="002E3359" w:rsidRPr="00EB7003" w:rsidRDefault="005E6A1A" w:rsidP="00EB7003">
      <w:pPr>
        <w:spacing w:before="240" w:line="288" w:lineRule="auto"/>
        <w:jc w:val="both"/>
        <w:rPr>
          <w:b w:val="0"/>
          <w:sz w:val="26"/>
          <w:szCs w:val="28"/>
        </w:rPr>
      </w:pPr>
      <w:r>
        <w:rPr>
          <w:b w:val="0"/>
          <w:sz w:val="26"/>
          <w:szCs w:val="28"/>
        </w:rPr>
        <w:t xml:space="preserve">Kiểm chứng đảm bảo giả định là một </w:t>
      </w:r>
      <w:del w:id="8" w:author="Huyen" w:date="2015-04-14T10:54:00Z">
        <w:r w:rsidDel="000C0BDF">
          <w:rPr>
            <w:b w:val="0"/>
            <w:sz w:val="26"/>
            <w:szCs w:val="28"/>
          </w:rPr>
          <w:delText>kĩ thuật</w:delText>
        </w:r>
      </w:del>
      <w:ins w:id="9" w:author="Huyen" w:date="2015-04-14T10:54:00Z">
        <w:r w:rsidR="000C0BDF">
          <w:rPr>
            <w:b w:val="0"/>
            <w:sz w:val="26"/>
            <w:szCs w:val="28"/>
          </w:rPr>
          <w:t>cách tiếp cận</w:t>
        </w:r>
      </w:ins>
      <w:r>
        <w:rPr>
          <w:b w:val="0"/>
          <w:sz w:val="26"/>
          <w:szCs w:val="28"/>
        </w:rPr>
        <w:t xml:space="preserve"> chia để trị</w:t>
      </w:r>
      <w:r w:rsidR="00D761EF">
        <w:rPr>
          <w:b w:val="0"/>
          <w:sz w:val="26"/>
          <w:szCs w:val="28"/>
        </w:rPr>
        <w:t xml:space="preserve"> nhằm giải quyết bài toán bùng nổ không gian trạng thái trong kiểm chứng mô hình.</w:t>
      </w:r>
      <w:r w:rsidR="00EB7003">
        <w:rPr>
          <w:b w:val="0"/>
          <w:sz w:val="26"/>
          <w:szCs w:val="28"/>
        </w:rPr>
        <w:t xml:space="preserve"> Để chứng minh một hệ chuyển trạng thái thỏa mãn một tính chất nào đó, </w:t>
      </w:r>
      <w:del w:id="10" w:author="Huyen" w:date="2015-04-14T10:55:00Z">
        <w:r w:rsidR="00EB7003" w:rsidDel="000C0BDF">
          <w:rPr>
            <w:b w:val="0"/>
            <w:sz w:val="26"/>
            <w:szCs w:val="28"/>
          </w:rPr>
          <w:delText>chúng ta</w:delText>
        </w:r>
      </w:del>
      <w:ins w:id="11" w:author="Huyen" w:date="2015-04-14T10:55:00Z">
        <w:r w:rsidR="000C0BDF">
          <w:rPr>
            <w:b w:val="0"/>
            <w:sz w:val="26"/>
            <w:szCs w:val="28"/>
          </w:rPr>
          <w:t>cách tiếp cận này</w:t>
        </w:r>
      </w:ins>
      <w:r w:rsidR="00EB7003">
        <w:rPr>
          <w:b w:val="0"/>
          <w:sz w:val="26"/>
          <w:szCs w:val="28"/>
        </w:rPr>
        <w:t xml:space="preserve"> sinh ra một </w:t>
      </w:r>
      <w:del w:id="12" w:author="Huyen" w:date="2015-04-14T10:55:00Z">
        <w:r w:rsidR="00EB7003" w:rsidDel="000C0BDF">
          <w:rPr>
            <w:b w:val="0"/>
            <w:sz w:val="26"/>
            <w:szCs w:val="28"/>
          </w:rPr>
          <w:delText xml:space="preserve">ngữ cảnh </w:delText>
        </w:r>
      </w:del>
      <w:r w:rsidR="00EB7003">
        <w:rPr>
          <w:b w:val="0"/>
          <w:sz w:val="26"/>
          <w:szCs w:val="28"/>
        </w:rPr>
        <w:t>giả định</w:t>
      </w:r>
      <w:ins w:id="13" w:author="Huyen" w:date="2015-04-14T10:56:00Z">
        <w:r w:rsidR="000C0BDF">
          <w:rPr>
            <w:b w:val="0"/>
            <w:sz w:val="26"/>
            <w:szCs w:val="28"/>
          </w:rPr>
          <w:t xml:space="preserve"> (giả định)</w:t>
        </w:r>
      </w:ins>
      <w:r w:rsidR="00EB7003">
        <w:rPr>
          <w:b w:val="0"/>
          <w:sz w:val="26"/>
          <w:szCs w:val="28"/>
        </w:rPr>
        <w:t xml:space="preserve"> đại diện cho </w:t>
      </w:r>
      <w:r w:rsidR="00F43552">
        <w:rPr>
          <w:b w:val="0"/>
          <w:sz w:val="26"/>
          <w:szCs w:val="28"/>
        </w:rPr>
        <w:t>môi trường hoạt động của hệ thống</w:t>
      </w:r>
      <w:r w:rsidR="00EB7003">
        <w:rPr>
          <w:b w:val="0"/>
          <w:sz w:val="26"/>
          <w:szCs w:val="28"/>
        </w:rPr>
        <w:t xml:space="preserve">. </w:t>
      </w:r>
      <w:r w:rsidR="00053814">
        <w:rPr>
          <w:b w:val="0"/>
          <w:sz w:val="26"/>
          <w:szCs w:val="28"/>
        </w:rPr>
        <w:t>Hiện nay</w:t>
      </w:r>
      <w:r w:rsidR="00EB7003">
        <w:rPr>
          <w:b w:val="0"/>
          <w:sz w:val="26"/>
          <w:szCs w:val="28"/>
        </w:rPr>
        <w:t xml:space="preserve">, việc sinh </w:t>
      </w:r>
      <w:del w:id="14" w:author="Huyen" w:date="2015-04-14T10:55:00Z">
        <w:r w:rsidR="00EB7003" w:rsidDel="000C0BDF">
          <w:rPr>
            <w:b w:val="0"/>
            <w:sz w:val="26"/>
            <w:szCs w:val="28"/>
          </w:rPr>
          <w:delText xml:space="preserve">ngữ cảnh </w:delText>
        </w:r>
      </w:del>
      <w:r w:rsidR="00EB7003">
        <w:rPr>
          <w:b w:val="0"/>
          <w:sz w:val="26"/>
          <w:szCs w:val="28"/>
        </w:rPr>
        <w:t xml:space="preserve">giả định </w:t>
      </w:r>
      <w:r w:rsidR="007E3382">
        <w:rPr>
          <w:b w:val="0"/>
          <w:sz w:val="26"/>
          <w:szCs w:val="28"/>
        </w:rPr>
        <w:t xml:space="preserve">có thể </w:t>
      </w:r>
      <w:r w:rsidR="00EB7003">
        <w:rPr>
          <w:b w:val="0"/>
          <w:sz w:val="26"/>
          <w:szCs w:val="28"/>
        </w:rPr>
        <w:t xml:space="preserve">sử dụng thuật toán L* </w:t>
      </w:r>
      <w:r w:rsidR="00195A5B">
        <w:rPr>
          <w:b w:val="0"/>
          <w:sz w:val="26"/>
          <w:szCs w:val="28"/>
        </w:rPr>
        <w:t>hoặc thuật toán CDNF</w:t>
      </w:r>
      <w:r w:rsidR="00407EAB">
        <w:rPr>
          <w:b w:val="0"/>
          <w:sz w:val="26"/>
          <w:szCs w:val="28"/>
        </w:rPr>
        <w:t xml:space="preserve">. </w:t>
      </w:r>
      <w:r w:rsidR="009C70E9">
        <w:rPr>
          <w:b w:val="0"/>
          <w:sz w:val="26"/>
          <w:szCs w:val="28"/>
        </w:rPr>
        <w:t xml:space="preserve">Đối với phương pháp </w:t>
      </w:r>
      <w:del w:id="15" w:author="Huyen" w:date="2015-04-14T10:56:00Z">
        <w:r w:rsidR="009C70E9" w:rsidDel="000C0BDF">
          <w:rPr>
            <w:b w:val="0"/>
            <w:sz w:val="26"/>
            <w:szCs w:val="28"/>
          </w:rPr>
          <w:delText xml:space="preserve">sinh </w:delText>
        </w:r>
      </w:del>
      <w:del w:id="16" w:author="Huyen" w:date="2015-04-14T10:55:00Z">
        <w:r w:rsidR="009C70E9" w:rsidDel="000C0BDF">
          <w:rPr>
            <w:b w:val="0"/>
            <w:sz w:val="26"/>
            <w:szCs w:val="28"/>
          </w:rPr>
          <w:delText>ngữ cảnh</w:delText>
        </w:r>
      </w:del>
      <w:del w:id="17" w:author="Huyen" w:date="2015-04-14T10:56:00Z">
        <w:r w:rsidR="009C70E9" w:rsidDel="000C0BDF">
          <w:rPr>
            <w:b w:val="0"/>
            <w:sz w:val="26"/>
            <w:szCs w:val="28"/>
          </w:rPr>
          <w:delText xml:space="preserve"> </w:delText>
        </w:r>
      </w:del>
      <w:r w:rsidR="00974EBE">
        <w:rPr>
          <w:b w:val="0"/>
          <w:sz w:val="26"/>
          <w:szCs w:val="28"/>
        </w:rPr>
        <w:t>sử dụng thuật toán L*</w:t>
      </w:r>
      <w:r w:rsidR="009C70E9">
        <w:rPr>
          <w:b w:val="0"/>
          <w:sz w:val="26"/>
          <w:szCs w:val="28"/>
        </w:rPr>
        <w:t>,</w:t>
      </w:r>
      <w:r w:rsidR="00CD1859">
        <w:rPr>
          <w:b w:val="0"/>
          <w:sz w:val="26"/>
          <w:szCs w:val="28"/>
        </w:rPr>
        <w:t xml:space="preserve"> các nghiên cứu hiện nay</w:t>
      </w:r>
      <w:r w:rsidR="00974EBE">
        <w:rPr>
          <w:b w:val="0"/>
          <w:sz w:val="26"/>
          <w:szCs w:val="28"/>
        </w:rPr>
        <w:t xml:space="preserve"> đã</w:t>
      </w:r>
      <w:r w:rsidR="00672585">
        <w:rPr>
          <w:b w:val="0"/>
          <w:sz w:val="26"/>
          <w:szCs w:val="28"/>
        </w:rPr>
        <w:t xml:space="preserve"> tìm được </w:t>
      </w:r>
      <w:del w:id="18" w:author="Huyen" w:date="2015-04-14T10:56:00Z">
        <w:r w:rsidR="00CD1859" w:rsidDel="000C0BDF">
          <w:rPr>
            <w:b w:val="0"/>
            <w:sz w:val="26"/>
            <w:szCs w:val="28"/>
          </w:rPr>
          <w:delText xml:space="preserve">ngữ cảnh </w:delText>
        </w:r>
      </w:del>
      <w:r w:rsidR="00CD1859">
        <w:rPr>
          <w:b w:val="0"/>
          <w:sz w:val="26"/>
          <w:szCs w:val="28"/>
        </w:rPr>
        <w:t xml:space="preserve">giả </w:t>
      </w:r>
      <w:r w:rsidR="00672585">
        <w:rPr>
          <w:b w:val="0"/>
          <w:sz w:val="26"/>
          <w:szCs w:val="28"/>
        </w:rPr>
        <w:t>định có kích thước tối thiểu</w:t>
      </w:r>
      <w:r w:rsidR="00F85DEB">
        <w:rPr>
          <w:b w:val="0"/>
          <w:sz w:val="26"/>
          <w:szCs w:val="28"/>
        </w:rPr>
        <w:t xml:space="preserve">, </w:t>
      </w:r>
      <w:del w:id="19" w:author="Huyen" w:date="2015-04-14T10:56:00Z">
        <w:r w:rsidR="00F85DEB" w:rsidDel="000C0BDF">
          <w:rPr>
            <w:b w:val="0"/>
            <w:sz w:val="26"/>
            <w:szCs w:val="28"/>
          </w:rPr>
          <w:delText xml:space="preserve"> </w:delText>
        </w:r>
      </w:del>
      <w:r w:rsidR="00F85DEB">
        <w:rPr>
          <w:b w:val="0"/>
          <w:sz w:val="26"/>
          <w:szCs w:val="28"/>
        </w:rPr>
        <w:t>trực quan</w:t>
      </w:r>
      <w:ins w:id="20" w:author="Huyen" w:date="2015-04-14T10:58:00Z">
        <w:r w:rsidR="000C0BDF">
          <w:rPr>
            <w:b w:val="0"/>
            <w:sz w:val="26"/>
            <w:szCs w:val="28"/>
          </w:rPr>
          <w:t xml:space="preserve"> với điều kiện hệ thống cần kiểm chứng và các thuộc tính của nó được đặc tả bởi các hệ chu</w:t>
        </w:r>
      </w:ins>
      <w:ins w:id="21" w:author="Huyen" w:date="2015-04-14T10:59:00Z">
        <w:r w:rsidR="000C0BDF">
          <w:rPr>
            <w:b w:val="0"/>
            <w:sz w:val="26"/>
            <w:szCs w:val="28"/>
          </w:rPr>
          <w:t xml:space="preserve">yển trạng thái được gán nhãn </w:t>
        </w:r>
        <w:r w:rsidR="000C0BDF">
          <w:rPr>
            <w:b w:val="0"/>
            <w:sz w:val="26"/>
            <w:szCs w:val="28"/>
          </w:rPr>
          <w:lastRenderedPageBreak/>
          <w:t xml:space="preserve">(LTS - </w:t>
        </w:r>
      </w:ins>
      <w:ins w:id="22" w:author="Huyen" w:date="2015-04-14T11:00:00Z">
        <w:r w:rsidR="000C0BDF">
          <w:rPr>
            <w:b w:val="0"/>
            <w:sz w:val="26"/>
            <w:szCs w:val="28"/>
          </w:rPr>
          <w:t>L</w:t>
        </w:r>
        <w:r w:rsidR="000C0BDF" w:rsidRPr="000C0BDF">
          <w:rPr>
            <w:b w:val="0"/>
            <w:sz w:val="26"/>
            <w:szCs w:val="28"/>
          </w:rPr>
          <w:t xml:space="preserve">abeled </w:t>
        </w:r>
        <w:r w:rsidR="000C0BDF">
          <w:rPr>
            <w:b w:val="0"/>
            <w:sz w:val="26"/>
            <w:szCs w:val="28"/>
          </w:rPr>
          <w:t>T</w:t>
        </w:r>
        <w:r w:rsidR="000C0BDF" w:rsidRPr="000C0BDF">
          <w:rPr>
            <w:b w:val="0"/>
            <w:sz w:val="26"/>
            <w:szCs w:val="28"/>
          </w:rPr>
          <w:t xml:space="preserve">ransition </w:t>
        </w:r>
        <w:r w:rsidR="000C0BDF">
          <w:rPr>
            <w:b w:val="0"/>
            <w:sz w:val="26"/>
            <w:szCs w:val="28"/>
          </w:rPr>
          <w:t>S</w:t>
        </w:r>
        <w:r w:rsidR="000C0BDF" w:rsidRPr="000C0BDF">
          <w:rPr>
            <w:b w:val="0"/>
            <w:sz w:val="26"/>
            <w:szCs w:val="28"/>
          </w:rPr>
          <w:t>ystem</w:t>
        </w:r>
      </w:ins>
      <w:ins w:id="23" w:author="Huyen" w:date="2015-04-14T10:59:00Z">
        <w:r w:rsidR="000C0BDF">
          <w:rPr>
            <w:b w:val="0"/>
            <w:sz w:val="26"/>
            <w:szCs w:val="28"/>
          </w:rPr>
          <w:t>)</w:t>
        </w:r>
      </w:ins>
      <w:del w:id="24" w:author="Huyen" w:date="2015-04-14T10:56:00Z">
        <w:r w:rsidR="00F85DEB" w:rsidDel="000C0BDF">
          <w:rPr>
            <w:b w:val="0"/>
            <w:sz w:val="26"/>
            <w:szCs w:val="28"/>
          </w:rPr>
          <w:delText xml:space="preserve">, </w:delText>
        </w:r>
      </w:del>
      <w:ins w:id="25" w:author="Huyen" w:date="2015-04-14T10:56:00Z">
        <w:r w:rsidR="000C0BDF">
          <w:rPr>
            <w:b w:val="0"/>
            <w:sz w:val="26"/>
            <w:szCs w:val="28"/>
          </w:rPr>
          <w:t>.</w:t>
        </w:r>
        <w:r w:rsidR="000C0BDF">
          <w:rPr>
            <w:b w:val="0"/>
            <w:sz w:val="26"/>
            <w:szCs w:val="28"/>
          </w:rPr>
          <w:t xml:space="preserve"> </w:t>
        </w:r>
      </w:ins>
      <w:del w:id="26" w:author="Huyen" w:date="2015-04-14T10:56:00Z">
        <w:r w:rsidR="00672585" w:rsidDel="000C0BDF">
          <w:rPr>
            <w:b w:val="0"/>
            <w:sz w:val="26"/>
            <w:szCs w:val="28"/>
          </w:rPr>
          <w:delText xml:space="preserve">tuy </w:delText>
        </w:r>
      </w:del>
      <w:ins w:id="27" w:author="Huyen" w:date="2015-04-14T10:56:00Z">
        <w:r w:rsidR="000C0BDF">
          <w:rPr>
            <w:b w:val="0"/>
            <w:sz w:val="26"/>
            <w:szCs w:val="28"/>
          </w:rPr>
          <w:t>T</w:t>
        </w:r>
        <w:r w:rsidR="000C0BDF">
          <w:rPr>
            <w:b w:val="0"/>
            <w:sz w:val="26"/>
            <w:szCs w:val="28"/>
          </w:rPr>
          <w:t xml:space="preserve">uy </w:t>
        </w:r>
      </w:ins>
      <w:r w:rsidR="00672585">
        <w:rPr>
          <w:b w:val="0"/>
          <w:sz w:val="26"/>
          <w:szCs w:val="28"/>
        </w:rPr>
        <w:t>nhiên</w:t>
      </w:r>
      <w:ins w:id="28" w:author="Huyen" w:date="2015-04-14T10:56:00Z">
        <w:r w:rsidR="000C0BDF">
          <w:rPr>
            <w:b w:val="0"/>
            <w:sz w:val="26"/>
            <w:szCs w:val="28"/>
          </w:rPr>
          <w:t>,</w:t>
        </w:r>
      </w:ins>
      <w:r w:rsidR="00E2628D">
        <w:rPr>
          <w:b w:val="0"/>
          <w:sz w:val="26"/>
          <w:szCs w:val="28"/>
        </w:rPr>
        <w:t xml:space="preserve"> </w:t>
      </w:r>
      <w:r w:rsidR="0003577E">
        <w:rPr>
          <w:b w:val="0"/>
          <w:sz w:val="26"/>
          <w:szCs w:val="28"/>
        </w:rPr>
        <w:t xml:space="preserve">độ phức tạp </w:t>
      </w:r>
      <w:del w:id="29" w:author="Huyen" w:date="2015-04-14T10:56:00Z">
        <w:r w:rsidR="0003577E" w:rsidDel="000C0BDF">
          <w:rPr>
            <w:b w:val="0"/>
            <w:sz w:val="26"/>
            <w:szCs w:val="28"/>
          </w:rPr>
          <w:delText>khi sinh ra ngữ cảnh giả định lớn</w:delText>
        </w:r>
      </w:del>
      <w:ins w:id="30" w:author="Huyen" w:date="2015-04-14T10:56:00Z">
        <w:r w:rsidR="000C0BDF">
          <w:rPr>
            <w:b w:val="0"/>
            <w:sz w:val="26"/>
            <w:szCs w:val="28"/>
          </w:rPr>
          <w:t xml:space="preserve">của phương </w:t>
        </w:r>
      </w:ins>
      <w:ins w:id="31" w:author="Huyen" w:date="2015-04-14T10:57:00Z">
        <w:r w:rsidR="000C0BDF">
          <w:rPr>
            <w:b w:val="0"/>
            <w:sz w:val="26"/>
            <w:szCs w:val="28"/>
          </w:rPr>
          <w:t>pháp này vẫn còn rất lớn</w:t>
        </w:r>
      </w:ins>
      <w:r w:rsidR="0062401A">
        <w:rPr>
          <w:b w:val="0"/>
          <w:sz w:val="26"/>
          <w:szCs w:val="28"/>
        </w:rPr>
        <w:t>.</w:t>
      </w:r>
      <w:r w:rsidR="00DD3E87">
        <w:rPr>
          <w:b w:val="0"/>
          <w:sz w:val="26"/>
          <w:szCs w:val="28"/>
        </w:rPr>
        <w:t xml:space="preserve"> </w:t>
      </w:r>
      <w:r w:rsidR="007E3382">
        <w:rPr>
          <w:b w:val="0"/>
          <w:sz w:val="26"/>
          <w:szCs w:val="28"/>
        </w:rPr>
        <w:t>Với thuậ</w:t>
      </w:r>
      <w:r w:rsidR="006151AB">
        <w:rPr>
          <w:b w:val="0"/>
          <w:sz w:val="26"/>
          <w:szCs w:val="28"/>
        </w:rPr>
        <w:t>t</w:t>
      </w:r>
      <w:r w:rsidR="007E3382">
        <w:rPr>
          <w:b w:val="0"/>
          <w:sz w:val="26"/>
          <w:szCs w:val="28"/>
        </w:rPr>
        <w:t xml:space="preserve"> toán CDNF</w:t>
      </w:r>
      <w:r w:rsidR="002527F3">
        <w:rPr>
          <w:b w:val="0"/>
          <w:sz w:val="26"/>
          <w:szCs w:val="28"/>
        </w:rPr>
        <w:t>,</w:t>
      </w:r>
      <w:r w:rsidR="0003577E">
        <w:rPr>
          <w:b w:val="0"/>
          <w:sz w:val="26"/>
          <w:szCs w:val="28"/>
        </w:rPr>
        <w:t xml:space="preserve"> thời gian sinh giả định </w:t>
      </w:r>
      <w:del w:id="32" w:author="Huyen" w:date="2015-04-14T10:57:00Z">
        <w:r w:rsidR="0003577E" w:rsidDel="000C0BDF">
          <w:rPr>
            <w:b w:val="0"/>
            <w:sz w:val="26"/>
            <w:szCs w:val="28"/>
          </w:rPr>
          <w:delText>vượt trội</w:delText>
        </w:r>
      </w:del>
      <w:ins w:id="33" w:author="Huyen" w:date="2015-04-14T10:57:00Z">
        <w:r w:rsidR="000C0BDF">
          <w:rPr>
            <w:b w:val="0"/>
            <w:sz w:val="26"/>
            <w:szCs w:val="28"/>
          </w:rPr>
          <w:t xml:space="preserve">nhanh </w:t>
        </w:r>
      </w:ins>
      <w:del w:id="34" w:author="Huyen" w:date="2015-04-14T10:57:00Z">
        <w:r w:rsidR="0003577E" w:rsidDel="000C0BDF">
          <w:rPr>
            <w:b w:val="0"/>
            <w:sz w:val="26"/>
            <w:szCs w:val="28"/>
          </w:rPr>
          <w:delText xml:space="preserve"> </w:delText>
        </w:r>
      </w:del>
      <w:r w:rsidR="0003577E">
        <w:rPr>
          <w:b w:val="0"/>
          <w:sz w:val="26"/>
          <w:szCs w:val="28"/>
        </w:rPr>
        <w:t>hơn so với</w:t>
      </w:r>
      <w:ins w:id="35" w:author="Huyen" w:date="2015-04-14T10:57:00Z">
        <w:r w:rsidR="000C0BDF">
          <w:rPr>
            <w:b w:val="0"/>
            <w:sz w:val="26"/>
            <w:szCs w:val="28"/>
          </w:rPr>
          <w:t xml:space="preserve"> việc sử dụng thuật toán học</w:t>
        </w:r>
      </w:ins>
      <w:r w:rsidR="0003577E">
        <w:rPr>
          <w:b w:val="0"/>
          <w:sz w:val="26"/>
          <w:szCs w:val="28"/>
        </w:rPr>
        <w:t xml:space="preserve"> L</w:t>
      </w:r>
      <w:del w:id="36" w:author="Huyen" w:date="2015-04-14T10:57:00Z">
        <w:r w:rsidR="0003577E" w:rsidDel="000C0BDF">
          <w:rPr>
            <w:b w:val="0"/>
            <w:sz w:val="26"/>
            <w:szCs w:val="28"/>
          </w:rPr>
          <w:delText>*</w:delText>
        </w:r>
        <w:r w:rsidR="00290A61" w:rsidDel="000C0BDF">
          <w:rPr>
            <w:b w:val="0"/>
            <w:sz w:val="26"/>
            <w:szCs w:val="28"/>
          </w:rPr>
          <w:delText xml:space="preserve">, </w:delText>
        </w:r>
      </w:del>
      <w:ins w:id="37" w:author="Huyen" w:date="2015-04-14T10:57:00Z">
        <w:r w:rsidR="000C0BDF">
          <w:rPr>
            <w:b w:val="0"/>
            <w:sz w:val="26"/>
            <w:szCs w:val="28"/>
          </w:rPr>
          <w:t>*</w:t>
        </w:r>
        <w:r w:rsidR="000C0BDF">
          <w:rPr>
            <w:b w:val="0"/>
            <w:sz w:val="26"/>
            <w:szCs w:val="28"/>
          </w:rPr>
          <w:t>.</w:t>
        </w:r>
        <w:r w:rsidR="000C0BDF">
          <w:rPr>
            <w:b w:val="0"/>
            <w:sz w:val="26"/>
            <w:szCs w:val="28"/>
          </w:rPr>
          <w:t xml:space="preserve"> </w:t>
        </w:r>
      </w:ins>
      <w:del w:id="38" w:author="Huyen" w:date="2015-04-14T10:57:00Z">
        <w:r w:rsidR="00290A61" w:rsidDel="000C0BDF">
          <w:rPr>
            <w:b w:val="0"/>
            <w:sz w:val="26"/>
            <w:szCs w:val="28"/>
          </w:rPr>
          <w:delText xml:space="preserve">tuy </w:delText>
        </w:r>
      </w:del>
      <w:ins w:id="39" w:author="Huyen" w:date="2015-04-14T10:57:00Z">
        <w:r w:rsidR="000C0BDF">
          <w:rPr>
            <w:b w:val="0"/>
            <w:sz w:val="26"/>
            <w:szCs w:val="28"/>
          </w:rPr>
          <w:t>T</w:t>
        </w:r>
        <w:r w:rsidR="000C0BDF">
          <w:rPr>
            <w:b w:val="0"/>
            <w:sz w:val="26"/>
            <w:szCs w:val="28"/>
          </w:rPr>
          <w:t xml:space="preserve">uy </w:t>
        </w:r>
      </w:ins>
      <w:r w:rsidR="00290A61">
        <w:rPr>
          <w:b w:val="0"/>
          <w:sz w:val="26"/>
          <w:szCs w:val="28"/>
        </w:rPr>
        <w:t>nhiên</w:t>
      </w:r>
      <w:ins w:id="40" w:author="Huyen" w:date="2015-04-14T10:57:00Z">
        <w:r w:rsidR="000C0BDF">
          <w:rPr>
            <w:b w:val="0"/>
            <w:sz w:val="26"/>
            <w:szCs w:val="28"/>
          </w:rPr>
          <w:t>,</w:t>
        </w:r>
      </w:ins>
      <w:r w:rsidR="00290A61">
        <w:rPr>
          <w:b w:val="0"/>
          <w:sz w:val="26"/>
          <w:szCs w:val="28"/>
        </w:rPr>
        <w:t xml:space="preserve"> </w:t>
      </w:r>
      <w:ins w:id="41" w:author="Huyen" w:date="2015-04-14T10:57:00Z">
        <w:r w:rsidR="000C0BDF">
          <w:rPr>
            <w:b w:val="0"/>
            <w:sz w:val="26"/>
            <w:szCs w:val="28"/>
          </w:rPr>
          <w:t xml:space="preserve">yêu cầu của thuật </w:t>
        </w:r>
      </w:ins>
      <w:del w:id="42" w:author="Huyen" w:date="2015-04-14T10:58:00Z">
        <w:r w:rsidR="00290A61" w:rsidDel="000C0BDF">
          <w:rPr>
            <w:b w:val="0"/>
            <w:sz w:val="26"/>
            <w:szCs w:val="28"/>
          </w:rPr>
          <w:delText xml:space="preserve">thuật toán </w:delText>
        </w:r>
      </w:del>
      <w:r w:rsidR="00290A61">
        <w:rPr>
          <w:b w:val="0"/>
          <w:sz w:val="26"/>
          <w:szCs w:val="28"/>
        </w:rPr>
        <w:t xml:space="preserve">này </w:t>
      </w:r>
      <w:del w:id="43" w:author="Huyen" w:date="2015-04-14T11:01:00Z">
        <w:r w:rsidR="00290A61" w:rsidDel="00B62C4C">
          <w:rPr>
            <w:b w:val="0"/>
            <w:sz w:val="26"/>
            <w:szCs w:val="28"/>
          </w:rPr>
          <w:delText>lại không trực quan</w:delText>
        </w:r>
      </w:del>
      <w:ins w:id="44" w:author="Huyen" w:date="2015-04-14T11:01:00Z">
        <w:r w:rsidR="00B62C4C">
          <w:rPr>
            <w:b w:val="0"/>
            <w:sz w:val="26"/>
            <w:szCs w:val="28"/>
          </w:rPr>
          <w:t xml:space="preserve">là hệ thống được đặc tả bởi các hàm </w:t>
        </w:r>
      </w:ins>
      <w:ins w:id="45" w:author="Huyen" w:date="2015-04-14T11:02:00Z">
        <w:r w:rsidR="00B62C4C">
          <w:rPr>
            <w:b w:val="0"/>
            <w:sz w:val="26"/>
            <w:szCs w:val="28"/>
          </w:rPr>
          <w:t>lôgic</w:t>
        </w:r>
      </w:ins>
      <w:r w:rsidR="006503F7">
        <w:rPr>
          <w:b w:val="0"/>
          <w:sz w:val="26"/>
          <w:szCs w:val="28"/>
        </w:rPr>
        <w:t>.</w:t>
      </w:r>
      <w:r w:rsidR="00B7531E">
        <w:rPr>
          <w:b w:val="0"/>
          <w:sz w:val="26"/>
          <w:szCs w:val="28"/>
        </w:rPr>
        <w:t xml:space="preserve"> Chính vì thế xuất hiện một nhu cầu là</w:t>
      </w:r>
      <w:r w:rsidR="00D403CF">
        <w:rPr>
          <w:b w:val="0"/>
          <w:sz w:val="26"/>
          <w:szCs w:val="28"/>
        </w:rPr>
        <w:t xml:space="preserve"> kết hợp các ư</w:t>
      </w:r>
      <w:r w:rsidR="00730C40">
        <w:rPr>
          <w:b w:val="0"/>
          <w:sz w:val="26"/>
          <w:szCs w:val="28"/>
        </w:rPr>
        <w:t xml:space="preserve">u điểm và khắc phục các nhược điểm của </w:t>
      </w:r>
      <w:del w:id="46" w:author="Huyen" w:date="2015-04-14T11:02:00Z">
        <w:r w:rsidR="00730C40" w:rsidDel="00B62C4C">
          <w:rPr>
            <w:b w:val="0"/>
            <w:sz w:val="26"/>
            <w:szCs w:val="28"/>
          </w:rPr>
          <w:delText xml:space="preserve">2 </w:delText>
        </w:r>
      </w:del>
      <w:ins w:id="47" w:author="Huyen" w:date="2015-04-14T11:02:00Z">
        <w:r w:rsidR="00B62C4C">
          <w:rPr>
            <w:b w:val="0"/>
            <w:sz w:val="26"/>
            <w:szCs w:val="28"/>
          </w:rPr>
          <w:t>hai</w:t>
        </w:r>
        <w:r w:rsidR="00B62C4C">
          <w:rPr>
            <w:b w:val="0"/>
            <w:sz w:val="26"/>
            <w:szCs w:val="28"/>
          </w:rPr>
          <w:t xml:space="preserve"> </w:t>
        </w:r>
      </w:ins>
      <w:r w:rsidR="00730C40">
        <w:rPr>
          <w:b w:val="0"/>
          <w:sz w:val="26"/>
          <w:szCs w:val="28"/>
        </w:rPr>
        <w:t>phương pháp này</w:t>
      </w:r>
      <w:r w:rsidR="00D403CF">
        <w:rPr>
          <w:b w:val="0"/>
          <w:sz w:val="26"/>
          <w:szCs w:val="28"/>
        </w:rPr>
        <w:t xml:space="preserve"> lại</w:t>
      </w:r>
      <w:r w:rsidR="00B7531E">
        <w:rPr>
          <w:b w:val="0"/>
          <w:sz w:val="26"/>
          <w:szCs w:val="28"/>
        </w:rPr>
        <w:t>.</w:t>
      </w:r>
      <w:r w:rsidR="00EB7003">
        <w:rPr>
          <w:b w:val="0"/>
          <w:sz w:val="26"/>
          <w:szCs w:val="28"/>
        </w:rPr>
        <w:t xml:space="preserve"> </w:t>
      </w:r>
      <w:del w:id="48" w:author="Huyen" w:date="2015-04-14T11:02:00Z">
        <w:r w:rsidR="001404B7" w:rsidDel="00B62C4C">
          <w:rPr>
            <w:b w:val="0"/>
            <w:sz w:val="26"/>
            <w:szCs w:val="28"/>
          </w:rPr>
          <w:delText xml:space="preserve">Với cùng một đầu vào là đặc tả của </w:delText>
        </w:r>
        <w:r w:rsidR="00D32095" w:rsidDel="00B62C4C">
          <w:rPr>
            <w:b w:val="0"/>
            <w:sz w:val="26"/>
            <w:szCs w:val="28"/>
          </w:rPr>
          <w:delText>hệ thống, với thuật toán L*, đặc</w:delText>
        </w:r>
        <w:r w:rsidR="001404B7" w:rsidDel="00B62C4C">
          <w:rPr>
            <w:b w:val="0"/>
            <w:sz w:val="26"/>
            <w:szCs w:val="28"/>
          </w:rPr>
          <w:delText xml:space="preserve"> tả hệ thống này </w:delText>
        </w:r>
        <w:r w:rsidR="00FA4ED3" w:rsidDel="00B62C4C">
          <w:rPr>
            <w:b w:val="0"/>
            <w:sz w:val="26"/>
            <w:szCs w:val="28"/>
          </w:rPr>
          <w:delText xml:space="preserve">là </w:delText>
        </w:r>
        <w:r w:rsidR="001404B7" w:rsidDel="00B62C4C">
          <w:rPr>
            <w:b w:val="0"/>
            <w:sz w:val="26"/>
            <w:szCs w:val="28"/>
          </w:rPr>
          <w:delText>LTS</w:delText>
        </w:r>
        <w:r w:rsidR="00F85DEB" w:rsidDel="00B62C4C">
          <w:rPr>
            <w:b w:val="0"/>
            <w:sz w:val="26"/>
            <w:szCs w:val="28"/>
          </w:rPr>
          <w:delText xml:space="preserve"> (Labeled Transition System)</w:delText>
        </w:r>
        <w:r w:rsidR="001404B7" w:rsidDel="00B62C4C">
          <w:rPr>
            <w:b w:val="0"/>
            <w:sz w:val="26"/>
            <w:szCs w:val="28"/>
          </w:rPr>
          <w:delText xml:space="preserve">, còn thuật toán CDNF, đặc tả hệ thống </w:delText>
        </w:r>
        <w:r w:rsidR="00F86D05" w:rsidDel="00B62C4C">
          <w:rPr>
            <w:b w:val="0"/>
            <w:sz w:val="26"/>
            <w:szCs w:val="28"/>
          </w:rPr>
          <w:delText>là</w:delText>
        </w:r>
        <w:r w:rsidR="001404B7" w:rsidDel="00B62C4C">
          <w:rPr>
            <w:b w:val="0"/>
            <w:sz w:val="26"/>
            <w:szCs w:val="28"/>
          </w:rPr>
          <w:delText xml:space="preserve"> một hệ chuyển trạng thái sử dụn</w:delText>
        </w:r>
        <w:r w:rsidR="00FA4ED3" w:rsidDel="00B62C4C">
          <w:rPr>
            <w:b w:val="0"/>
            <w:sz w:val="26"/>
            <w:szCs w:val="28"/>
          </w:rPr>
          <w:delText>g</w:delText>
        </w:r>
        <w:r w:rsidR="001404B7" w:rsidDel="00B62C4C">
          <w:rPr>
            <w:b w:val="0"/>
            <w:sz w:val="26"/>
            <w:szCs w:val="28"/>
          </w:rPr>
          <w:delText xml:space="preserve"> hàm </w:delText>
        </w:r>
        <w:r w:rsidR="00402351" w:rsidDel="00B62C4C">
          <w:rPr>
            <w:b w:val="0"/>
            <w:sz w:val="26"/>
            <w:szCs w:val="28"/>
          </w:rPr>
          <w:delText>lô</w:delText>
        </w:r>
        <w:r w:rsidR="00F86D05" w:rsidDel="00B62C4C">
          <w:rPr>
            <w:b w:val="0"/>
            <w:sz w:val="26"/>
            <w:szCs w:val="28"/>
          </w:rPr>
          <w:delText>gic</w:delText>
        </w:r>
        <w:r w:rsidR="001404B7" w:rsidDel="00B62C4C">
          <w:rPr>
            <w:b w:val="0"/>
            <w:sz w:val="26"/>
            <w:szCs w:val="28"/>
          </w:rPr>
          <w:delText xml:space="preserve">. </w:delText>
        </w:r>
      </w:del>
      <w:r w:rsidR="00EC7895">
        <w:rPr>
          <w:b w:val="0"/>
          <w:sz w:val="26"/>
          <w:szCs w:val="28"/>
        </w:rPr>
        <w:t>Để tận dụng được các ưu điểm của phương pháp sử dụng thuật toán CDNF</w:t>
      </w:r>
      <w:r w:rsidR="005F0E33">
        <w:rPr>
          <w:b w:val="0"/>
          <w:sz w:val="26"/>
          <w:szCs w:val="28"/>
        </w:rPr>
        <w:t xml:space="preserve">, ta cần phải chuyển đổi </w:t>
      </w:r>
      <w:r w:rsidR="00C50833">
        <w:rPr>
          <w:b w:val="0"/>
          <w:sz w:val="26"/>
          <w:szCs w:val="28"/>
        </w:rPr>
        <w:t xml:space="preserve">từ LTS sang đặc tả hệ thống sử dụng hàm logic. </w:t>
      </w:r>
      <w:r w:rsidR="002C3D43">
        <w:rPr>
          <w:b w:val="0"/>
          <w:sz w:val="26"/>
          <w:szCs w:val="28"/>
        </w:rPr>
        <w:t>Vì thế</w:t>
      </w:r>
      <w:r w:rsidR="00EB7003">
        <w:rPr>
          <w:b w:val="0"/>
          <w:sz w:val="26"/>
          <w:szCs w:val="28"/>
        </w:rPr>
        <w:t>, luận v</w:t>
      </w:r>
      <w:r w:rsidR="00C50833">
        <w:rPr>
          <w:b w:val="0"/>
          <w:sz w:val="26"/>
          <w:szCs w:val="28"/>
        </w:rPr>
        <w:t xml:space="preserve">ăn của em sẽ tập trung vào việc giải quyết </w:t>
      </w:r>
      <w:r w:rsidR="005F0E33">
        <w:rPr>
          <w:b w:val="0"/>
          <w:sz w:val="26"/>
          <w:szCs w:val="28"/>
        </w:rPr>
        <w:t>vấn đề</w:t>
      </w:r>
      <w:r w:rsidR="00C50833">
        <w:rPr>
          <w:b w:val="0"/>
          <w:sz w:val="26"/>
          <w:szCs w:val="28"/>
        </w:rPr>
        <w:t xml:space="preserve"> này.</w:t>
      </w:r>
    </w:p>
    <w:p w:rsidR="008779D8" w:rsidRDefault="008779D8" w:rsidP="00EB7003">
      <w:pPr>
        <w:spacing w:before="60" w:after="60" w:line="360" w:lineRule="auto"/>
        <w:rPr>
          <w:b w:val="0"/>
          <w:sz w:val="26"/>
        </w:rPr>
      </w:pPr>
      <w:r w:rsidRPr="008779D8">
        <w:rPr>
          <w:b w:val="0"/>
          <w:sz w:val="26"/>
          <w:lang w:val="vi-VN"/>
        </w:rPr>
        <w:t>Luận văn sẽ tập trung giải quyết các vấn đề sau</w:t>
      </w:r>
      <w:r w:rsidRPr="009367E9">
        <w:rPr>
          <w:b w:val="0"/>
          <w:sz w:val="26"/>
          <w:lang w:val="vi-VN"/>
        </w:rPr>
        <w:t>:</w:t>
      </w:r>
    </w:p>
    <w:p w:rsidR="0085457C" w:rsidRDefault="0085457C" w:rsidP="002E0201">
      <w:pPr>
        <w:pStyle w:val="ListParagraph"/>
        <w:numPr>
          <w:ilvl w:val="0"/>
          <w:numId w:val="3"/>
        </w:numPr>
        <w:spacing w:before="60" w:after="60" w:line="360" w:lineRule="auto"/>
        <w:rPr>
          <w:b w:val="0"/>
          <w:sz w:val="26"/>
        </w:rPr>
      </w:pPr>
      <w:r>
        <w:rPr>
          <w:b w:val="0"/>
          <w:sz w:val="26"/>
        </w:rPr>
        <w:t>Tìm hiểu</w:t>
      </w:r>
      <w:del w:id="49" w:author="Huyen" w:date="2015-04-14T11:05:00Z">
        <w:r w:rsidDel="00B62C4C">
          <w:rPr>
            <w:b w:val="0"/>
            <w:sz w:val="26"/>
          </w:rPr>
          <w:delText xml:space="preserve"> về </w:delText>
        </w:r>
        <w:r w:rsidR="003469D5" w:rsidDel="00B62C4C">
          <w:rPr>
            <w:b w:val="0"/>
            <w:sz w:val="26"/>
          </w:rPr>
          <w:delText>bài toán sinh ngữ cảnh giả định và ý nghĩa thực tiễn của bài toán</w:delText>
        </w:r>
      </w:del>
      <w:ins w:id="50" w:author="Huyen" w:date="2015-04-14T11:05:00Z">
        <w:r w:rsidR="00B62C4C">
          <w:rPr>
            <w:b w:val="0"/>
            <w:sz w:val="26"/>
          </w:rPr>
          <w:t xml:space="preserve"> các phương pháp sinh g</w:t>
        </w:r>
      </w:ins>
      <w:ins w:id="51" w:author="Huyen" w:date="2015-04-14T11:06:00Z">
        <w:r w:rsidR="00B62C4C">
          <w:rPr>
            <w:b w:val="0"/>
            <w:sz w:val="26"/>
          </w:rPr>
          <w:t>iả định</w:t>
        </w:r>
      </w:ins>
      <w:r w:rsidR="003469D5">
        <w:rPr>
          <w:b w:val="0"/>
          <w:sz w:val="26"/>
        </w:rPr>
        <w:t>.</w:t>
      </w:r>
    </w:p>
    <w:p w:rsidR="0085457C" w:rsidRDefault="0085457C" w:rsidP="002E0201">
      <w:pPr>
        <w:pStyle w:val="ListParagraph"/>
        <w:numPr>
          <w:ilvl w:val="0"/>
          <w:numId w:val="3"/>
        </w:numPr>
        <w:spacing w:before="60" w:after="60" w:line="360" w:lineRule="auto"/>
        <w:rPr>
          <w:b w:val="0"/>
          <w:sz w:val="26"/>
        </w:rPr>
      </w:pPr>
      <w:del w:id="52" w:author="Huyen" w:date="2015-04-14T11:06:00Z">
        <w:r w:rsidDel="00B62C4C">
          <w:rPr>
            <w:b w:val="0"/>
            <w:sz w:val="26"/>
          </w:rPr>
          <w:delText>Tìm hiểu các</w:delText>
        </w:r>
        <w:r w:rsidR="00D86861" w:rsidDel="00B62C4C">
          <w:rPr>
            <w:b w:val="0"/>
            <w:sz w:val="26"/>
          </w:rPr>
          <w:delText>h</w:delText>
        </w:r>
        <w:r w:rsidDel="00B62C4C">
          <w:rPr>
            <w:b w:val="0"/>
            <w:sz w:val="26"/>
          </w:rPr>
          <w:delText xml:space="preserve"> mã hóa một </w:delText>
        </w:r>
        <w:r w:rsidR="00E34BCB" w:rsidDel="00B62C4C">
          <w:rPr>
            <w:b w:val="0"/>
            <w:sz w:val="26"/>
          </w:rPr>
          <w:delText>LTS</w:delText>
        </w:r>
        <w:r w:rsidDel="00B62C4C">
          <w:rPr>
            <w:b w:val="0"/>
            <w:sz w:val="26"/>
          </w:rPr>
          <w:delText xml:space="preserve"> </w:delText>
        </w:r>
        <w:r w:rsidR="00F13061" w:rsidDel="00B62C4C">
          <w:rPr>
            <w:b w:val="0"/>
            <w:sz w:val="26"/>
          </w:rPr>
          <w:delText>thành</w:delText>
        </w:r>
        <w:r w:rsidDel="00B62C4C">
          <w:rPr>
            <w:b w:val="0"/>
            <w:sz w:val="26"/>
          </w:rPr>
          <w:delText xml:space="preserve"> một </w:delText>
        </w:r>
        <w:r w:rsidR="00C03F03" w:rsidDel="00B62C4C">
          <w:rPr>
            <w:b w:val="0"/>
            <w:sz w:val="26"/>
          </w:rPr>
          <w:delText>hàm</w:delText>
        </w:r>
        <w:r w:rsidR="00855DD0" w:rsidDel="00B62C4C">
          <w:rPr>
            <w:b w:val="0"/>
            <w:sz w:val="26"/>
          </w:rPr>
          <w:delText xml:space="preserve"> lô</w:delText>
        </w:r>
        <w:r w:rsidDel="00B62C4C">
          <w:rPr>
            <w:b w:val="0"/>
            <w:sz w:val="26"/>
          </w:rPr>
          <w:delText>gic gồm việc mã hóa các trạng thái, các quan hệ dịch chuyển trạng thái.</w:delText>
        </w:r>
      </w:del>
      <w:ins w:id="53" w:author="Huyen" w:date="2015-04-14T11:06:00Z">
        <w:r w:rsidR="00B62C4C">
          <w:rPr>
            <w:b w:val="0"/>
            <w:sz w:val="26"/>
          </w:rPr>
          <w:t xml:space="preserve">Đề xuất giải pháp chuyển đổi </w:t>
        </w:r>
        <w:r w:rsidR="00B62C4C">
          <w:rPr>
            <w:b w:val="0"/>
            <w:sz w:val="26"/>
          </w:rPr>
          <w:t>chuyển đổi từ  dạng đặc tả</w:t>
        </w:r>
        <w:r w:rsidR="00B62C4C">
          <w:rPr>
            <w:b w:val="0"/>
            <w:sz w:val="26"/>
          </w:rPr>
          <w:t>LTS sang</w:t>
        </w:r>
        <w:r w:rsidR="00B62C4C">
          <w:rPr>
            <w:b w:val="0"/>
            <w:sz w:val="26"/>
          </w:rPr>
          <w:t xml:space="preserve"> hàm lôgic.</w:t>
        </w:r>
      </w:ins>
    </w:p>
    <w:p w:rsidR="00437A09" w:rsidRPr="00437A09" w:rsidRDefault="00233E38" w:rsidP="00437A09">
      <w:pPr>
        <w:pStyle w:val="ListParagraph"/>
        <w:numPr>
          <w:ilvl w:val="0"/>
          <w:numId w:val="3"/>
        </w:numPr>
        <w:spacing w:before="60" w:after="60" w:line="360" w:lineRule="auto"/>
        <w:rPr>
          <w:b w:val="0"/>
          <w:sz w:val="26"/>
        </w:rPr>
      </w:pPr>
      <w:del w:id="54" w:author="Huyen" w:date="2015-04-14T11:07:00Z">
        <w:r w:rsidDel="00B62C4C">
          <w:rPr>
            <w:b w:val="0"/>
            <w:sz w:val="26"/>
          </w:rPr>
          <w:delText xml:space="preserve">Thực hiện hóa việc chuyển đổi một </w:delText>
        </w:r>
        <w:r w:rsidR="00A13867" w:rsidDel="00B62C4C">
          <w:rPr>
            <w:b w:val="0"/>
            <w:sz w:val="26"/>
          </w:rPr>
          <w:delText>LTS</w:delText>
        </w:r>
        <w:r w:rsidR="00D82AEA" w:rsidDel="00B62C4C">
          <w:rPr>
            <w:b w:val="0"/>
            <w:sz w:val="26"/>
          </w:rPr>
          <w:delText xml:space="preserve"> </w:delText>
        </w:r>
        <w:r w:rsidDel="00B62C4C">
          <w:rPr>
            <w:b w:val="0"/>
            <w:sz w:val="26"/>
          </w:rPr>
          <w:delText xml:space="preserve">sang </w:delText>
        </w:r>
        <w:r w:rsidR="008B5F3F" w:rsidDel="00B62C4C">
          <w:rPr>
            <w:b w:val="0"/>
            <w:sz w:val="26"/>
          </w:rPr>
          <w:delText>hàm</w:delText>
        </w:r>
        <w:r w:rsidR="00A13867" w:rsidDel="00B62C4C">
          <w:rPr>
            <w:b w:val="0"/>
            <w:sz w:val="26"/>
          </w:rPr>
          <w:delText xml:space="preserve"> lô</w:delText>
        </w:r>
        <w:r w:rsidDel="00B62C4C">
          <w:rPr>
            <w:b w:val="0"/>
            <w:sz w:val="26"/>
          </w:rPr>
          <w:delText>gic.</w:delText>
        </w:r>
      </w:del>
      <w:ins w:id="55" w:author="Huyen" w:date="2015-04-14T11:07:00Z">
        <w:r w:rsidR="00B62C4C">
          <w:rPr>
            <w:b w:val="0"/>
            <w:sz w:val="26"/>
          </w:rPr>
          <w:t>Xây dựng công cụ hỗ trợ phương pháp đề xuất và tiến hành thực nghiệm</w:t>
        </w:r>
      </w:ins>
    </w:p>
    <w:p w:rsidR="002E3359" w:rsidRPr="00765406" w:rsidRDefault="002E3359" w:rsidP="009367E9">
      <w:pPr>
        <w:numPr>
          <w:ilvl w:val="0"/>
          <w:numId w:val="1"/>
        </w:numPr>
        <w:tabs>
          <w:tab w:val="num" w:pos="374"/>
        </w:tabs>
        <w:spacing w:before="60" w:after="60" w:line="360" w:lineRule="auto"/>
        <w:ind w:left="374" w:hanging="374"/>
        <w:rPr>
          <w:sz w:val="26"/>
          <w:lang w:val="vi-VN"/>
          <w:rPrChange w:id="56" w:author="Huyen" w:date="2015-04-14T11:08:00Z">
            <w:rPr>
              <w:b w:val="0"/>
              <w:sz w:val="26"/>
              <w:lang w:val="vi-VN"/>
            </w:rPr>
          </w:rPrChange>
        </w:rPr>
      </w:pPr>
      <w:r w:rsidRPr="00765406">
        <w:rPr>
          <w:sz w:val="26"/>
          <w:lang w:val="vi-VN"/>
          <w:rPrChange w:id="57" w:author="Huyen" w:date="2015-04-14T11:08:00Z">
            <w:rPr>
              <w:b w:val="0"/>
              <w:sz w:val="26"/>
              <w:lang w:val="vi-VN"/>
            </w:rPr>
          </w:rPrChange>
        </w:rPr>
        <w:t>Dự kiến kế hoạch thực hiện:</w:t>
      </w:r>
    </w:p>
    <w:tbl>
      <w:tblPr>
        <w:tblStyle w:val="TableGrid"/>
        <w:tblW w:w="0" w:type="auto"/>
        <w:tblInd w:w="374" w:type="dxa"/>
        <w:tblLook w:val="04A0"/>
      </w:tblPr>
      <w:tblGrid>
        <w:gridCol w:w="679"/>
        <w:gridCol w:w="2925"/>
        <w:gridCol w:w="5598"/>
      </w:tblGrid>
      <w:tr w:rsidR="00C641A7" w:rsidTr="00B96735">
        <w:tc>
          <w:tcPr>
            <w:tcW w:w="679" w:type="dxa"/>
            <w:shd w:val="clear" w:color="auto" w:fill="A6A6A6" w:themeFill="background1" w:themeFillShade="A6"/>
          </w:tcPr>
          <w:p w:rsidR="00C641A7" w:rsidRDefault="00C641A7" w:rsidP="009367E9">
            <w:pPr>
              <w:spacing w:before="60" w:after="60" w:line="360" w:lineRule="auto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STT</w:t>
            </w:r>
          </w:p>
        </w:tc>
        <w:tc>
          <w:tcPr>
            <w:tcW w:w="2925" w:type="dxa"/>
            <w:shd w:val="clear" w:color="auto" w:fill="A6A6A6" w:themeFill="background1" w:themeFillShade="A6"/>
          </w:tcPr>
          <w:p w:rsidR="00C641A7" w:rsidRPr="00BC6F1D" w:rsidRDefault="00C641A7" w:rsidP="00CE56DE">
            <w:pPr>
              <w:spacing w:before="60" w:after="60" w:line="360" w:lineRule="auto"/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Thời gian</w:t>
            </w:r>
          </w:p>
        </w:tc>
        <w:tc>
          <w:tcPr>
            <w:tcW w:w="5598" w:type="dxa"/>
            <w:shd w:val="clear" w:color="auto" w:fill="A6A6A6" w:themeFill="background1" w:themeFillShade="A6"/>
          </w:tcPr>
          <w:p w:rsidR="00C641A7" w:rsidRPr="00BC6F1D" w:rsidRDefault="00C641A7" w:rsidP="00CE56DE">
            <w:pPr>
              <w:spacing w:before="60" w:after="60" w:line="360" w:lineRule="auto"/>
              <w:jc w:val="center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Mục tiêu công việc</w:t>
            </w:r>
          </w:p>
        </w:tc>
      </w:tr>
      <w:tr w:rsidR="00C641A7" w:rsidTr="00B96735">
        <w:tc>
          <w:tcPr>
            <w:tcW w:w="679" w:type="dxa"/>
          </w:tcPr>
          <w:p w:rsidR="00C641A7" w:rsidRDefault="00C641A7" w:rsidP="009367E9">
            <w:pPr>
              <w:spacing w:before="60" w:after="60" w:line="360" w:lineRule="auto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1</w:t>
            </w:r>
          </w:p>
        </w:tc>
        <w:tc>
          <w:tcPr>
            <w:tcW w:w="2925" w:type="dxa"/>
          </w:tcPr>
          <w:p w:rsidR="00C641A7" w:rsidRPr="00BC6F1D" w:rsidRDefault="00E46D68" w:rsidP="00B62C4C">
            <w:pPr>
              <w:spacing w:before="60" w:after="60" w:line="360" w:lineRule="auto"/>
              <w:rPr>
                <w:b w:val="0"/>
                <w:sz w:val="26"/>
              </w:rPr>
            </w:pPr>
            <w:del w:id="58" w:author="Huyen" w:date="2015-04-14T11:03:00Z">
              <w:r w:rsidDel="00B62C4C">
                <w:rPr>
                  <w:b w:val="0"/>
                  <w:sz w:val="26"/>
                </w:rPr>
                <w:delText>11</w:delText>
              </w:r>
            </w:del>
            <w:ins w:id="59" w:author="Huyen" w:date="2015-04-14T11:03:00Z">
              <w:r w:rsidR="00B62C4C">
                <w:rPr>
                  <w:b w:val="0"/>
                  <w:sz w:val="26"/>
                </w:rPr>
                <w:t>4</w:t>
              </w:r>
            </w:ins>
            <w:r w:rsidR="00162A8E">
              <w:rPr>
                <w:b w:val="0"/>
                <w:sz w:val="26"/>
              </w:rPr>
              <w:t>/</w:t>
            </w:r>
            <w:r w:rsidR="00C641A7">
              <w:rPr>
                <w:b w:val="0"/>
                <w:sz w:val="26"/>
              </w:rPr>
              <w:t>201</w:t>
            </w:r>
            <w:r w:rsidR="00162A8E">
              <w:rPr>
                <w:b w:val="0"/>
                <w:sz w:val="26"/>
              </w:rPr>
              <w:t>4</w:t>
            </w:r>
            <w:r w:rsidR="00C641A7">
              <w:rPr>
                <w:b w:val="0"/>
                <w:sz w:val="26"/>
              </w:rPr>
              <w:t xml:space="preserve"> – </w:t>
            </w:r>
            <w:del w:id="60" w:author="Huyen" w:date="2015-04-14T11:03:00Z">
              <w:r w:rsidR="0049098A" w:rsidDel="00B62C4C">
                <w:rPr>
                  <w:b w:val="0"/>
                  <w:sz w:val="26"/>
                </w:rPr>
                <w:delText>4</w:delText>
              </w:r>
            </w:del>
            <w:ins w:id="61" w:author="Huyen" w:date="2015-04-14T11:03:00Z">
              <w:r w:rsidR="00B62C4C">
                <w:rPr>
                  <w:b w:val="0"/>
                  <w:sz w:val="26"/>
                </w:rPr>
                <w:t>6</w:t>
              </w:r>
            </w:ins>
            <w:r w:rsidR="00C641A7">
              <w:rPr>
                <w:b w:val="0"/>
                <w:sz w:val="26"/>
              </w:rPr>
              <w:t>/201</w:t>
            </w:r>
            <w:r w:rsidR="00162A8E">
              <w:rPr>
                <w:b w:val="0"/>
                <w:sz w:val="26"/>
              </w:rPr>
              <w:t>5</w:t>
            </w:r>
          </w:p>
        </w:tc>
        <w:tc>
          <w:tcPr>
            <w:tcW w:w="5598" w:type="dxa"/>
          </w:tcPr>
          <w:p w:rsidR="00C641A7" w:rsidRPr="00162A8E" w:rsidRDefault="00E11338" w:rsidP="00B62C4C">
            <w:pPr>
              <w:spacing w:before="60" w:after="60" w:line="360" w:lineRule="auto"/>
              <w:rPr>
                <w:b w:val="0"/>
                <w:sz w:val="26"/>
              </w:rPr>
            </w:pPr>
            <w:r w:rsidRPr="00E11338">
              <w:rPr>
                <w:b w:val="0"/>
                <w:sz w:val="26"/>
              </w:rPr>
              <w:t xml:space="preserve">Tìm hiểu về </w:t>
            </w:r>
            <w:ins w:id="62" w:author="Huyen" w:date="2015-04-14T11:05:00Z">
              <w:r w:rsidR="00B62C4C">
                <w:rPr>
                  <w:b w:val="0"/>
                  <w:sz w:val="26"/>
                </w:rPr>
                <w:t xml:space="preserve">các </w:t>
              </w:r>
            </w:ins>
            <w:del w:id="63" w:author="Huyen" w:date="2015-04-14T11:05:00Z">
              <w:r w:rsidRPr="00E11338" w:rsidDel="00B62C4C">
                <w:rPr>
                  <w:b w:val="0"/>
                  <w:sz w:val="26"/>
                </w:rPr>
                <w:delText>bài toán</w:delText>
              </w:r>
            </w:del>
            <w:ins w:id="64" w:author="Huyen" w:date="2015-04-14T11:05:00Z">
              <w:r w:rsidR="00B62C4C">
                <w:rPr>
                  <w:b w:val="0"/>
                  <w:sz w:val="26"/>
                </w:rPr>
                <w:t>phương pháp</w:t>
              </w:r>
            </w:ins>
            <w:r w:rsidRPr="00E11338">
              <w:rPr>
                <w:b w:val="0"/>
                <w:sz w:val="26"/>
              </w:rPr>
              <w:t xml:space="preserve"> sinh </w:t>
            </w:r>
            <w:del w:id="65" w:author="Huyen" w:date="2015-04-14T11:05:00Z">
              <w:r w:rsidRPr="00E11338" w:rsidDel="00B62C4C">
                <w:rPr>
                  <w:b w:val="0"/>
                  <w:sz w:val="26"/>
                </w:rPr>
                <w:delText xml:space="preserve">ngữ cảnh </w:delText>
              </w:r>
            </w:del>
            <w:r w:rsidRPr="00E11338">
              <w:rPr>
                <w:b w:val="0"/>
                <w:sz w:val="26"/>
              </w:rPr>
              <w:t>giả định.</w:t>
            </w:r>
          </w:p>
        </w:tc>
      </w:tr>
      <w:tr w:rsidR="00C641A7" w:rsidTr="00B96735">
        <w:tc>
          <w:tcPr>
            <w:tcW w:w="679" w:type="dxa"/>
          </w:tcPr>
          <w:p w:rsidR="00C641A7" w:rsidRDefault="00C641A7" w:rsidP="009367E9">
            <w:pPr>
              <w:spacing w:before="60" w:after="60" w:line="360" w:lineRule="auto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2</w:t>
            </w:r>
          </w:p>
        </w:tc>
        <w:tc>
          <w:tcPr>
            <w:tcW w:w="2925" w:type="dxa"/>
          </w:tcPr>
          <w:p w:rsidR="00C641A7" w:rsidRPr="00EA77B0" w:rsidRDefault="0049098A" w:rsidP="00990BE9">
            <w:pPr>
              <w:spacing w:before="60" w:after="60" w:line="360" w:lineRule="auto"/>
              <w:rPr>
                <w:b w:val="0"/>
                <w:sz w:val="26"/>
              </w:rPr>
            </w:pPr>
            <w:del w:id="66" w:author="Huyen" w:date="2015-04-14T11:03:00Z">
              <w:r w:rsidDel="00B62C4C">
                <w:rPr>
                  <w:b w:val="0"/>
                  <w:sz w:val="26"/>
                </w:rPr>
                <w:delText>4</w:delText>
              </w:r>
            </w:del>
            <w:ins w:id="67" w:author="Huyen" w:date="2015-04-14T11:03:00Z">
              <w:r w:rsidR="00B62C4C">
                <w:rPr>
                  <w:b w:val="0"/>
                  <w:sz w:val="26"/>
                </w:rPr>
                <w:t>7</w:t>
              </w:r>
            </w:ins>
            <w:r w:rsidR="00C641A7">
              <w:rPr>
                <w:b w:val="0"/>
                <w:sz w:val="26"/>
              </w:rPr>
              <w:t>/201</w:t>
            </w:r>
            <w:r w:rsidR="00162A8E">
              <w:rPr>
                <w:b w:val="0"/>
                <w:sz w:val="26"/>
              </w:rPr>
              <w:t>5</w:t>
            </w:r>
            <w:r w:rsidR="00C641A7">
              <w:rPr>
                <w:b w:val="0"/>
                <w:sz w:val="26"/>
              </w:rPr>
              <w:t xml:space="preserve"> – </w:t>
            </w:r>
            <w:r w:rsidR="00990BE9">
              <w:rPr>
                <w:b w:val="0"/>
                <w:sz w:val="26"/>
              </w:rPr>
              <w:t>9</w:t>
            </w:r>
            <w:r w:rsidR="00C641A7">
              <w:rPr>
                <w:b w:val="0"/>
                <w:sz w:val="26"/>
              </w:rPr>
              <w:t>/201</w:t>
            </w:r>
            <w:r w:rsidR="00162A8E">
              <w:rPr>
                <w:b w:val="0"/>
                <w:sz w:val="26"/>
              </w:rPr>
              <w:t>5</w:t>
            </w:r>
          </w:p>
        </w:tc>
        <w:tc>
          <w:tcPr>
            <w:tcW w:w="5598" w:type="dxa"/>
          </w:tcPr>
          <w:p w:rsidR="00C641A7" w:rsidRPr="00EA77B0" w:rsidRDefault="00E11338" w:rsidP="00B2786F">
            <w:pPr>
              <w:spacing w:before="60" w:after="60" w:line="360" w:lineRule="auto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Tìm hiểu cách mã hóa một LTS sang hàm lôgic</w:t>
            </w:r>
          </w:p>
        </w:tc>
      </w:tr>
      <w:tr w:rsidR="00C641A7" w:rsidTr="00B96735">
        <w:tc>
          <w:tcPr>
            <w:tcW w:w="679" w:type="dxa"/>
          </w:tcPr>
          <w:p w:rsidR="00C641A7" w:rsidRDefault="00C641A7" w:rsidP="009367E9">
            <w:pPr>
              <w:spacing w:before="60" w:after="60" w:line="360" w:lineRule="auto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3</w:t>
            </w:r>
          </w:p>
        </w:tc>
        <w:tc>
          <w:tcPr>
            <w:tcW w:w="2925" w:type="dxa"/>
          </w:tcPr>
          <w:p w:rsidR="00C641A7" w:rsidRPr="00C641A7" w:rsidRDefault="001845B0" w:rsidP="00B62C4C">
            <w:pPr>
              <w:spacing w:before="60" w:after="60" w:line="360" w:lineRule="auto"/>
              <w:rPr>
                <w:b w:val="0"/>
                <w:sz w:val="26"/>
              </w:rPr>
            </w:pPr>
            <w:del w:id="68" w:author="Huyen" w:date="2015-04-14T11:03:00Z">
              <w:r w:rsidDel="00B62C4C">
                <w:rPr>
                  <w:b w:val="0"/>
                  <w:sz w:val="26"/>
                </w:rPr>
                <w:delText>9</w:delText>
              </w:r>
            </w:del>
            <w:ins w:id="69" w:author="Huyen" w:date="2015-04-14T11:03:00Z">
              <w:r w:rsidR="00B62C4C">
                <w:rPr>
                  <w:b w:val="0"/>
                  <w:sz w:val="26"/>
                </w:rPr>
                <w:t>10</w:t>
              </w:r>
            </w:ins>
            <w:r w:rsidR="00CE1F78">
              <w:rPr>
                <w:b w:val="0"/>
                <w:sz w:val="26"/>
              </w:rPr>
              <w:t>/</w:t>
            </w:r>
            <w:r w:rsidR="00C641A7">
              <w:rPr>
                <w:b w:val="0"/>
                <w:sz w:val="26"/>
              </w:rPr>
              <w:t>201</w:t>
            </w:r>
            <w:r w:rsidR="000F11D7">
              <w:rPr>
                <w:b w:val="0"/>
                <w:sz w:val="26"/>
              </w:rPr>
              <w:t>5</w:t>
            </w:r>
            <w:r w:rsidR="00C641A7">
              <w:rPr>
                <w:b w:val="0"/>
                <w:sz w:val="26"/>
              </w:rPr>
              <w:t xml:space="preserve"> – </w:t>
            </w:r>
            <w:del w:id="70" w:author="Huyen" w:date="2015-04-14T11:03:00Z">
              <w:r w:rsidDel="00B62C4C">
                <w:rPr>
                  <w:b w:val="0"/>
                  <w:sz w:val="26"/>
                </w:rPr>
                <w:delText>2</w:delText>
              </w:r>
            </w:del>
            <w:ins w:id="71" w:author="Huyen" w:date="2015-04-14T11:03:00Z">
              <w:r w:rsidR="00B62C4C">
                <w:rPr>
                  <w:b w:val="0"/>
                  <w:sz w:val="26"/>
                </w:rPr>
                <w:t>3</w:t>
              </w:r>
            </w:ins>
            <w:r w:rsidR="00C641A7">
              <w:rPr>
                <w:b w:val="0"/>
                <w:sz w:val="26"/>
              </w:rPr>
              <w:t>/201</w:t>
            </w:r>
            <w:r>
              <w:rPr>
                <w:b w:val="0"/>
                <w:sz w:val="26"/>
              </w:rPr>
              <w:t>6</w:t>
            </w:r>
          </w:p>
        </w:tc>
        <w:tc>
          <w:tcPr>
            <w:tcW w:w="5598" w:type="dxa"/>
          </w:tcPr>
          <w:p w:rsidR="00C641A7" w:rsidRPr="008E169E" w:rsidRDefault="008E169E" w:rsidP="00B62C4C">
            <w:pPr>
              <w:spacing w:before="60" w:after="60" w:line="360" w:lineRule="auto"/>
              <w:rPr>
                <w:sz w:val="26"/>
              </w:rPr>
            </w:pPr>
            <w:del w:id="72" w:author="Huyen" w:date="2015-04-14T11:04:00Z">
              <w:r w:rsidDel="00B62C4C">
                <w:rPr>
                  <w:b w:val="0"/>
                  <w:sz w:val="26"/>
                </w:rPr>
                <w:delText>Lập trình</w:delText>
              </w:r>
            </w:del>
            <w:ins w:id="73" w:author="Huyen" w:date="2015-04-14T11:04:00Z">
              <w:r w:rsidR="00B62C4C">
                <w:rPr>
                  <w:b w:val="0"/>
                  <w:sz w:val="26"/>
                </w:rPr>
                <w:t>Phát triển công cụ hỗ trợ</w:t>
              </w:r>
            </w:ins>
            <w:r>
              <w:rPr>
                <w:b w:val="0"/>
                <w:sz w:val="26"/>
              </w:rPr>
              <w:t xml:space="preserve"> chuy</w:t>
            </w:r>
            <w:r w:rsidR="00D93B7D">
              <w:rPr>
                <w:b w:val="0"/>
                <w:sz w:val="26"/>
              </w:rPr>
              <w:t xml:space="preserve">ển đổi từ </w:t>
            </w:r>
            <w:del w:id="74" w:author="Huyen" w:date="2015-04-14T11:04:00Z">
              <w:r w:rsidR="00D93B7D" w:rsidDel="00B62C4C">
                <w:rPr>
                  <w:b w:val="0"/>
                  <w:sz w:val="26"/>
                </w:rPr>
                <w:delText>một</w:delText>
              </w:r>
            </w:del>
            <w:ins w:id="75" w:author="Huyen" w:date="2015-04-14T11:04:00Z">
              <w:r w:rsidR="00B62C4C">
                <w:rPr>
                  <w:b w:val="0"/>
                  <w:sz w:val="26"/>
                </w:rPr>
                <w:t xml:space="preserve"> dạng đặc tả</w:t>
              </w:r>
            </w:ins>
            <w:del w:id="76" w:author="Huyen" w:date="2015-04-14T11:04:00Z">
              <w:r w:rsidR="00D93B7D" w:rsidDel="00B62C4C">
                <w:rPr>
                  <w:b w:val="0"/>
                  <w:sz w:val="26"/>
                </w:rPr>
                <w:delText xml:space="preserve"> </w:delText>
              </w:r>
            </w:del>
            <w:r w:rsidR="00D93B7D">
              <w:rPr>
                <w:b w:val="0"/>
                <w:sz w:val="26"/>
              </w:rPr>
              <w:t xml:space="preserve">LTS sang </w:t>
            </w:r>
            <w:del w:id="77" w:author="Huyen" w:date="2015-04-14T11:04:00Z">
              <w:r w:rsidR="00D93B7D" w:rsidDel="00B62C4C">
                <w:rPr>
                  <w:b w:val="0"/>
                  <w:sz w:val="26"/>
                </w:rPr>
                <w:delText>mộ</w:delText>
              </w:r>
            </w:del>
            <w:del w:id="78" w:author="Huyen" w:date="2015-04-14T11:07:00Z">
              <w:r w:rsidR="00D93B7D" w:rsidDel="00B62C4C">
                <w:rPr>
                  <w:b w:val="0"/>
                  <w:sz w:val="26"/>
                </w:rPr>
                <w:delText>t</w:delText>
              </w:r>
            </w:del>
            <w:r w:rsidR="00D93B7D">
              <w:rPr>
                <w:b w:val="0"/>
                <w:sz w:val="26"/>
              </w:rPr>
              <w:t xml:space="preserve"> </w:t>
            </w:r>
            <w:r w:rsidR="00047748">
              <w:rPr>
                <w:b w:val="0"/>
                <w:sz w:val="26"/>
              </w:rPr>
              <w:t>hàm</w:t>
            </w:r>
            <w:r w:rsidR="00A34D2D">
              <w:rPr>
                <w:b w:val="0"/>
                <w:sz w:val="26"/>
              </w:rPr>
              <w:t xml:space="preserve"> lô</w:t>
            </w:r>
            <w:r w:rsidR="00D93B7D">
              <w:rPr>
                <w:b w:val="0"/>
                <w:sz w:val="26"/>
              </w:rPr>
              <w:t>gic</w:t>
            </w:r>
            <w:ins w:id="79" w:author="Huyen" w:date="2015-04-14T11:07:00Z">
              <w:r w:rsidR="00B62C4C">
                <w:rPr>
                  <w:b w:val="0"/>
                  <w:sz w:val="26"/>
                </w:rPr>
                <w:t xml:space="preserve"> và tiến hành thực nghiệm</w:t>
              </w:r>
            </w:ins>
            <w:del w:id="80" w:author="Huyen" w:date="2015-04-14T11:07:00Z">
              <w:r w:rsidR="00D93B7D" w:rsidDel="00B62C4C">
                <w:rPr>
                  <w:b w:val="0"/>
                  <w:sz w:val="26"/>
                </w:rPr>
                <w:delText>.</w:delText>
              </w:r>
            </w:del>
          </w:p>
        </w:tc>
      </w:tr>
      <w:tr w:rsidR="00C641A7" w:rsidTr="00B96735">
        <w:tc>
          <w:tcPr>
            <w:tcW w:w="679" w:type="dxa"/>
          </w:tcPr>
          <w:p w:rsidR="00C641A7" w:rsidRPr="00CE1F78" w:rsidRDefault="00FB4418" w:rsidP="009367E9">
            <w:pPr>
              <w:spacing w:before="60" w:after="60" w:line="360" w:lineRule="auto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>4</w:t>
            </w:r>
          </w:p>
        </w:tc>
        <w:tc>
          <w:tcPr>
            <w:tcW w:w="2925" w:type="dxa"/>
          </w:tcPr>
          <w:p w:rsidR="00C641A7" w:rsidRPr="00CE1F78" w:rsidRDefault="00FB4418" w:rsidP="00B62C4C">
            <w:pPr>
              <w:spacing w:before="60" w:after="60" w:line="360" w:lineRule="auto"/>
              <w:rPr>
                <w:b w:val="0"/>
                <w:sz w:val="26"/>
              </w:rPr>
            </w:pPr>
            <w:del w:id="81" w:author="Huyen" w:date="2015-04-14T11:04:00Z">
              <w:r w:rsidDel="00B62C4C">
                <w:rPr>
                  <w:b w:val="0"/>
                  <w:sz w:val="26"/>
                </w:rPr>
                <w:delText>2</w:delText>
              </w:r>
            </w:del>
            <w:ins w:id="82" w:author="Huyen" w:date="2015-04-14T11:04:00Z">
              <w:r w:rsidR="00B62C4C">
                <w:rPr>
                  <w:b w:val="0"/>
                  <w:sz w:val="26"/>
                </w:rPr>
                <w:t>4</w:t>
              </w:r>
            </w:ins>
            <w:r w:rsidR="00CE1F78">
              <w:rPr>
                <w:b w:val="0"/>
                <w:sz w:val="26"/>
              </w:rPr>
              <w:t>/201</w:t>
            </w:r>
            <w:r>
              <w:rPr>
                <w:b w:val="0"/>
                <w:sz w:val="26"/>
              </w:rPr>
              <w:t>6</w:t>
            </w:r>
            <w:r w:rsidR="00642725">
              <w:rPr>
                <w:b w:val="0"/>
                <w:sz w:val="26"/>
              </w:rPr>
              <w:t xml:space="preserve"> – </w:t>
            </w:r>
            <w:del w:id="83" w:author="Huyen" w:date="2015-04-14T11:04:00Z">
              <w:r w:rsidR="00770B90" w:rsidDel="00B62C4C">
                <w:rPr>
                  <w:b w:val="0"/>
                  <w:sz w:val="26"/>
                </w:rPr>
                <w:delText>7</w:delText>
              </w:r>
            </w:del>
            <w:ins w:id="84" w:author="Huyen" w:date="2015-04-14T11:04:00Z">
              <w:r w:rsidR="00B62C4C">
                <w:rPr>
                  <w:b w:val="0"/>
                  <w:sz w:val="26"/>
                </w:rPr>
                <w:t>5</w:t>
              </w:r>
            </w:ins>
            <w:r w:rsidR="00642725">
              <w:rPr>
                <w:b w:val="0"/>
                <w:sz w:val="26"/>
              </w:rPr>
              <w:t>/</w:t>
            </w:r>
            <w:del w:id="85" w:author="Huyen" w:date="2015-04-14T11:04:00Z">
              <w:r w:rsidR="00642725" w:rsidDel="00B62C4C">
                <w:rPr>
                  <w:b w:val="0"/>
                  <w:sz w:val="26"/>
                </w:rPr>
                <w:delText>2015</w:delText>
              </w:r>
            </w:del>
            <w:ins w:id="86" w:author="Huyen" w:date="2015-04-14T11:04:00Z">
              <w:r w:rsidR="00B62C4C">
                <w:rPr>
                  <w:b w:val="0"/>
                  <w:sz w:val="26"/>
                </w:rPr>
                <w:t>201</w:t>
              </w:r>
              <w:r w:rsidR="00B62C4C">
                <w:rPr>
                  <w:b w:val="0"/>
                  <w:sz w:val="26"/>
                </w:rPr>
                <w:t>6</w:t>
              </w:r>
            </w:ins>
          </w:p>
        </w:tc>
        <w:tc>
          <w:tcPr>
            <w:tcW w:w="5598" w:type="dxa"/>
          </w:tcPr>
          <w:p w:rsidR="00C641A7" w:rsidRPr="00CE1F78" w:rsidRDefault="00CE1F78" w:rsidP="00B64CB7">
            <w:pPr>
              <w:spacing w:before="60" w:after="60" w:line="360" w:lineRule="auto"/>
              <w:rPr>
                <w:b w:val="0"/>
                <w:sz w:val="26"/>
              </w:rPr>
            </w:pPr>
            <w:r>
              <w:rPr>
                <w:b w:val="0"/>
                <w:sz w:val="26"/>
              </w:rPr>
              <w:t xml:space="preserve">Hoàn thiện luận văn và </w:t>
            </w:r>
            <w:r w:rsidR="00B64CB7">
              <w:rPr>
                <w:b w:val="0"/>
                <w:sz w:val="26"/>
              </w:rPr>
              <w:t>bảo vệ</w:t>
            </w:r>
          </w:p>
        </w:tc>
      </w:tr>
    </w:tbl>
    <w:p w:rsidR="002E3359" w:rsidRPr="00654D82" w:rsidRDefault="002E3359" w:rsidP="009367E9">
      <w:pPr>
        <w:spacing w:before="60" w:after="60" w:line="360" w:lineRule="auto"/>
        <w:rPr>
          <w:b w:val="0"/>
          <w:sz w:val="26"/>
          <w:lang w:val="vi-VN"/>
        </w:rPr>
      </w:pPr>
    </w:p>
    <w:p w:rsidR="002E3359" w:rsidRPr="00765406" w:rsidRDefault="002E3359" w:rsidP="009367E9">
      <w:pPr>
        <w:numPr>
          <w:ilvl w:val="0"/>
          <w:numId w:val="1"/>
        </w:numPr>
        <w:tabs>
          <w:tab w:val="num" w:pos="374"/>
        </w:tabs>
        <w:spacing w:before="60" w:after="60" w:line="360" w:lineRule="auto"/>
        <w:ind w:left="374" w:hanging="374"/>
        <w:rPr>
          <w:sz w:val="26"/>
          <w:lang w:val="vi-VN"/>
          <w:rPrChange w:id="87" w:author="Huyen" w:date="2015-04-14T11:08:00Z">
            <w:rPr>
              <w:b w:val="0"/>
              <w:sz w:val="26"/>
            </w:rPr>
          </w:rPrChange>
        </w:rPr>
      </w:pPr>
      <w:r w:rsidRPr="00765406">
        <w:rPr>
          <w:sz w:val="26"/>
          <w:lang w:val="vi-VN"/>
          <w:rPrChange w:id="88" w:author="Huyen" w:date="2015-04-14T11:08:00Z">
            <w:rPr>
              <w:b w:val="0"/>
              <w:sz w:val="26"/>
            </w:rPr>
          </w:rPrChange>
        </w:rPr>
        <w:lastRenderedPageBreak/>
        <w:t>Cán bộ hướng dẫn:</w:t>
      </w:r>
    </w:p>
    <w:p w:rsidR="002E3359" w:rsidRDefault="002E3359" w:rsidP="009367E9">
      <w:pPr>
        <w:tabs>
          <w:tab w:val="left" w:leader="dot" w:pos="5670"/>
          <w:tab w:val="right" w:leader="dot" w:pos="8505"/>
        </w:tabs>
        <w:spacing w:before="60" w:after="60" w:line="360" w:lineRule="auto"/>
        <w:ind w:firstLine="374"/>
        <w:rPr>
          <w:b w:val="0"/>
          <w:sz w:val="26"/>
        </w:rPr>
      </w:pPr>
      <w:r>
        <w:rPr>
          <w:b w:val="0"/>
          <w:sz w:val="26"/>
        </w:rPr>
        <w:t>Họ và tên:</w:t>
      </w:r>
      <w:r w:rsidR="00CE1F78">
        <w:rPr>
          <w:b w:val="0"/>
          <w:sz w:val="26"/>
        </w:rPr>
        <w:t xml:space="preserve"> TS. </w:t>
      </w:r>
      <w:r w:rsidR="004E27D8">
        <w:rPr>
          <w:b w:val="0"/>
          <w:sz w:val="26"/>
        </w:rPr>
        <w:t>Phạm Ngọc Hùng</w:t>
      </w:r>
    </w:p>
    <w:p w:rsidR="002E3359" w:rsidRDefault="002E3359" w:rsidP="009367E9">
      <w:pPr>
        <w:tabs>
          <w:tab w:val="left" w:leader="dot" w:pos="5670"/>
          <w:tab w:val="right" w:leader="dot" w:pos="8505"/>
        </w:tabs>
        <w:spacing w:before="60" w:after="60" w:line="360" w:lineRule="auto"/>
        <w:ind w:firstLine="374"/>
        <w:rPr>
          <w:b w:val="0"/>
          <w:sz w:val="26"/>
        </w:rPr>
      </w:pPr>
      <w:r>
        <w:rPr>
          <w:b w:val="0"/>
          <w:sz w:val="26"/>
        </w:rPr>
        <w:t>Chức danh khoa học:</w:t>
      </w:r>
      <w:r w:rsidR="00CE1F78">
        <w:rPr>
          <w:b w:val="0"/>
          <w:sz w:val="26"/>
        </w:rPr>
        <w:t xml:space="preserve"> Tiến sĩ</w:t>
      </w:r>
    </w:p>
    <w:p w:rsidR="002E3359" w:rsidRDefault="002E3359" w:rsidP="009367E9">
      <w:pPr>
        <w:tabs>
          <w:tab w:val="left" w:leader="dot" w:pos="5670"/>
          <w:tab w:val="right" w:leader="dot" w:pos="9350"/>
        </w:tabs>
        <w:spacing w:before="60" w:after="60" w:line="360" w:lineRule="auto"/>
        <w:ind w:left="374"/>
        <w:rPr>
          <w:b w:val="0"/>
          <w:sz w:val="26"/>
        </w:rPr>
      </w:pPr>
      <w:r>
        <w:rPr>
          <w:b w:val="0"/>
          <w:sz w:val="26"/>
        </w:rPr>
        <w:t>Cơ quan công tác:</w:t>
      </w:r>
      <w:r w:rsidR="009019A1">
        <w:rPr>
          <w:b w:val="0"/>
          <w:sz w:val="26"/>
        </w:rPr>
        <w:t xml:space="preserve"> </w:t>
      </w:r>
      <w:r w:rsidR="00745157">
        <w:rPr>
          <w:b w:val="0"/>
          <w:sz w:val="26"/>
        </w:rPr>
        <w:t>K</w:t>
      </w:r>
      <w:r w:rsidR="004E02F1">
        <w:rPr>
          <w:b w:val="0"/>
          <w:sz w:val="26"/>
        </w:rPr>
        <w:t>hoa Công nghệ thông tin,</w:t>
      </w:r>
      <w:r w:rsidR="00745157">
        <w:rPr>
          <w:b w:val="0"/>
          <w:sz w:val="26"/>
        </w:rPr>
        <w:t xml:space="preserve"> </w:t>
      </w:r>
      <w:r w:rsidR="004E27D8">
        <w:rPr>
          <w:b w:val="0"/>
          <w:sz w:val="26"/>
        </w:rPr>
        <w:t>Trường ĐH Công Nghệ</w:t>
      </w:r>
      <w:del w:id="89" w:author="Huyen" w:date="2015-04-14T11:08:00Z">
        <w:r w:rsidR="004E27D8" w:rsidDel="00B62C4C">
          <w:rPr>
            <w:b w:val="0"/>
            <w:sz w:val="26"/>
          </w:rPr>
          <w:delText xml:space="preserve"> -</w:delText>
        </w:r>
      </w:del>
      <w:ins w:id="90" w:author="Huyen" w:date="2015-04-14T11:08:00Z">
        <w:r w:rsidR="00B62C4C">
          <w:rPr>
            <w:b w:val="0"/>
            <w:sz w:val="26"/>
          </w:rPr>
          <w:t>,</w:t>
        </w:r>
      </w:ins>
      <w:r w:rsidR="004E27D8">
        <w:rPr>
          <w:b w:val="0"/>
          <w:sz w:val="26"/>
        </w:rPr>
        <w:t xml:space="preserve"> ĐH Quốc Gia Hà Nội</w:t>
      </w:r>
    </w:p>
    <w:p w:rsidR="002E3359" w:rsidRDefault="002E3359" w:rsidP="009367E9">
      <w:pPr>
        <w:tabs>
          <w:tab w:val="left" w:leader="dot" w:pos="5670"/>
          <w:tab w:val="right" w:leader="dot" w:pos="9350"/>
        </w:tabs>
        <w:spacing w:before="60" w:after="60" w:line="360" w:lineRule="auto"/>
        <w:ind w:firstLine="374"/>
        <w:rPr>
          <w:b w:val="0"/>
          <w:sz w:val="26"/>
        </w:rPr>
      </w:pPr>
      <w:r>
        <w:rPr>
          <w:b w:val="0"/>
          <w:sz w:val="26"/>
        </w:rPr>
        <w:t>Điện thoại:</w:t>
      </w:r>
      <w:r w:rsidR="00745157">
        <w:rPr>
          <w:b w:val="0"/>
          <w:sz w:val="26"/>
        </w:rPr>
        <w:t xml:space="preserve"> </w:t>
      </w:r>
      <w:del w:id="91" w:author="Huyen" w:date="2015-04-14T11:08:00Z">
        <w:r w:rsidDel="00B62C4C">
          <w:rPr>
            <w:b w:val="0"/>
            <w:sz w:val="26"/>
          </w:rPr>
          <w:tab/>
        </w:r>
      </w:del>
      <w:ins w:id="92" w:author="Huyen" w:date="2015-04-14T11:08:00Z">
        <w:r w:rsidR="00B62C4C">
          <w:rPr>
            <w:b w:val="0"/>
            <w:sz w:val="26"/>
          </w:rPr>
          <w:t>0948 810 242</w:t>
        </w:r>
      </w:ins>
      <w:r>
        <w:rPr>
          <w:b w:val="0"/>
          <w:sz w:val="26"/>
        </w:rPr>
        <w:t xml:space="preserve">   Email:</w:t>
      </w:r>
      <w:r w:rsidR="0092123F">
        <w:rPr>
          <w:b w:val="0"/>
          <w:sz w:val="26"/>
        </w:rPr>
        <w:t xml:space="preserve"> </w:t>
      </w:r>
      <w:r w:rsidR="00D36FAA">
        <w:rPr>
          <w:b w:val="0"/>
          <w:sz w:val="26"/>
        </w:rPr>
        <w:t>hungpn@vnu.edu.vn</w:t>
      </w:r>
      <w:del w:id="93" w:author="Huyen" w:date="2015-04-14T11:08:00Z">
        <w:r w:rsidR="00745157" w:rsidDel="00B62C4C">
          <w:rPr>
            <w:b w:val="0"/>
            <w:sz w:val="26"/>
          </w:rPr>
          <w:tab/>
        </w:r>
      </w:del>
    </w:p>
    <w:p w:rsidR="002E3359" w:rsidRDefault="002E3359" w:rsidP="009367E9">
      <w:pPr>
        <w:numPr>
          <w:ilvl w:val="0"/>
          <w:numId w:val="2"/>
        </w:numPr>
        <w:spacing w:before="60" w:after="60" w:line="360" w:lineRule="auto"/>
        <w:rPr>
          <w:b w:val="0"/>
          <w:sz w:val="26"/>
        </w:rPr>
      </w:pPr>
      <w:r>
        <w:rPr>
          <w:b w:val="0"/>
          <w:sz w:val="26"/>
        </w:rPr>
        <w:t>Ý kiến nhận xét, đánh giá của cán bộ hướng dẫn:</w:t>
      </w:r>
      <w:r>
        <w:rPr>
          <w:b w:val="0"/>
          <w:sz w:val="26"/>
        </w:rPr>
        <w:br/>
        <w:t>(</w:t>
      </w:r>
      <w:r>
        <w:rPr>
          <w:b w:val="0"/>
          <w:i/>
          <w:sz w:val="26"/>
        </w:rPr>
        <w:t>ký và ghi rõ họ, tên</w:t>
      </w:r>
      <w:r>
        <w:rPr>
          <w:b w:val="0"/>
          <w:sz w:val="26"/>
        </w:rPr>
        <w:t>)</w:t>
      </w:r>
    </w:p>
    <w:p w:rsidR="002E3359" w:rsidRDefault="002E3359" w:rsidP="009367E9">
      <w:pPr>
        <w:spacing w:before="60" w:after="60" w:line="360" w:lineRule="auto"/>
        <w:ind w:left="360"/>
        <w:rPr>
          <w:b w:val="0"/>
          <w:sz w:val="26"/>
        </w:rPr>
      </w:pPr>
    </w:p>
    <w:p w:rsidR="00745157" w:rsidRDefault="00745157" w:rsidP="009367E9">
      <w:pPr>
        <w:spacing w:before="60" w:after="60" w:line="360" w:lineRule="auto"/>
        <w:ind w:left="360"/>
        <w:rPr>
          <w:b w:val="0"/>
          <w:sz w:val="26"/>
        </w:rPr>
      </w:pPr>
    </w:p>
    <w:p w:rsidR="002E3359" w:rsidRDefault="002E3359" w:rsidP="009367E9">
      <w:pPr>
        <w:numPr>
          <w:ilvl w:val="0"/>
          <w:numId w:val="2"/>
        </w:numPr>
        <w:spacing w:before="60" w:after="60" w:line="360" w:lineRule="auto"/>
        <w:rPr>
          <w:b w:val="0"/>
          <w:sz w:val="26"/>
        </w:rPr>
      </w:pPr>
      <w:r>
        <w:rPr>
          <w:b w:val="0"/>
          <w:sz w:val="26"/>
        </w:rPr>
        <w:t xml:space="preserve">Xác nhận của Bộ môn: </w:t>
      </w:r>
    </w:p>
    <w:p w:rsidR="002E3359" w:rsidRDefault="004C381C" w:rsidP="009367E9">
      <w:pPr>
        <w:tabs>
          <w:tab w:val="center" w:pos="7854"/>
        </w:tabs>
        <w:spacing w:line="360" w:lineRule="auto"/>
        <w:jc w:val="right"/>
        <w:rPr>
          <w:sz w:val="26"/>
        </w:rPr>
      </w:pPr>
      <w:r>
        <w:rPr>
          <w:b w:val="0"/>
          <w:i/>
          <w:sz w:val="26"/>
          <w:szCs w:val="26"/>
        </w:rPr>
        <w:t xml:space="preserve">                  </w:t>
      </w:r>
      <w:r>
        <w:rPr>
          <w:b w:val="0"/>
          <w:i/>
          <w:sz w:val="26"/>
          <w:szCs w:val="26"/>
        </w:rPr>
        <w:tab/>
        <w:t>Hà Nội, ngày</w:t>
      </w:r>
      <w:r w:rsidR="002E3359">
        <w:rPr>
          <w:b w:val="0"/>
          <w:i/>
          <w:sz w:val="26"/>
          <w:szCs w:val="26"/>
        </w:rPr>
        <w:t xml:space="preserve"> </w:t>
      </w:r>
      <w:r w:rsidR="00823E44">
        <w:rPr>
          <w:b w:val="0"/>
          <w:i/>
          <w:sz w:val="26"/>
          <w:szCs w:val="26"/>
        </w:rPr>
        <w:t>13</w:t>
      </w:r>
      <w:r w:rsidR="002E3359">
        <w:rPr>
          <w:b w:val="0"/>
          <w:i/>
          <w:sz w:val="26"/>
          <w:szCs w:val="26"/>
        </w:rPr>
        <w:t xml:space="preserve"> tháng</w:t>
      </w:r>
      <w:r w:rsidR="00745157">
        <w:rPr>
          <w:b w:val="0"/>
          <w:i/>
          <w:sz w:val="26"/>
          <w:szCs w:val="26"/>
        </w:rPr>
        <w:t xml:space="preserve">  </w:t>
      </w:r>
      <w:r w:rsidR="00823E44">
        <w:rPr>
          <w:b w:val="0"/>
          <w:i/>
          <w:sz w:val="26"/>
          <w:szCs w:val="26"/>
        </w:rPr>
        <w:t>4</w:t>
      </w:r>
      <w:r w:rsidR="00745157">
        <w:rPr>
          <w:b w:val="0"/>
          <w:i/>
          <w:sz w:val="26"/>
          <w:szCs w:val="26"/>
        </w:rPr>
        <w:t xml:space="preserve"> </w:t>
      </w:r>
      <w:r>
        <w:rPr>
          <w:b w:val="0"/>
          <w:i/>
          <w:sz w:val="26"/>
          <w:szCs w:val="26"/>
        </w:rPr>
        <w:t xml:space="preserve"> </w:t>
      </w:r>
      <w:r w:rsidR="000F11D7">
        <w:rPr>
          <w:b w:val="0"/>
          <w:i/>
          <w:sz w:val="26"/>
          <w:szCs w:val="26"/>
        </w:rPr>
        <w:t>năm 2015</w:t>
      </w:r>
    </w:p>
    <w:p w:rsidR="002E3359" w:rsidRDefault="002E3359" w:rsidP="009367E9">
      <w:pPr>
        <w:tabs>
          <w:tab w:val="center" w:pos="7854"/>
        </w:tabs>
        <w:spacing w:line="360" w:lineRule="auto"/>
        <w:rPr>
          <w:sz w:val="26"/>
        </w:rPr>
      </w:pPr>
      <w:r>
        <w:rPr>
          <w:sz w:val="26"/>
        </w:rPr>
        <w:tab/>
        <w:t>Học viên</w:t>
      </w:r>
    </w:p>
    <w:p w:rsidR="002E3359" w:rsidRDefault="002E3359" w:rsidP="009367E9">
      <w:pPr>
        <w:tabs>
          <w:tab w:val="center" w:pos="7667"/>
        </w:tabs>
        <w:spacing w:line="360" w:lineRule="auto"/>
        <w:rPr>
          <w:b w:val="0"/>
          <w:sz w:val="26"/>
        </w:rPr>
      </w:pPr>
      <w:r>
        <w:rPr>
          <w:sz w:val="26"/>
        </w:rPr>
        <w:tab/>
      </w:r>
      <w:r>
        <w:rPr>
          <w:b w:val="0"/>
          <w:sz w:val="26"/>
        </w:rPr>
        <w:t>(</w:t>
      </w:r>
      <w:r>
        <w:rPr>
          <w:b w:val="0"/>
          <w:i/>
          <w:sz w:val="26"/>
        </w:rPr>
        <w:t>ký và ghi rõ họ tên</w:t>
      </w:r>
      <w:r>
        <w:rPr>
          <w:b w:val="0"/>
          <w:sz w:val="26"/>
        </w:rPr>
        <w:t>)</w:t>
      </w:r>
    </w:p>
    <w:p w:rsidR="004C381C" w:rsidRDefault="004C381C" w:rsidP="009367E9">
      <w:pPr>
        <w:tabs>
          <w:tab w:val="center" w:pos="7667"/>
        </w:tabs>
        <w:spacing w:line="360" w:lineRule="auto"/>
        <w:rPr>
          <w:sz w:val="24"/>
          <w:szCs w:val="26"/>
        </w:rPr>
      </w:pPr>
    </w:p>
    <w:p w:rsidR="004C381C" w:rsidRDefault="004C381C" w:rsidP="009367E9">
      <w:pPr>
        <w:spacing w:line="360" w:lineRule="auto"/>
      </w:pPr>
    </w:p>
    <w:p w:rsidR="004C381C" w:rsidRDefault="000F11D7" w:rsidP="009367E9">
      <w:pPr>
        <w:spacing w:line="360" w:lineRule="auto"/>
        <w:ind w:right="600"/>
      </w:pPr>
      <w:r>
        <w:t xml:space="preserve">    </w:t>
      </w:r>
      <w:r w:rsidR="004C381C">
        <w:tab/>
      </w:r>
      <w:r w:rsidR="004C381C">
        <w:tab/>
      </w:r>
      <w:r w:rsidR="004C381C">
        <w:tab/>
      </w:r>
      <w:r w:rsidR="004C381C">
        <w:tab/>
      </w:r>
      <w:r w:rsidR="004C381C">
        <w:tab/>
      </w:r>
      <w:r w:rsidR="004C381C">
        <w:tab/>
      </w:r>
      <w:bookmarkStart w:id="94" w:name="_GoBack"/>
      <w:bookmarkEnd w:id="94"/>
      <w:r w:rsidR="004C381C">
        <w:tab/>
      </w:r>
      <w:r w:rsidR="004C381C">
        <w:tab/>
      </w:r>
      <w:r w:rsidR="004C381C">
        <w:tab/>
        <w:t xml:space="preserve"> </w:t>
      </w:r>
      <w:r>
        <w:t xml:space="preserve">    </w:t>
      </w:r>
      <w:r w:rsidR="00F25090">
        <w:t>Lê Văn Hùng</w:t>
      </w:r>
    </w:p>
    <w:sectPr w:rsidR="004C381C" w:rsidSect="006753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9B9" w:rsidRDefault="008C59B9" w:rsidP="009367E9">
      <w:r>
        <w:separator/>
      </w:r>
    </w:p>
  </w:endnote>
  <w:endnote w:type="continuationSeparator" w:id="0">
    <w:p w:rsidR="008C59B9" w:rsidRDefault="008C59B9" w:rsidP="009367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217275"/>
      <w:docPartObj>
        <w:docPartGallery w:val="Page Numbers (Bottom of Page)"/>
        <w:docPartUnique/>
      </w:docPartObj>
    </w:sdtPr>
    <w:sdtEndPr>
      <w:rPr>
        <w:b w:val="0"/>
        <w:sz w:val="22"/>
        <w:szCs w:val="22"/>
      </w:rPr>
    </w:sdtEndPr>
    <w:sdtContent>
      <w:p w:rsidR="00752231" w:rsidRPr="009367E9" w:rsidRDefault="007158EF">
        <w:pPr>
          <w:pStyle w:val="Footer"/>
          <w:jc w:val="right"/>
          <w:rPr>
            <w:b w:val="0"/>
            <w:i/>
            <w:sz w:val="22"/>
            <w:szCs w:val="22"/>
          </w:rPr>
        </w:pPr>
        <w:r w:rsidRPr="009367E9">
          <w:rPr>
            <w:b w:val="0"/>
            <w:sz w:val="22"/>
            <w:szCs w:val="22"/>
          </w:rPr>
          <w:fldChar w:fldCharType="begin"/>
        </w:r>
        <w:r w:rsidR="00752231" w:rsidRPr="009367E9">
          <w:rPr>
            <w:b w:val="0"/>
            <w:sz w:val="22"/>
            <w:szCs w:val="22"/>
          </w:rPr>
          <w:instrText xml:space="preserve"> PAGE   \* MERGEFORMAT </w:instrText>
        </w:r>
        <w:r w:rsidRPr="009367E9">
          <w:rPr>
            <w:b w:val="0"/>
            <w:sz w:val="22"/>
            <w:szCs w:val="22"/>
          </w:rPr>
          <w:fldChar w:fldCharType="separate"/>
        </w:r>
        <w:r w:rsidR="00765406">
          <w:rPr>
            <w:b w:val="0"/>
            <w:noProof/>
            <w:sz w:val="22"/>
            <w:szCs w:val="22"/>
          </w:rPr>
          <w:t>1</w:t>
        </w:r>
        <w:r w:rsidRPr="009367E9">
          <w:rPr>
            <w:b w:val="0"/>
            <w:sz w:val="22"/>
            <w:szCs w:val="22"/>
          </w:rPr>
          <w:fldChar w:fldCharType="end"/>
        </w:r>
      </w:p>
    </w:sdtContent>
  </w:sdt>
  <w:p w:rsidR="00752231" w:rsidRDefault="007522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9B9" w:rsidRDefault="008C59B9" w:rsidP="009367E9">
      <w:r>
        <w:separator/>
      </w:r>
    </w:p>
  </w:footnote>
  <w:footnote w:type="continuationSeparator" w:id="0">
    <w:p w:rsidR="008C59B9" w:rsidRDefault="008C59B9" w:rsidP="009367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3817"/>
    <w:multiLevelType w:val="hybridMultilevel"/>
    <w:tmpl w:val="7024B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EB5363"/>
    <w:multiLevelType w:val="hybridMultilevel"/>
    <w:tmpl w:val="7D3036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6809BB"/>
    <w:multiLevelType w:val="hybridMultilevel"/>
    <w:tmpl w:val="16E4A634"/>
    <w:lvl w:ilvl="0" w:tplc="A934E0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E3359"/>
    <w:rsid w:val="00020196"/>
    <w:rsid w:val="0003577E"/>
    <w:rsid w:val="00047748"/>
    <w:rsid w:val="00053814"/>
    <w:rsid w:val="00060532"/>
    <w:rsid w:val="0006490C"/>
    <w:rsid w:val="00070C17"/>
    <w:rsid w:val="0009261F"/>
    <w:rsid w:val="000A2FED"/>
    <w:rsid w:val="000B1606"/>
    <w:rsid w:val="000B2AFF"/>
    <w:rsid w:val="000B58A4"/>
    <w:rsid w:val="000C0BDF"/>
    <w:rsid w:val="000E41A7"/>
    <w:rsid w:val="000F11D7"/>
    <w:rsid w:val="0011397D"/>
    <w:rsid w:val="001404B7"/>
    <w:rsid w:val="00143CDC"/>
    <w:rsid w:val="00154B89"/>
    <w:rsid w:val="00162A8E"/>
    <w:rsid w:val="00165A97"/>
    <w:rsid w:val="00167142"/>
    <w:rsid w:val="00180155"/>
    <w:rsid w:val="001845B0"/>
    <w:rsid w:val="00195A5B"/>
    <w:rsid w:val="001C5711"/>
    <w:rsid w:val="00205CF3"/>
    <w:rsid w:val="00232D7C"/>
    <w:rsid w:val="00233E38"/>
    <w:rsid w:val="00241794"/>
    <w:rsid w:val="00244562"/>
    <w:rsid w:val="002527F3"/>
    <w:rsid w:val="002528C7"/>
    <w:rsid w:val="0025711C"/>
    <w:rsid w:val="0025783E"/>
    <w:rsid w:val="002640D9"/>
    <w:rsid w:val="002663E5"/>
    <w:rsid w:val="002869AE"/>
    <w:rsid w:val="00290A61"/>
    <w:rsid w:val="002A2F61"/>
    <w:rsid w:val="002B2177"/>
    <w:rsid w:val="002B6C87"/>
    <w:rsid w:val="002C3D43"/>
    <w:rsid w:val="002D1774"/>
    <w:rsid w:val="002E0201"/>
    <w:rsid w:val="002E3359"/>
    <w:rsid w:val="00331273"/>
    <w:rsid w:val="003469D5"/>
    <w:rsid w:val="003533A4"/>
    <w:rsid w:val="0036406C"/>
    <w:rsid w:val="003724CE"/>
    <w:rsid w:val="00376000"/>
    <w:rsid w:val="003B1F52"/>
    <w:rsid w:val="003D647E"/>
    <w:rsid w:val="003E3412"/>
    <w:rsid w:val="00402351"/>
    <w:rsid w:val="00407EAB"/>
    <w:rsid w:val="00415AC4"/>
    <w:rsid w:val="00437A09"/>
    <w:rsid w:val="004905FC"/>
    <w:rsid w:val="0049098A"/>
    <w:rsid w:val="004B0A4C"/>
    <w:rsid w:val="004B7CF5"/>
    <w:rsid w:val="004C0595"/>
    <w:rsid w:val="004C381C"/>
    <w:rsid w:val="004E02F1"/>
    <w:rsid w:val="004E27D8"/>
    <w:rsid w:val="004F2190"/>
    <w:rsid w:val="005157E9"/>
    <w:rsid w:val="005312ED"/>
    <w:rsid w:val="005568E4"/>
    <w:rsid w:val="005A5F30"/>
    <w:rsid w:val="005D3D97"/>
    <w:rsid w:val="005E6A1A"/>
    <w:rsid w:val="005F0E33"/>
    <w:rsid w:val="005F4228"/>
    <w:rsid w:val="00613828"/>
    <w:rsid w:val="006151AB"/>
    <w:rsid w:val="0062401A"/>
    <w:rsid w:val="006259C2"/>
    <w:rsid w:val="0062697A"/>
    <w:rsid w:val="00642725"/>
    <w:rsid w:val="00645DF2"/>
    <w:rsid w:val="006503F7"/>
    <w:rsid w:val="00654D82"/>
    <w:rsid w:val="00672585"/>
    <w:rsid w:val="00675382"/>
    <w:rsid w:val="006776C0"/>
    <w:rsid w:val="00680971"/>
    <w:rsid w:val="0069792F"/>
    <w:rsid w:val="006A00CD"/>
    <w:rsid w:val="006B029B"/>
    <w:rsid w:val="006B213A"/>
    <w:rsid w:val="006C7480"/>
    <w:rsid w:val="006E295C"/>
    <w:rsid w:val="006E5473"/>
    <w:rsid w:val="006F1537"/>
    <w:rsid w:val="007132D3"/>
    <w:rsid w:val="007158EF"/>
    <w:rsid w:val="00724BE3"/>
    <w:rsid w:val="00730C40"/>
    <w:rsid w:val="0073565A"/>
    <w:rsid w:val="00745157"/>
    <w:rsid w:val="0075035C"/>
    <w:rsid w:val="00752231"/>
    <w:rsid w:val="00756DAF"/>
    <w:rsid w:val="00765406"/>
    <w:rsid w:val="00770B90"/>
    <w:rsid w:val="007972A2"/>
    <w:rsid w:val="007A22C1"/>
    <w:rsid w:val="007A396A"/>
    <w:rsid w:val="007B2490"/>
    <w:rsid w:val="007D2B71"/>
    <w:rsid w:val="007E1E7A"/>
    <w:rsid w:val="007E3382"/>
    <w:rsid w:val="0080745A"/>
    <w:rsid w:val="00814459"/>
    <w:rsid w:val="00823E44"/>
    <w:rsid w:val="00847B90"/>
    <w:rsid w:val="0085457C"/>
    <w:rsid w:val="00855DD0"/>
    <w:rsid w:val="008779D8"/>
    <w:rsid w:val="008B0890"/>
    <w:rsid w:val="008B5F3F"/>
    <w:rsid w:val="008C59B9"/>
    <w:rsid w:val="008E169E"/>
    <w:rsid w:val="008E3F54"/>
    <w:rsid w:val="008F5AF5"/>
    <w:rsid w:val="009019A1"/>
    <w:rsid w:val="0092123F"/>
    <w:rsid w:val="009219E6"/>
    <w:rsid w:val="009367E9"/>
    <w:rsid w:val="00950FBF"/>
    <w:rsid w:val="0096670E"/>
    <w:rsid w:val="0096694B"/>
    <w:rsid w:val="00974EBE"/>
    <w:rsid w:val="00990BE9"/>
    <w:rsid w:val="009A41C6"/>
    <w:rsid w:val="009B4A16"/>
    <w:rsid w:val="009C70E9"/>
    <w:rsid w:val="009D0006"/>
    <w:rsid w:val="009E4EFB"/>
    <w:rsid w:val="00A13867"/>
    <w:rsid w:val="00A34D2D"/>
    <w:rsid w:val="00A35EE6"/>
    <w:rsid w:val="00A369AB"/>
    <w:rsid w:val="00A41831"/>
    <w:rsid w:val="00A81DD9"/>
    <w:rsid w:val="00A905B2"/>
    <w:rsid w:val="00AA0E0C"/>
    <w:rsid w:val="00AC652F"/>
    <w:rsid w:val="00AD1DED"/>
    <w:rsid w:val="00AE3D5D"/>
    <w:rsid w:val="00AE6D47"/>
    <w:rsid w:val="00AF79BE"/>
    <w:rsid w:val="00B131BD"/>
    <w:rsid w:val="00B2786F"/>
    <w:rsid w:val="00B2789A"/>
    <w:rsid w:val="00B355F3"/>
    <w:rsid w:val="00B62C4C"/>
    <w:rsid w:val="00B64CB7"/>
    <w:rsid w:val="00B677E0"/>
    <w:rsid w:val="00B7531E"/>
    <w:rsid w:val="00B93146"/>
    <w:rsid w:val="00B96735"/>
    <w:rsid w:val="00BA637A"/>
    <w:rsid w:val="00BC21F0"/>
    <w:rsid w:val="00BC6F1D"/>
    <w:rsid w:val="00BD1E4C"/>
    <w:rsid w:val="00BD5DF5"/>
    <w:rsid w:val="00C03F03"/>
    <w:rsid w:val="00C13B3D"/>
    <w:rsid w:val="00C50833"/>
    <w:rsid w:val="00C641A7"/>
    <w:rsid w:val="00C75FDB"/>
    <w:rsid w:val="00CA5E4E"/>
    <w:rsid w:val="00CB01B1"/>
    <w:rsid w:val="00CB7FFB"/>
    <w:rsid w:val="00CD1859"/>
    <w:rsid w:val="00CD3071"/>
    <w:rsid w:val="00CE1F78"/>
    <w:rsid w:val="00CE56DE"/>
    <w:rsid w:val="00CF66A8"/>
    <w:rsid w:val="00D025B4"/>
    <w:rsid w:val="00D23B14"/>
    <w:rsid w:val="00D27DD9"/>
    <w:rsid w:val="00D32095"/>
    <w:rsid w:val="00D36FAA"/>
    <w:rsid w:val="00D403CF"/>
    <w:rsid w:val="00D55EAC"/>
    <w:rsid w:val="00D578A5"/>
    <w:rsid w:val="00D761EF"/>
    <w:rsid w:val="00D82AEA"/>
    <w:rsid w:val="00D86861"/>
    <w:rsid w:val="00D86FCC"/>
    <w:rsid w:val="00D91BD4"/>
    <w:rsid w:val="00D93B7D"/>
    <w:rsid w:val="00DA08E8"/>
    <w:rsid w:val="00DA4334"/>
    <w:rsid w:val="00DA483B"/>
    <w:rsid w:val="00DB0700"/>
    <w:rsid w:val="00DC5101"/>
    <w:rsid w:val="00DD3E87"/>
    <w:rsid w:val="00DE042D"/>
    <w:rsid w:val="00E11338"/>
    <w:rsid w:val="00E11BBB"/>
    <w:rsid w:val="00E2628D"/>
    <w:rsid w:val="00E34BCB"/>
    <w:rsid w:val="00E46D68"/>
    <w:rsid w:val="00E61CDA"/>
    <w:rsid w:val="00EA77B0"/>
    <w:rsid w:val="00EB14FE"/>
    <w:rsid w:val="00EB7003"/>
    <w:rsid w:val="00EC7895"/>
    <w:rsid w:val="00ED2DC7"/>
    <w:rsid w:val="00F04A29"/>
    <w:rsid w:val="00F127D4"/>
    <w:rsid w:val="00F13061"/>
    <w:rsid w:val="00F25090"/>
    <w:rsid w:val="00F43552"/>
    <w:rsid w:val="00F43E34"/>
    <w:rsid w:val="00F504C0"/>
    <w:rsid w:val="00F531B1"/>
    <w:rsid w:val="00F72646"/>
    <w:rsid w:val="00F85DEB"/>
    <w:rsid w:val="00F86D05"/>
    <w:rsid w:val="00F92278"/>
    <w:rsid w:val="00F943C6"/>
    <w:rsid w:val="00FA048D"/>
    <w:rsid w:val="00FA4ED3"/>
    <w:rsid w:val="00FB4418"/>
    <w:rsid w:val="00FB466F"/>
    <w:rsid w:val="00FF6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359"/>
    <w:pPr>
      <w:spacing w:after="0" w:line="240" w:lineRule="auto"/>
    </w:pPr>
    <w:rPr>
      <w:rFonts w:ascii="Times New Roman" w:eastAsia="Times New Roman" w:hAnsi="Times New Roman" w:cs="Times New Roman"/>
      <w:b/>
      <w:bCs/>
      <w:sz w:val="30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F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36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67E9"/>
    <w:rPr>
      <w:rFonts w:ascii="Times New Roman" w:eastAsia="Times New Roman" w:hAnsi="Times New Roman" w:cs="Times New Roman"/>
      <w:b/>
      <w:bCs/>
      <w:sz w:val="30"/>
      <w:szCs w:val="3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36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7E9"/>
    <w:rPr>
      <w:rFonts w:ascii="Times New Roman" w:eastAsia="Times New Roman" w:hAnsi="Times New Roman" w:cs="Times New Roman"/>
      <w:b/>
      <w:bCs/>
      <w:sz w:val="30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B64C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DF"/>
    <w:rPr>
      <w:rFonts w:ascii="Tahoma" w:eastAsia="Times New Roman" w:hAnsi="Tahoma" w:cs="Tahoma"/>
      <w:b/>
      <w:bCs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Huyen</cp:lastModifiedBy>
  <cp:revision>4</cp:revision>
  <dcterms:created xsi:type="dcterms:W3CDTF">2015-04-14T03:53:00Z</dcterms:created>
  <dcterms:modified xsi:type="dcterms:W3CDTF">2015-04-14T04:08:00Z</dcterms:modified>
</cp:coreProperties>
</file>